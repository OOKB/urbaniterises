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BD60E" w14:textId="769E9BE9" w:rsidR="004241E4" w:rsidRPr="00DC3394" w:rsidRDefault="00FE1A49" w:rsidP="00E9373B">
      <w:pPr>
        <w:rPr>
          <w:rFonts w:ascii="Times New Roman" w:hAnsi="Times New Roman" w:cs="Times New Roman"/>
          <w:sz w:val="28"/>
          <w:szCs w:val="28"/>
        </w:rPr>
      </w:pPr>
      <w:r>
        <w:rPr>
          <w:rFonts w:ascii="Times New Roman" w:hAnsi="Times New Roman" w:cs="Times New Roman"/>
          <w:sz w:val="28"/>
          <w:szCs w:val="28"/>
        </w:rPr>
        <w:t>The Running Man</w:t>
      </w:r>
    </w:p>
    <w:p w14:paraId="477FAE87" w14:textId="46101797" w:rsidR="004241E4" w:rsidRPr="00DC3394" w:rsidRDefault="004241E4" w:rsidP="00E9373B">
      <w:pPr>
        <w:rPr>
          <w:rFonts w:ascii="Times New Roman" w:hAnsi="Times New Roman" w:cs="Times New Roman"/>
          <w:sz w:val="28"/>
          <w:szCs w:val="28"/>
        </w:rPr>
      </w:pPr>
      <w:r w:rsidRPr="00DC3394">
        <w:rPr>
          <w:rFonts w:ascii="Times New Roman" w:hAnsi="Times New Roman" w:cs="Times New Roman"/>
          <w:sz w:val="28"/>
          <w:szCs w:val="28"/>
        </w:rPr>
        <w:t>Freddie Gray</w:t>
      </w:r>
      <w:ins w:id="0" w:author="AARP Admin" w:date="2015-09-15T18:06:00Z">
        <w:r w:rsidR="00FA1B1C">
          <w:rPr>
            <w:rFonts w:ascii="Times New Roman" w:hAnsi="Times New Roman" w:cs="Times New Roman"/>
            <w:sz w:val="28"/>
            <w:szCs w:val="28"/>
          </w:rPr>
          <w:t xml:space="preserve"> </w:t>
        </w:r>
      </w:ins>
      <w:r w:rsidR="00EC77A7" w:rsidRPr="00DC3394">
        <w:rPr>
          <w:rFonts w:ascii="Times New Roman" w:hAnsi="Times New Roman" w:cs="Times New Roman"/>
          <w:sz w:val="28"/>
          <w:szCs w:val="28"/>
        </w:rPr>
        <w:t xml:space="preserve">’s </w:t>
      </w:r>
      <w:r w:rsidR="00A10CFC">
        <w:rPr>
          <w:rFonts w:ascii="Times New Roman" w:hAnsi="Times New Roman" w:cs="Times New Roman"/>
          <w:sz w:val="28"/>
          <w:szCs w:val="28"/>
        </w:rPr>
        <w:t xml:space="preserve">harried </w:t>
      </w:r>
      <w:r w:rsidR="00EC77A7" w:rsidRPr="00DC3394">
        <w:rPr>
          <w:rFonts w:ascii="Times New Roman" w:hAnsi="Times New Roman" w:cs="Times New Roman"/>
          <w:sz w:val="28"/>
          <w:szCs w:val="28"/>
        </w:rPr>
        <w:t>life</w:t>
      </w:r>
      <w:r w:rsidRPr="00DC3394">
        <w:rPr>
          <w:rFonts w:ascii="Times New Roman" w:hAnsi="Times New Roman" w:cs="Times New Roman"/>
          <w:sz w:val="28"/>
          <w:szCs w:val="28"/>
        </w:rPr>
        <w:t xml:space="preserve"> was too typi</w:t>
      </w:r>
      <w:r w:rsidR="00B664F1" w:rsidRPr="00DC3394">
        <w:rPr>
          <w:rFonts w:ascii="Times New Roman" w:hAnsi="Times New Roman" w:cs="Times New Roman"/>
          <w:sz w:val="28"/>
          <w:szCs w:val="28"/>
        </w:rPr>
        <w:t>cal of young black men in Baltimore</w:t>
      </w:r>
      <w:r w:rsidRPr="00DC3394">
        <w:rPr>
          <w:rFonts w:ascii="Times New Roman" w:hAnsi="Times New Roman" w:cs="Times New Roman"/>
          <w:sz w:val="28"/>
          <w:szCs w:val="28"/>
        </w:rPr>
        <w:t>—until it ended</w:t>
      </w:r>
    </w:p>
    <w:p w14:paraId="085749E9" w14:textId="77777777" w:rsidR="006154B0" w:rsidRPr="00DC3394" w:rsidRDefault="004241E4">
      <w:pPr>
        <w:rPr>
          <w:rFonts w:ascii="Times New Roman" w:hAnsi="Times New Roman" w:cs="Times New Roman"/>
          <w:sz w:val="28"/>
          <w:szCs w:val="28"/>
        </w:rPr>
      </w:pPr>
      <w:r w:rsidRPr="00DC3394">
        <w:rPr>
          <w:rFonts w:ascii="Times New Roman" w:hAnsi="Times New Roman" w:cs="Times New Roman"/>
          <w:sz w:val="28"/>
          <w:szCs w:val="28"/>
        </w:rPr>
        <w:t>By Michael Anft</w:t>
      </w:r>
    </w:p>
    <w:p w14:paraId="17BB3375" w14:textId="77777777" w:rsidR="004241E4" w:rsidRPr="00DC3394" w:rsidRDefault="004241E4">
      <w:pPr>
        <w:rPr>
          <w:rFonts w:ascii="Times New Roman" w:hAnsi="Times New Roman" w:cs="Times New Roman"/>
          <w:sz w:val="28"/>
          <w:szCs w:val="28"/>
        </w:rPr>
      </w:pPr>
    </w:p>
    <w:p w14:paraId="03B1D1BF" w14:textId="7B296F6D" w:rsidR="004241E4" w:rsidRPr="00DC3394" w:rsidRDefault="004241E4">
      <w:pPr>
        <w:rPr>
          <w:rFonts w:ascii="Times New Roman" w:hAnsi="Times New Roman" w:cs="Times New Roman"/>
          <w:sz w:val="28"/>
          <w:szCs w:val="28"/>
        </w:rPr>
      </w:pPr>
      <w:del w:id="1" w:author="AARP Admin" w:date="2015-09-16T08:11: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When all else failed, Freddie could run.</w:t>
      </w:r>
    </w:p>
    <w:p w14:paraId="67EFF49E" w14:textId="77777777" w:rsidR="00E9373B" w:rsidRDefault="00E9373B">
      <w:pPr>
        <w:rPr>
          <w:ins w:id="2" w:author="AARP Admin" w:date="2015-09-16T08:11:00Z"/>
          <w:rFonts w:ascii="Times New Roman" w:hAnsi="Times New Roman" w:cs="Times New Roman"/>
          <w:sz w:val="28"/>
          <w:szCs w:val="28"/>
        </w:rPr>
      </w:pPr>
    </w:p>
    <w:p w14:paraId="57C82F61" w14:textId="7FA494DE" w:rsidR="004241E4" w:rsidRPr="00DC3394" w:rsidRDefault="00B664F1">
      <w:pPr>
        <w:rPr>
          <w:rFonts w:ascii="Times New Roman" w:hAnsi="Times New Roman" w:cs="Times New Roman"/>
          <w:sz w:val="28"/>
          <w:szCs w:val="28"/>
        </w:rPr>
      </w:pPr>
      <w:del w:id="3" w:author="AARP Admin" w:date="2015-09-16T08:11: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A</w:t>
      </w:r>
      <w:r w:rsidR="00B051FD" w:rsidRPr="00DC3394">
        <w:rPr>
          <w:rFonts w:ascii="Times New Roman" w:hAnsi="Times New Roman" w:cs="Times New Roman"/>
          <w:sz w:val="28"/>
          <w:szCs w:val="28"/>
        </w:rPr>
        <w:t>s</w:t>
      </w:r>
      <w:r w:rsidR="004241E4" w:rsidRPr="00DC3394">
        <w:rPr>
          <w:rFonts w:ascii="Times New Roman" w:hAnsi="Times New Roman" w:cs="Times New Roman"/>
          <w:sz w:val="28"/>
          <w:szCs w:val="28"/>
        </w:rPr>
        <w:t xml:space="preserve"> a boy facing long odds in s</w:t>
      </w:r>
      <w:r w:rsidRPr="00DC3394">
        <w:rPr>
          <w:rFonts w:ascii="Times New Roman" w:hAnsi="Times New Roman" w:cs="Times New Roman"/>
          <w:sz w:val="28"/>
          <w:szCs w:val="28"/>
        </w:rPr>
        <w:t>chool and in life, he w</w:t>
      </w:r>
      <w:r w:rsidR="003F2B19" w:rsidRPr="00DC3394">
        <w:rPr>
          <w:rFonts w:ascii="Times New Roman" w:hAnsi="Times New Roman" w:cs="Times New Roman"/>
          <w:sz w:val="28"/>
          <w:szCs w:val="28"/>
        </w:rPr>
        <w:t>ould outr</w:t>
      </w:r>
      <w:r w:rsidR="004241E4" w:rsidRPr="00DC3394">
        <w:rPr>
          <w:rFonts w:ascii="Times New Roman" w:hAnsi="Times New Roman" w:cs="Times New Roman"/>
          <w:sz w:val="28"/>
          <w:szCs w:val="28"/>
        </w:rPr>
        <w:t xml:space="preserve">ace friends on the football field and </w:t>
      </w:r>
      <w:r w:rsidRPr="00DC3394">
        <w:rPr>
          <w:rFonts w:ascii="Times New Roman" w:hAnsi="Times New Roman" w:cs="Times New Roman"/>
          <w:sz w:val="28"/>
          <w:szCs w:val="28"/>
        </w:rPr>
        <w:t>blow</w:t>
      </w:r>
      <w:r w:rsidR="003F2B19" w:rsidRPr="00DC3394">
        <w:rPr>
          <w:rFonts w:ascii="Times New Roman" w:hAnsi="Times New Roman" w:cs="Times New Roman"/>
          <w:sz w:val="28"/>
          <w:szCs w:val="28"/>
        </w:rPr>
        <w:t xml:space="preserve"> by them </w:t>
      </w:r>
      <w:r w:rsidR="004241E4" w:rsidRPr="00DC3394">
        <w:rPr>
          <w:rFonts w:ascii="Times New Roman" w:hAnsi="Times New Roman" w:cs="Times New Roman"/>
          <w:sz w:val="28"/>
          <w:szCs w:val="28"/>
        </w:rPr>
        <w:t xml:space="preserve">on the basketball court. As </w:t>
      </w:r>
      <w:r w:rsidR="00BD0BC9" w:rsidRPr="00DC3394">
        <w:rPr>
          <w:rFonts w:ascii="Times New Roman" w:hAnsi="Times New Roman" w:cs="Times New Roman"/>
          <w:sz w:val="28"/>
          <w:szCs w:val="28"/>
        </w:rPr>
        <w:t>thos</w:t>
      </w:r>
      <w:r w:rsidRPr="00DC3394">
        <w:rPr>
          <w:rFonts w:ascii="Times New Roman" w:hAnsi="Times New Roman" w:cs="Times New Roman"/>
          <w:sz w:val="28"/>
          <w:szCs w:val="28"/>
        </w:rPr>
        <w:t>e odds played out as a young man</w:t>
      </w:r>
      <w:r w:rsidR="003F2B19" w:rsidRPr="00DC3394">
        <w:rPr>
          <w:rFonts w:ascii="Times New Roman" w:hAnsi="Times New Roman" w:cs="Times New Roman"/>
          <w:sz w:val="28"/>
          <w:szCs w:val="28"/>
        </w:rPr>
        <w:t xml:space="preserve">, when he dealt drugs and made himself a presence along West Baltimore’s </w:t>
      </w:r>
      <w:del w:id="4" w:author="AARP Admin" w:date="2015-09-11T13:29:00Z">
        <w:r w:rsidR="003F2B19" w:rsidRPr="00DC3394" w:rsidDel="00111D56">
          <w:rPr>
            <w:rFonts w:ascii="Times New Roman" w:hAnsi="Times New Roman" w:cs="Times New Roman"/>
            <w:sz w:val="28"/>
            <w:szCs w:val="28"/>
          </w:rPr>
          <w:delText xml:space="preserve">mean </w:delText>
        </w:r>
      </w:del>
      <w:r w:rsidR="003F2B19" w:rsidRPr="00DC3394">
        <w:rPr>
          <w:rFonts w:ascii="Times New Roman" w:hAnsi="Times New Roman" w:cs="Times New Roman"/>
          <w:sz w:val="28"/>
          <w:szCs w:val="28"/>
        </w:rPr>
        <w:t>streets, projects, and alleyways, he’d run from the heat.</w:t>
      </w:r>
    </w:p>
    <w:p w14:paraId="3639A36E" w14:textId="77777777" w:rsidR="00E9373B" w:rsidRDefault="00E9373B">
      <w:pPr>
        <w:rPr>
          <w:ins w:id="5" w:author="AARP Admin" w:date="2015-09-16T08:11:00Z"/>
          <w:rFonts w:ascii="Times New Roman" w:hAnsi="Times New Roman" w:cs="Times New Roman"/>
          <w:sz w:val="28"/>
          <w:szCs w:val="28"/>
        </w:rPr>
      </w:pPr>
    </w:p>
    <w:p w14:paraId="4E673C26" w14:textId="7B8847DB" w:rsidR="003F2B19" w:rsidRPr="00DC3394" w:rsidRDefault="00B921C6">
      <w:pPr>
        <w:rPr>
          <w:rFonts w:ascii="Times New Roman" w:hAnsi="Times New Roman" w:cs="Times New Roman"/>
          <w:sz w:val="28"/>
          <w:szCs w:val="28"/>
        </w:rPr>
      </w:pPr>
      <w:del w:id="6" w:author="AARP Admin" w:date="2015-09-16T08:11:00Z">
        <w:r w:rsidRPr="00DC3394" w:rsidDel="00E9373B">
          <w:rPr>
            <w:rFonts w:ascii="Times New Roman" w:hAnsi="Times New Roman" w:cs="Times New Roman"/>
            <w:sz w:val="28"/>
            <w:szCs w:val="28"/>
          </w:rPr>
          <w:delText xml:space="preserve">     </w:delText>
        </w:r>
      </w:del>
      <w:r w:rsidR="00B664F1" w:rsidRPr="00DC3394">
        <w:rPr>
          <w:rFonts w:ascii="Times New Roman" w:hAnsi="Times New Roman" w:cs="Times New Roman"/>
          <w:sz w:val="28"/>
          <w:szCs w:val="28"/>
        </w:rPr>
        <w:t>A</w:t>
      </w:r>
      <w:r w:rsidRPr="00DC3394">
        <w:rPr>
          <w:rFonts w:ascii="Times New Roman" w:hAnsi="Times New Roman" w:cs="Times New Roman"/>
          <w:sz w:val="28"/>
          <w:szCs w:val="28"/>
        </w:rPr>
        <w:t xml:space="preserve"> litany of arrests, including some that included manhandling by the police, his neighbors in </w:t>
      </w:r>
      <w:proofErr w:type="spellStart"/>
      <w:r w:rsidRPr="00DC3394">
        <w:rPr>
          <w:rFonts w:ascii="Times New Roman" w:hAnsi="Times New Roman" w:cs="Times New Roman"/>
          <w:sz w:val="28"/>
          <w:szCs w:val="28"/>
        </w:rPr>
        <w:t>Sandtown</w:t>
      </w:r>
      <w:proofErr w:type="spellEnd"/>
      <w:r w:rsidRPr="00DC3394">
        <w:rPr>
          <w:rFonts w:ascii="Times New Roman" w:hAnsi="Times New Roman" w:cs="Times New Roman"/>
          <w:sz w:val="28"/>
          <w:szCs w:val="28"/>
        </w:rPr>
        <w:t xml:space="preserve">-Winchester say, </w:t>
      </w:r>
      <w:r w:rsidR="00B051FD" w:rsidRPr="00DC3394">
        <w:rPr>
          <w:rFonts w:ascii="Times New Roman" w:hAnsi="Times New Roman" w:cs="Times New Roman"/>
          <w:sz w:val="28"/>
          <w:szCs w:val="28"/>
        </w:rPr>
        <w:t xml:space="preserve">and a bum rap or two </w:t>
      </w:r>
      <w:r w:rsidRPr="00DC3394">
        <w:rPr>
          <w:rFonts w:ascii="Times New Roman" w:hAnsi="Times New Roman" w:cs="Times New Roman"/>
          <w:sz w:val="28"/>
          <w:szCs w:val="28"/>
        </w:rPr>
        <w:t xml:space="preserve">might have inspired him to use his wiry legs yet again. </w:t>
      </w:r>
      <w:r w:rsidR="00B664F1" w:rsidRPr="00DC3394">
        <w:rPr>
          <w:rFonts w:ascii="Times New Roman" w:hAnsi="Times New Roman" w:cs="Times New Roman"/>
          <w:sz w:val="28"/>
          <w:szCs w:val="28"/>
        </w:rPr>
        <w:t xml:space="preserve">Freddie’s strategy--leave them grabbing at air—didn’t always work. He was arrested nearly two dozen times. </w:t>
      </w:r>
      <w:r w:rsidR="00EC77A7" w:rsidRPr="00DC3394">
        <w:rPr>
          <w:rFonts w:ascii="Times New Roman" w:hAnsi="Times New Roman" w:cs="Times New Roman"/>
          <w:sz w:val="28"/>
          <w:szCs w:val="28"/>
        </w:rPr>
        <w:t>But movement is freedom</w:t>
      </w:r>
      <w:r w:rsidR="00B664F1" w:rsidRPr="00DC3394">
        <w:rPr>
          <w:rFonts w:ascii="Times New Roman" w:hAnsi="Times New Roman" w:cs="Times New Roman"/>
          <w:sz w:val="28"/>
          <w:szCs w:val="28"/>
        </w:rPr>
        <w:t>.</w:t>
      </w:r>
      <w:r w:rsidR="00EC77A7" w:rsidRPr="00DC3394">
        <w:rPr>
          <w:rFonts w:ascii="Times New Roman" w:hAnsi="Times New Roman" w:cs="Times New Roman"/>
          <w:sz w:val="28"/>
          <w:szCs w:val="28"/>
        </w:rPr>
        <w:t xml:space="preserve"> Without fail, he’d run.</w:t>
      </w:r>
    </w:p>
    <w:p w14:paraId="0CC46940" w14:textId="77777777" w:rsidR="00E9373B" w:rsidRDefault="00E9373B">
      <w:pPr>
        <w:rPr>
          <w:ins w:id="7" w:author="AARP Admin" w:date="2015-09-16T08:11:00Z"/>
          <w:rFonts w:ascii="Times New Roman" w:hAnsi="Times New Roman" w:cs="Times New Roman"/>
          <w:sz w:val="28"/>
          <w:szCs w:val="28"/>
        </w:rPr>
      </w:pPr>
    </w:p>
    <w:p w14:paraId="35CE6F69" w14:textId="5C3F8B00" w:rsidR="004241E4" w:rsidRPr="00DC3394" w:rsidRDefault="00BD0BC9">
      <w:pPr>
        <w:rPr>
          <w:rFonts w:ascii="Times New Roman" w:hAnsi="Times New Roman" w:cs="Times New Roman"/>
          <w:sz w:val="28"/>
          <w:szCs w:val="28"/>
        </w:rPr>
      </w:pPr>
      <w:del w:id="8" w:author="AARP Admin" w:date="2015-09-16T08:11: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So when, on a sunny spring Sunday morning a</w:t>
      </w:r>
      <w:r w:rsidR="004241E4" w:rsidRPr="00DC3394">
        <w:rPr>
          <w:rFonts w:ascii="Times New Roman" w:hAnsi="Times New Roman" w:cs="Times New Roman"/>
          <w:sz w:val="28"/>
          <w:szCs w:val="28"/>
        </w:rPr>
        <w:t>t the corner of North an</w:t>
      </w:r>
      <w:r w:rsidRPr="00DC3394">
        <w:rPr>
          <w:rFonts w:ascii="Times New Roman" w:hAnsi="Times New Roman" w:cs="Times New Roman"/>
          <w:sz w:val="28"/>
          <w:szCs w:val="28"/>
        </w:rPr>
        <w:t>d Mount, right outside the King Grocery Mart</w:t>
      </w:r>
      <w:r w:rsidR="004241E4" w:rsidRPr="00DC3394">
        <w:rPr>
          <w:rFonts w:ascii="Times New Roman" w:hAnsi="Times New Roman" w:cs="Times New Roman"/>
          <w:sz w:val="28"/>
          <w:szCs w:val="28"/>
        </w:rPr>
        <w:t xml:space="preserve"> where </w:t>
      </w:r>
      <w:r w:rsidR="004F3F5A" w:rsidRPr="00DC3394">
        <w:rPr>
          <w:rFonts w:ascii="Times New Roman" w:hAnsi="Times New Roman" w:cs="Times New Roman"/>
          <w:sz w:val="28"/>
          <w:szCs w:val="28"/>
        </w:rPr>
        <w:t>Freddie Gray</w:t>
      </w:r>
      <w:r w:rsidRPr="00DC3394">
        <w:rPr>
          <w:rFonts w:ascii="Times New Roman" w:hAnsi="Times New Roman" w:cs="Times New Roman"/>
          <w:sz w:val="28"/>
          <w:szCs w:val="28"/>
        </w:rPr>
        <w:t xml:space="preserve"> often hung out</w:t>
      </w:r>
      <w:r w:rsidR="00A10CFC">
        <w:rPr>
          <w:rFonts w:ascii="Times New Roman" w:hAnsi="Times New Roman" w:cs="Times New Roman"/>
          <w:sz w:val="28"/>
          <w:szCs w:val="28"/>
        </w:rPr>
        <w:t xml:space="preserve"> with his boys,</w:t>
      </w:r>
      <w:r w:rsidR="00291E54" w:rsidRPr="00DC3394">
        <w:rPr>
          <w:rFonts w:ascii="Times New Roman" w:hAnsi="Times New Roman" w:cs="Times New Roman"/>
          <w:sz w:val="28"/>
          <w:szCs w:val="28"/>
        </w:rPr>
        <w:t xml:space="preserve"> despite the “No Loitering” sign,</w:t>
      </w:r>
      <w:r w:rsidR="008D1CA4" w:rsidRPr="00DC3394">
        <w:rPr>
          <w:rFonts w:ascii="Times New Roman" w:hAnsi="Times New Roman" w:cs="Times New Roman"/>
          <w:sz w:val="28"/>
          <w:szCs w:val="28"/>
        </w:rPr>
        <w:t xml:space="preserve"> </w:t>
      </w:r>
      <w:r w:rsidRPr="00DC3394">
        <w:rPr>
          <w:rFonts w:ascii="Times New Roman" w:hAnsi="Times New Roman" w:cs="Times New Roman"/>
          <w:sz w:val="28"/>
          <w:szCs w:val="28"/>
        </w:rPr>
        <w:t>h</w:t>
      </w:r>
      <w:r w:rsidR="004241E4" w:rsidRPr="00DC3394">
        <w:rPr>
          <w:rFonts w:ascii="Times New Roman" w:hAnsi="Times New Roman" w:cs="Times New Roman"/>
          <w:sz w:val="28"/>
          <w:szCs w:val="28"/>
        </w:rPr>
        <w:t xml:space="preserve">e and a city police lieutenant </w:t>
      </w:r>
      <w:r w:rsidRPr="00DC3394">
        <w:rPr>
          <w:rFonts w:ascii="Times New Roman" w:hAnsi="Times New Roman" w:cs="Times New Roman"/>
          <w:sz w:val="28"/>
          <w:szCs w:val="28"/>
        </w:rPr>
        <w:t xml:space="preserve">riding a bike toward the corner from the east </w:t>
      </w:r>
      <w:r w:rsidR="004241E4" w:rsidRPr="00DC3394">
        <w:rPr>
          <w:rFonts w:ascii="Times New Roman" w:hAnsi="Times New Roman" w:cs="Times New Roman"/>
          <w:sz w:val="28"/>
          <w:szCs w:val="28"/>
        </w:rPr>
        <w:t>briefly locked eyes, Freddie was off</w:t>
      </w:r>
      <w:r w:rsidRPr="00DC3394">
        <w:rPr>
          <w:rFonts w:ascii="Times New Roman" w:hAnsi="Times New Roman" w:cs="Times New Roman"/>
          <w:sz w:val="28"/>
          <w:szCs w:val="28"/>
        </w:rPr>
        <w:t xml:space="preserve"> and scurrying.</w:t>
      </w:r>
    </w:p>
    <w:p w14:paraId="233A9EBD" w14:textId="77777777" w:rsidR="00E9373B" w:rsidRDefault="00E9373B">
      <w:pPr>
        <w:rPr>
          <w:ins w:id="9" w:author="AARP Admin" w:date="2015-09-16T08:12:00Z"/>
          <w:rFonts w:ascii="Times New Roman" w:hAnsi="Times New Roman" w:cs="Times New Roman"/>
          <w:sz w:val="28"/>
          <w:szCs w:val="28"/>
        </w:rPr>
      </w:pPr>
    </w:p>
    <w:p w14:paraId="77524463" w14:textId="66068574" w:rsidR="00BD0BC9" w:rsidRPr="00DC3394" w:rsidRDefault="00BD0BC9">
      <w:pPr>
        <w:rPr>
          <w:rFonts w:ascii="Times New Roman" w:hAnsi="Times New Roman" w:cs="Times New Roman"/>
          <w:sz w:val="28"/>
          <w:szCs w:val="28"/>
        </w:rPr>
      </w:pPr>
      <w:del w:id="10" w:author="AARP Admin" w:date="2015-09-16T08:12: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Westward a half block to Bruce Street, no more than a tree-</w:t>
      </w:r>
      <w:r w:rsidR="00291E54" w:rsidRPr="00DC3394">
        <w:rPr>
          <w:rFonts w:ascii="Times New Roman" w:hAnsi="Times New Roman" w:cs="Times New Roman"/>
          <w:sz w:val="28"/>
          <w:szCs w:val="28"/>
        </w:rPr>
        <w:t>shaded alley decorated with trash</w:t>
      </w:r>
      <w:r w:rsidR="00E919D7" w:rsidRPr="00DC3394">
        <w:rPr>
          <w:rFonts w:ascii="Times New Roman" w:hAnsi="Times New Roman" w:cs="Times New Roman"/>
          <w:sz w:val="28"/>
          <w:szCs w:val="28"/>
        </w:rPr>
        <w:t>, where he turned left</w:t>
      </w:r>
      <w:r w:rsidR="00291E54" w:rsidRPr="00DC3394">
        <w:rPr>
          <w:rFonts w:ascii="Times New Roman" w:hAnsi="Times New Roman" w:cs="Times New Roman"/>
          <w:sz w:val="28"/>
          <w:szCs w:val="28"/>
        </w:rPr>
        <w:t xml:space="preserve">. </w:t>
      </w:r>
      <w:r w:rsidR="00E919D7" w:rsidRPr="00DC3394">
        <w:rPr>
          <w:rFonts w:ascii="Times New Roman" w:hAnsi="Times New Roman" w:cs="Times New Roman"/>
          <w:sz w:val="28"/>
          <w:szCs w:val="28"/>
        </w:rPr>
        <w:t>Galloping p</w:t>
      </w:r>
      <w:r w:rsidR="00291E54" w:rsidRPr="00DC3394">
        <w:rPr>
          <w:rFonts w:ascii="Times New Roman" w:hAnsi="Times New Roman" w:cs="Times New Roman"/>
          <w:sz w:val="28"/>
          <w:szCs w:val="28"/>
        </w:rPr>
        <w:t xml:space="preserve">ast the rolled up carpet, old tires, </w:t>
      </w:r>
      <w:proofErr w:type="gramStart"/>
      <w:r w:rsidR="00291E54" w:rsidRPr="00DC3394">
        <w:rPr>
          <w:rFonts w:ascii="Times New Roman" w:hAnsi="Times New Roman" w:cs="Times New Roman"/>
          <w:sz w:val="28"/>
          <w:szCs w:val="28"/>
        </w:rPr>
        <w:t>a</w:t>
      </w:r>
      <w:proofErr w:type="gramEnd"/>
      <w:r w:rsidR="00291E54" w:rsidRPr="00DC3394">
        <w:rPr>
          <w:rFonts w:ascii="Times New Roman" w:hAnsi="Times New Roman" w:cs="Times New Roman"/>
          <w:sz w:val="28"/>
          <w:szCs w:val="28"/>
        </w:rPr>
        <w:t xml:space="preserve"> sofa. </w:t>
      </w:r>
      <w:r w:rsidR="00EC77A7" w:rsidRPr="00DC3394">
        <w:rPr>
          <w:rFonts w:ascii="Times New Roman" w:hAnsi="Times New Roman" w:cs="Times New Roman"/>
          <w:sz w:val="28"/>
          <w:szCs w:val="28"/>
        </w:rPr>
        <w:t>Flying p</w:t>
      </w:r>
      <w:r w:rsidR="00291E54" w:rsidRPr="00DC3394">
        <w:rPr>
          <w:rFonts w:ascii="Times New Roman" w:hAnsi="Times New Roman" w:cs="Times New Roman"/>
          <w:sz w:val="28"/>
          <w:szCs w:val="28"/>
        </w:rPr>
        <w:t>ast</w:t>
      </w:r>
      <w:r w:rsidR="00E919D7" w:rsidRPr="00DC3394">
        <w:rPr>
          <w:rFonts w:ascii="Times New Roman" w:hAnsi="Times New Roman" w:cs="Times New Roman"/>
          <w:sz w:val="28"/>
          <w:szCs w:val="28"/>
        </w:rPr>
        <w:t xml:space="preserve"> the 7 houses on the west side </w:t>
      </w:r>
      <w:r w:rsidR="00291E54" w:rsidRPr="00DC3394">
        <w:rPr>
          <w:rFonts w:ascii="Times New Roman" w:hAnsi="Times New Roman" w:cs="Times New Roman"/>
          <w:sz w:val="28"/>
          <w:szCs w:val="28"/>
        </w:rPr>
        <w:t>of the next block dow</w:t>
      </w:r>
      <w:r w:rsidR="00EC77A7" w:rsidRPr="00DC3394">
        <w:rPr>
          <w:rFonts w:ascii="Times New Roman" w:hAnsi="Times New Roman" w:cs="Times New Roman"/>
          <w:sz w:val="28"/>
          <w:szCs w:val="28"/>
        </w:rPr>
        <w:t>n, five of them boarded up. Skirting</w:t>
      </w:r>
      <w:r w:rsidR="00291E54" w:rsidRPr="00DC3394">
        <w:rPr>
          <w:rFonts w:ascii="Times New Roman" w:hAnsi="Times New Roman" w:cs="Times New Roman"/>
          <w:sz w:val="28"/>
          <w:szCs w:val="28"/>
        </w:rPr>
        <w:t xml:space="preserve"> the </w:t>
      </w:r>
      <w:r w:rsidR="00EC77A7" w:rsidRPr="00DC3394">
        <w:rPr>
          <w:rFonts w:ascii="Times New Roman" w:hAnsi="Times New Roman" w:cs="Times New Roman"/>
          <w:sz w:val="28"/>
          <w:szCs w:val="28"/>
        </w:rPr>
        <w:t>mown-</w:t>
      </w:r>
      <w:r w:rsidR="00E919D7" w:rsidRPr="00DC3394">
        <w:rPr>
          <w:rFonts w:ascii="Times New Roman" w:hAnsi="Times New Roman" w:cs="Times New Roman"/>
          <w:sz w:val="28"/>
          <w:szCs w:val="28"/>
        </w:rPr>
        <w:t>grass lot with signs banning pets and ball playing, and where there is no playground equipment</w:t>
      </w:r>
      <w:r w:rsidR="00F96561" w:rsidRPr="00DC3394">
        <w:rPr>
          <w:rFonts w:ascii="Times New Roman" w:hAnsi="Times New Roman" w:cs="Times New Roman"/>
          <w:sz w:val="28"/>
          <w:szCs w:val="28"/>
        </w:rPr>
        <w:t xml:space="preserve">. Across </w:t>
      </w:r>
      <w:proofErr w:type="spellStart"/>
      <w:r w:rsidR="00F96561" w:rsidRPr="00DC3394">
        <w:rPr>
          <w:rFonts w:ascii="Times New Roman" w:hAnsi="Times New Roman" w:cs="Times New Roman"/>
          <w:sz w:val="28"/>
          <w:szCs w:val="28"/>
        </w:rPr>
        <w:t>Presbury</w:t>
      </w:r>
      <w:proofErr w:type="spellEnd"/>
      <w:r w:rsidR="00F96561" w:rsidRPr="00DC3394">
        <w:rPr>
          <w:rFonts w:ascii="Times New Roman" w:hAnsi="Times New Roman" w:cs="Times New Roman"/>
          <w:sz w:val="28"/>
          <w:szCs w:val="28"/>
        </w:rPr>
        <w:t xml:space="preserve"> and into </w:t>
      </w:r>
      <w:proofErr w:type="spellStart"/>
      <w:r w:rsidR="008D1CA4" w:rsidRPr="00DC3394">
        <w:rPr>
          <w:rFonts w:ascii="Times New Roman" w:hAnsi="Times New Roman" w:cs="Times New Roman"/>
          <w:sz w:val="28"/>
          <w:szCs w:val="28"/>
        </w:rPr>
        <w:t>Gilmor</w:t>
      </w:r>
      <w:proofErr w:type="spellEnd"/>
      <w:r w:rsidR="008D1CA4" w:rsidRPr="00DC3394">
        <w:rPr>
          <w:rFonts w:ascii="Times New Roman" w:hAnsi="Times New Roman" w:cs="Times New Roman"/>
          <w:sz w:val="28"/>
          <w:szCs w:val="28"/>
        </w:rPr>
        <w:t xml:space="preserve"> Homes, a drab</w:t>
      </w:r>
      <w:r w:rsidR="00B051FD" w:rsidRPr="00DC3394">
        <w:rPr>
          <w:rFonts w:ascii="Times New Roman" w:hAnsi="Times New Roman" w:cs="Times New Roman"/>
          <w:sz w:val="28"/>
          <w:szCs w:val="28"/>
        </w:rPr>
        <w:t xml:space="preserve"> l</w:t>
      </w:r>
      <w:r w:rsidR="00E919D7" w:rsidRPr="00DC3394">
        <w:rPr>
          <w:rFonts w:ascii="Times New Roman" w:hAnsi="Times New Roman" w:cs="Times New Roman"/>
          <w:sz w:val="28"/>
          <w:szCs w:val="28"/>
        </w:rPr>
        <w:t>ow-</w:t>
      </w:r>
      <w:r w:rsidR="00A10CFC">
        <w:rPr>
          <w:rFonts w:ascii="Times New Roman" w:hAnsi="Times New Roman" w:cs="Times New Roman"/>
          <w:sz w:val="28"/>
          <w:szCs w:val="28"/>
        </w:rPr>
        <w:t>rise</w:t>
      </w:r>
      <w:r w:rsidR="00E919D7" w:rsidRPr="00DC3394">
        <w:rPr>
          <w:rFonts w:ascii="Times New Roman" w:hAnsi="Times New Roman" w:cs="Times New Roman"/>
          <w:sz w:val="28"/>
          <w:szCs w:val="28"/>
        </w:rPr>
        <w:t xml:space="preserve"> public housing project, w</w:t>
      </w:r>
      <w:r w:rsidR="008D1CA4" w:rsidRPr="00DC3394">
        <w:rPr>
          <w:rFonts w:ascii="Times New Roman" w:hAnsi="Times New Roman" w:cs="Times New Roman"/>
          <w:sz w:val="28"/>
          <w:szCs w:val="28"/>
        </w:rPr>
        <w:t>her</w:t>
      </w:r>
      <w:r w:rsidR="00F96561" w:rsidRPr="00DC3394">
        <w:rPr>
          <w:rFonts w:ascii="Times New Roman" w:hAnsi="Times New Roman" w:cs="Times New Roman"/>
          <w:sz w:val="28"/>
          <w:szCs w:val="28"/>
        </w:rPr>
        <w:t xml:space="preserve">e </w:t>
      </w:r>
      <w:r w:rsidR="00EC77A7" w:rsidRPr="00DC3394">
        <w:rPr>
          <w:rFonts w:ascii="Times New Roman" w:hAnsi="Times New Roman" w:cs="Times New Roman"/>
          <w:sz w:val="28"/>
          <w:szCs w:val="28"/>
        </w:rPr>
        <w:t xml:space="preserve">he entered a </w:t>
      </w:r>
      <w:r w:rsidR="00F96561" w:rsidRPr="00DC3394">
        <w:rPr>
          <w:rFonts w:ascii="Times New Roman" w:hAnsi="Times New Roman" w:cs="Times New Roman"/>
          <w:sz w:val="28"/>
          <w:szCs w:val="28"/>
        </w:rPr>
        <w:t>walkway called Bruce Court and</w:t>
      </w:r>
      <w:r w:rsidR="00E919D7" w:rsidRPr="00DC3394">
        <w:rPr>
          <w:rFonts w:ascii="Times New Roman" w:hAnsi="Times New Roman" w:cs="Times New Roman"/>
          <w:sz w:val="28"/>
          <w:szCs w:val="28"/>
        </w:rPr>
        <w:t xml:space="preserve"> pulled up.</w:t>
      </w:r>
    </w:p>
    <w:p w14:paraId="66579508" w14:textId="77777777" w:rsidR="00E9373B" w:rsidRDefault="00E9373B">
      <w:pPr>
        <w:rPr>
          <w:ins w:id="11" w:author="AARP Admin" w:date="2015-09-16T08:12:00Z"/>
          <w:rFonts w:ascii="Times New Roman" w:hAnsi="Times New Roman" w:cs="Times New Roman"/>
          <w:sz w:val="28"/>
          <w:szCs w:val="28"/>
        </w:rPr>
      </w:pPr>
    </w:p>
    <w:p w14:paraId="38CD3D0D" w14:textId="1AE88C35" w:rsidR="00E919D7" w:rsidRPr="00DC3394" w:rsidRDefault="00E919D7">
      <w:pPr>
        <w:rPr>
          <w:rFonts w:ascii="Times New Roman" w:hAnsi="Times New Roman" w:cs="Times New Roman"/>
          <w:sz w:val="28"/>
          <w:szCs w:val="28"/>
        </w:rPr>
      </w:pPr>
      <w:del w:id="12" w:author="AARP Admin" w:date="2015-09-16T08:12: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“They weren’t going to catch him—Freddie was fast, man</w:t>
      </w:r>
      <w:ins w:id="13" w:author="AARP Admin" w:date="2015-09-11T13:30:00Z">
        <w:r w:rsidR="00111D56">
          <w:rPr>
            <w:rFonts w:ascii="Times New Roman" w:hAnsi="Times New Roman" w:cs="Times New Roman"/>
            <w:sz w:val="28"/>
            <w:szCs w:val="28"/>
          </w:rPr>
          <w:t xml:space="preserve">. </w:t>
        </w:r>
      </w:ins>
      <w:del w:id="14" w:author="AARP Admin" w:date="2015-09-11T13:30:00Z">
        <w:r w:rsidRPr="00DC3394" w:rsidDel="00111D56">
          <w:rPr>
            <w:rFonts w:ascii="Times New Roman" w:hAnsi="Times New Roman" w:cs="Times New Roman"/>
            <w:sz w:val="28"/>
            <w:szCs w:val="28"/>
          </w:rPr>
          <w:delText>—</w:delText>
        </w:r>
      </w:del>
      <w:ins w:id="15" w:author="AARP Admin" w:date="2015-09-11T13:30:00Z">
        <w:r w:rsidR="00111D56">
          <w:rPr>
            <w:rFonts w:ascii="Times New Roman" w:hAnsi="Times New Roman" w:cs="Times New Roman"/>
            <w:sz w:val="28"/>
            <w:szCs w:val="28"/>
          </w:rPr>
          <w:t>B</w:t>
        </w:r>
      </w:ins>
      <w:del w:id="16" w:author="AARP Admin" w:date="2015-09-11T13:30:00Z">
        <w:r w:rsidRPr="00DC3394" w:rsidDel="00111D56">
          <w:rPr>
            <w:rFonts w:ascii="Times New Roman" w:hAnsi="Times New Roman" w:cs="Times New Roman"/>
            <w:sz w:val="28"/>
            <w:szCs w:val="28"/>
          </w:rPr>
          <w:delText>b</w:delText>
        </w:r>
      </w:del>
      <w:r w:rsidRPr="00DC3394">
        <w:rPr>
          <w:rFonts w:ascii="Times New Roman" w:hAnsi="Times New Roman" w:cs="Times New Roman"/>
          <w:sz w:val="28"/>
          <w:szCs w:val="28"/>
        </w:rPr>
        <w:t>ut he</w:t>
      </w:r>
      <w:r w:rsidR="00A10CFC">
        <w:rPr>
          <w:rFonts w:ascii="Times New Roman" w:hAnsi="Times New Roman" w:cs="Times New Roman"/>
          <w:sz w:val="28"/>
          <w:szCs w:val="28"/>
        </w:rPr>
        <w:t xml:space="preserve"> </w:t>
      </w:r>
      <w:r w:rsidRPr="00DC3394">
        <w:rPr>
          <w:rFonts w:ascii="Times New Roman" w:hAnsi="Times New Roman" w:cs="Times New Roman"/>
          <w:sz w:val="28"/>
          <w:szCs w:val="28"/>
        </w:rPr>
        <w:t>surrendered</w:t>
      </w:r>
      <w:r w:rsidR="00B664F1" w:rsidRPr="00DC3394">
        <w:rPr>
          <w:rFonts w:ascii="Times New Roman" w:hAnsi="Times New Roman" w:cs="Times New Roman"/>
          <w:sz w:val="28"/>
          <w:szCs w:val="28"/>
        </w:rPr>
        <w:t xml:space="preserve"> anyway</w:t>
      </w:r>
      <w:r w:rsidRPr="00DC3394">
        <w:rPr>
          <w:rFonts w:ascii="Times New Roman" w:hAnsi="Times New Roman" w:cs="Times New Roman"/>
          <w:sz w:val="28"/>
          <w:szCs w:val="28"/>
        </w:rPr>
        <w:t xml:space="preserve">, just stopped right here,” says Kevin Moore, who points to a spot right in front of his apartment. “People talk about his asthma, and he always smoked those Black &amp; </w:t>
      </w:r>
      <w:proofErr w:type="spellStart"/>
      <w:r w:rsidRPr="00DC3394">
        <w:rPr>
          <w:rFonts w:ascii="Times New Roman" w:hAnsi="Times New Roman" w:cs="Times New Roman"/>
          <w:sz w:val="28"/>
          <w:szCs w:val="28"/>
        </w:rPr>
        <w:t>Milds</w:t>
      </w:r>
      <w:proofErr w:type="spellEnd"/>
      <w:r w:rsidRPr="00DC3394">
        <w:rPr>
          <w:rFonts w:ascii="Times New Roman" w:hAnsi="Times New Roman" w:cs="Times New Roman"/>
          <w:sz w:val="28"/>
          <w:szCs w:val="28"/>
        </w:rPr>
        <w:t>, but it</w:t>
      </w:r>
      <w:r w:rsidR="00F96561" w:rsidRPr="00DC3394">
        <w:rPr>
          <w:rFonts w:ascii="Times New Roman" w:hAnsi="Times New Roman" w:cs="Times New Roman"/>
          <w:sz w:val="28"/>
          <w:szCs w:val="28"/>
        </w:rPr>
        <w:t xml:space="preserve"> never affected his physicality</w:t>
      </w:r>
      <w:r w:rsidR="00B664F1" w:rsidRPr="00DC3394">
        <w:rPr>
          <w:rFonts w:ascii="Times New Roman" w:hAnsi="Times New Roman" w:cs="Times New Roman"/>
          <w:sz w:val="28"/>
          <w:szCs w:val="28"/>
        </w:rPr>
        <w:t>.</w:t>
      </w:r>
      <w:r w:rsidRPr="00DC3394">
        <w:rPr>
          <w:rFonts w:ascii="Times New Roman" w:hAnsi="Times New Roman" w:cs="Times New Roman"/>
          <w:sz w:val="28"/>
          <w:szCs w:val="28"/>
        </w:rPr>
        <w:t>”</w:t>
      </w:r>
    </w:p>
    <w:p w14:paraId="39A1C712" w14:textId="77777777" w:rsidR="00E9373B" w:rsidRDefault="00E9373B">
      <w:pPr>
        <w:rPr>
          <w:ins w:id="17" w:author="AARP Admin" w:date="2015-09-16T08:12:00Z"/>
          <w:rFonts w:ascii="Times New Roman" w:hAnsi="Times New Roman" w:cs="Times New Roman"/>
          <w:sz w:val="28"/>
          <w:szCs w:val="28"/>
        </w:rPr>
      </w:pPr>
    </w:p>
    <w:p w14:paraId="6485DAC3" w14:textId="48FD548F" w:rsidR="00E919D7" w:rsidRPr="00DC3394" w:rsidRDefault="00E919D7">
      <w:pPr>
        <w:rPr>
          <w:rFonts w:ascii="Times New Roman" w:hAnsi="Times New Roman" w:cs="Times New Roman"/>
          <w:sz w:val="28"/>
          <w:szCs w:val="28"/>
        </w:rPr>
      </w:pPr>
      <w:del w:id="18" w:author="AARP Admin" w:date="2015-09-16T08:12:00Z">
        <w:r w:rsidRPr="00DC3394" w:rsidDel="00E9373B">
          <w:rPr>
            <w:rFonts w:ascii="Times New Roman" w:hAnsi="Times New Roman" w:cs="Times New Roman"/>
            <w:sz w:val="28"/>
            <w:szCs w:val="28"/>
          </w:rPr>
          <w:lastRenderedPageBreak/>
          <w:delText xml:space="preserve">     </w:delText>
        </w:r>
      </w:del>
      <w:r w:rsidRPr="00DC3394">
        <w:rPr>
          <w:rFonts w:ascii="Times New Roman" w:hAnsi="Times New Roman" w:cs="Times New Roman"/>
          <w:sz w:val="28"/>
          <w:szCs w:val="28"/>
        </w:rPr>
        <w:t xml:space="preserve">Once corralled by an officer who had gotten down from his bike, several police carried him around </w:t>
      </w:r>
      <w:r w:rsidR="00B664F1" w:rsidRPr="00DC3394">
        <w:rPr>
          <w:rFonts w:ascii="Times New Roman" w:hAnsi="Times New Roman" w:cs="Times New Roman"/>
          <w:sz w:val="28"/>
          <w:szCs w:val="28"/>
        </w:rPr>
        <w:t xml:space="preserve">the corner of a project building </w:t>
      </w:r>
      <w:r w:rsidR="004F3F5A" w:rsidRPr="00DC3394">
        <w:rPr>
          <w:rFonts w:ascii="Times New Roman" w:hAnsi="Times New Roman" w:cs="Times New Roman"/>
          <w:sz w:val="28"/>
          <w:szCs w:val="28"/>
        </w:rPr>
        <w:t xml:space="preserve">to a </w:t>
      </w:r>
      <w:r w:rsidR="00B664F1" w:rsidRPr="00DC3394">
        <w:rPr>
          <w:rFonts w:ascii="Times New Roman" w:hAnsi="Times New Roman" w:cs="Times New Roman"/>
          <w:sz w:val="28"/>
          <w:szCs w:val="28"/>
        </w:rPr>
        <w:t>squat</w:t>
      </w:r>
      <w:r w:rsidR="006C31EC" w:rsidRPr="00DC3394">
        <w:rPr>
          <w:rFonts w:ascii="Times New Roman" w:hAnsi="Times New Roman" w:cs="Times New Roman"/>
          <w:sz w:val="28"/>
          <w:szCs w:val="28"/>
        </w:rPr>
        <w:t xml:space="preserve"> stone </w:t>
      </w:r>
      <w:r w:rsidR="004F3F5A" w:rsidRPr="00DC3394">
        <w:rPr>
          <w:rFonts w:ascii="Times New Roman" w:hAnsi="Times New Roman" w:cs="Times New Roman"/>
          <w:sz w:val="28"/>
          <w:szCs w:val="28"/>
        </w:rPr>
        <w:t>wall</w:t>
      </w:r>
      <w:r w:rsidRPr="00DC3394">
        <w:rPr>
          <w:rFonts w:ascii="Times New Roman" w:hAnsi="Times New Roman" w:cs="Times New Roman"/>
          <w:sz w:val="28"/>
          <w:szCs w:val="28"/>
        </w:rPr>
        <w:t xml:space="preserve"> where </w:t>
      </w:r>
      <w:proofErr w:type="spellStart"/>
      <w:r w:rsidRPr="00DC3394">
        <w:rPr>
          <w:rFonts w:ascii="Times New Roman" w:hAnsi="Times New Roman" w:cs="Times New Roman"/>
          <w:sz w:val="28"/>
          <w:szCs w:val="28"/>
        </w:rPr>
        <w:t>Presbury</w:t>
      </w:r>
      <w:proofErr w:type="spellEnd"/>
      <w:r w:rsidRPr="00DC3394">
        <w:rPr>
          <w:rFonts w:ascii="Times New Roman" w:hAnsi="Times New Roman" w:cs="Times New Roman"/>
          <w:sz w:val="28"/>
          <w:szCs w:val="28"/>
        </w:rPr>
        <w:t xml:space="preserve"> </w:t>
      </w:r>
      <w:r w:rsidR="00296203" w:rsidRPr="00DC3394">
        <w:rPr>
          <w:rFonts w:ascii="Times New Roman" w:hAnsi="Times New Roman" w:cs="Times New Roman"/>
          <w:sz w:val="28"/>
          <w:szCs w:val="28"/>
        </w:rPr>
        <w:t>mee</w:t>
      </w:r>
      <w:r w:rsidR="00AE21D6" w:rsidRPr="00DC3394">
        <w:rPr>
          <w:rFonts w:ascii="Times New Roman" w:hAnsi="Times New Roman" w:cs="Times New Roman"/>
          <w:sz w:val="28"/>
          <w:szCs w:val="28"/>
        </w:rPr>
        <w:t xml:space="preserve">ts </w:t>
      </w:r>
      <w:proofErr w:type="spellStart"/>
      <w:r w:rsidR="00AE21D6" w:rsidRPr="00DC3394">
        <w:rPr>
          <w:rFonts w:ascii="Times New Roman" w:hAnsi="Times New Roman" w:cs="Times New Roman"/>
          <w:sz w:val="28"/>
          <w:szCs w:val="28"/>
        </w:rPr>
        <w:t>Bakbury</w:t>
      </w:r>
      <w:proofErr w:type="spellEnd"/>
      <w:r w:rsidR="00AE21D6" w:rsidRPr="00DC3394">
        <w:rPr>
          <w:rFonts w:ascii="Times New Roman" w:hAnsi="Times New Roman" w:cs="Times New Roman"/>
          <w:sz w:val="28"/>
          <w:szCs w:val="28"/>
        </w:rPr>
        <w:t xml:space="preserve"> Court, a carbon copy of Bruce Court a half-block over</w:t>
      </w:r>
      <w:r w:rsidRPr="00DC3394">
        <w:rPr>
          <w:rFonts w:ascii="Times New Roman" w:hAnsi="Times New Roman" w:cs="Times New Roman"/>
          <w:sz w:val="28"/>
          <w:szCs w:val="28"/>
        </w:rPr>
        <w:t>.</w:t>
      </w:r>
      <w:r w:rsidR="006C31EC" w:rsidRPr="00DC3394">
        <w:rPr>
          <w:rFonts w:ascii="Times New Roman" w:hAnsi="Times New Roman" w:cs="Times New Roman"/>
          <w:sz w:val="28"/>
          <w:szCs w:val="28"/>
        </w:rPr>
        <w:t xml:space="preserve"> </w:t>
      </w:r>
      <w:ins w:id="19" w:author="AARP Admin" w:date="2015-09-11T14:07:00Z">
        <w:r w:rsidR="007E14B5">
          <w:rPr>
            <w:rFonts w:ascii="Times New Roman" w:hAnsi="Times New Roman" w:cs="Times New Roman"/>
            <w:sz w:val="28"/>
            <w:szCs w:val="28"/>
          </w:rPr>
          <w:t xml:space="preserve">This is where </w:t>
        </w:r>
      </w:ins>
      <w:r w:rsidR="006C31EC" w:rsidRPr="00DC3394">
        <w:rPr>
          <w:rFonts w:ascii="Times New Roman" w:hAnsi="Times New Roman" w:cs="Times New Roman"/>
          <w:sz w:val="28"/>
          <w:szCs w:val="28"/>
        </w:rPr>
        <w:t>Moore pulled o</w:t>
      </w:r>
      <w:r w:rsidR="00B051FD" w:rsidRPr="00DC3394">
        <w:rPr>
          <w:rFonts w:ascii="Times New Roman" w:hAnsi="Times New Roman" w:cs="Times New Roman"/>
          <w:sz w:val="28"/>
          <w:szCs w:val="28"/>
        </w:rPr>
        <w:t>ut his cell phone, followed the scene, and recor</w:t>
      </w:r>
      <w:r w:rsidR="004F3F5A" w:rsidRPr="00DC3394">
        <w:rPr>
          <w:rFonts w:ascii="Times New Roman" w:hAnsi="Times New Roman" w:cs="Times New Roman"/>
          <w:sz w:val="28"/>
          <w:szCs w:val="28"/>
        </w:rPr>
        <w:t>ded</w:t>
      </w:r>
      <w:del w:id="20" w:author="Michael Anft" w:date="2015-09-11T11:24:00Z">
        <w:r w:rsidR="004F3F5A" w:rsidRPr="00DC3394" w:rsidDel="00DA2689">
          <w:rPr>
            <w:rFonts w:ascii="Times New Roman" w:hAnsi="Times New Roman" w:cs="Times New Roman"/>
            <w:sz w:val="28"/>
            <w:szCs w:val="28"/>
          </w:rPr>
          <w:delText xml:space="preserve"> </w:delText>
        </w:r>
      </w:del>
      <w:ins w:id="21" w:author="AARP Admin" w:date="2015-09-03T17:35:00Z">
        <w:del w:id="22" w:author="Michael Anft" w:date="2015-09-11T11:24:00Z">
          <w:r w:rsidR="00FE1A49" w:rsidDel="00DA2689">
            <w:rPr>
              <w:rFonts w:ascii="Times New Roman" w:hAnsi="Times New Roman" w:cs="Times New Roman"/>
              <w:sz w:val="28"/>
              <w:szCs w:val="28"/>
            </w:rPr>
            <w:delText>the</w:delText>
          </w:r>
        </w:del>
        <w:r w:rsidR="00FE1A49">
          <w:rPr>
            <w:rFonts w:ascii="Times New Roman" w:hAnsi="Times New Roman" w:cs="Times New Roman"/>
            <w:sz w:val="28"/>
            <w:szCs w:val="28"/>
          </w:rPr>
          <w:t xml:space="preserve"> </w:t>
        </w:r>
      </w:ins>
      <w:ins w:id="23" w:author="AARP Admin" w:date="2015-09-11T14:07:00Z">
        <w:r w:rsidR="007E14B5">
          <w:rPr>
            <w:rFonts w:ascii="Times New Roman" w:hAnsi="Times New Roman" w:cs="Times New Roman"/>
            <w:sz w:val="28"/>
            <w:szCs w:val="28"/>
          </w:rPr>
          <w:t xml:space="preserve">the </w:t>
        </w:r>
      </w:ins>
      <w:r w:rsidR="00B051FD" w:rsidRPr="00DC3394">
        <w:rPr>
          <w:rFonts w:ascii="Times New Roman" w:hAnsi="Times New Roman" w:cs="Times New Roman"/>
          <w:sz w:val="28"/>
          <w:szCs w:val="28"/>
        </w:rPr>
        <w:t>images that traveled around the world.</w:t>
      </w:r>
    </w:p>
    <w:p w14:paraId="63B3A15D" w14:textId="77777777" w:rsidR="00E9373B" w:rsidRDefault="00E9373B">
      <w:pPr>
        <w:rPr>
          <w:ins w:id="24" w:author="AARP Admin" w:date="2015-09-16T08:12:00Z"/>
          <w:rFonts w:ascii="Times New Roman" w:hAnsi="Times New Roman" w:cs="Times New Roman"/>
          <w:sz w:val="28"/>
          <w:szCs w:val="28"/>
        </w:rPr>
      </w:pPr>
    </w:p>
    <w:p w14:paraId="11B4B619" w14:textId="0E5EBE35" w:rsidR="008A2D31" w:rsidRPr="00DC3394" w:rsidRDefault="008A2D31">
      <w:pPr>
        <w:rPr>
          <w:rFonts w:ascii="Times New Roman" w:hAnsi="Times New Roman" w:cs="Times New Roman"/>
          <w:sz w:val="28"/>
          <w:szCs w:val="28"/>
        </w:rPr>
      </w:pPr>
      <w:del w:id="25" w:author="AARP Admin" w:date="2015-09-16T08:12: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“He didn’t w</w:t>
      </w:r>
      <w:r w:rsidR="00EC77A7" w:rsidRPr="00DC3394">
        <w:rPr>
          <w:rFonts w:ascii="Times New Roman" w:hAnsi="Times New Roman" w:cs="Times New Roman"/>
          <w:sz w:val="28"/>
          <w:szCs w:val="28"/>
        </w:rPr>
        <w:t>eigh more than a buck twenty-fiv</w:t>
      </w:r>
      <w:r w:rsidRPr="00DC3394">
        <w:rPr>
          <w:rFonts w:ascii="Times New Roman" w:hAnsi="Times New Roman" w:cs="Times New Roman"/>
          <w:sz w:val="28"/>
          <w:szCs w:val="28"/>
        </w:rPr>
        <w:t xml:space="preserve">e and they was just throwing him around,” adds Mike </w:t>
      </w:r>
      <w:proofErr w:type="spellStart"/>
      <w:r w:rsidRPr="00DC3394">
        <w:rPr>
          <w:rFonts w:ascii="Times New Roman" w:hAnsi="Times New Roman" w:cs="Times New Roman"/>
          <w:sz w:val="28"/>
          <w:szCs w:val="28"/>
        </w:rPr>
        <w:t>Coner</w:t>
      </w:r>
      <w:proofErr w:type="spellEnd"/>
      <w:r w:rsidRPr="00DC3394">
        <w:rPr>
          <w:rFonts w:ascii="Times New Roman" w:hAnsi="Times New Roman" w:cs="Times New Roman"/>
          <w:sz w:val="28"/>
          <w:szCs w:val="28"/>
        </w:rPr>
        <w:t>, Moore’s next-door neighbor.</w:t>
      </w:r>
      <w:r w:rsidR="00B8131C" w:rsidRPr="00DC3394">
        <w:rPr>
          <w:rFonts w:ascii="Times New Roman" w:hAnsi="Times New Roman" w:cs="Times New Roman"/>
          <w:sz w:val="28"/>
          <w:szCs w:val="28"/>
        </w:rPr>
        <w:t xml:space="preserve"> (Police officials and leaders of the police union refused to comment</w:t>
      </w:r>
      <w:ins w:id="26" w:author="AARP Admin" w:date="2015-09-11T14:08:00Z">
        <w:r w:rsidR="007E14B5">
          <w:rPr>
            <w:rFonts w:ascii="Times New Roman" w:hAnsi="Times New Roman" w:cs="Times New Roman"/>
            <w:sz w:val="28"/>
            <w:szCs w:val="28"/>
          </w:rPr>
          <w:t xml:space="preserve"> on this story</w:t>
        </w:r>
      </w:ins>
      <w:r w:rsidR="00B8131C" w:rsidRPr="00DC3394">
        <w:rPr>
          <w:rFonts w:ascii="Times New Roman" w:hAnsi="Times New Roman" w:cs="Times New Roman"/>
          <w:sz w:val="28"/>
          <w:szCs w:val="28"/>
        </w:rPr>
        <w:t xml:space="preserve">, citing the pending case against the </w:t>
      </w:r>
      <w:ins w:id="27" w:author="AARP Admin" w:date="2015-09-11T14:08:00Z">
        <w:r w:rsidR="007E14B5">
          <w:rPr>
            <w:rFonts w:ascii="Times New Roman" w:hAnsi="Times New Roman" w:cs="Times New Roman"/>
            <w:sz w:val="28"/>
            <w:szCs w:val="28"/>
          </w:rPr>
          <w:t xml:space="preserve">six </w:t>
        </w:r>
      </w:ins>
      <w:r w:rsidR="00B8131C" w:rsidRPr="00DC3394">
        <w:rPr>
          <w:rFonts w:ascii="Times New Roman" w:hAnsi="Times New Roman" w:cs="Times New Roman"/>
          <w:sz w:val="28"/>
          <w:szCs w:val="28"/>
        </w:rPr>
        <w:t>officers involved.)</w:t>
      </w:r>
    </w:p>
    <w:p w14:paraId="7314F45D" w14:textId="77777777" w:rsidR="00E9373B" w:rsidRDefault="00E9373B">
      <w:pPr>
        <w:rPr>
          <w:ins w:id="28" w:author="AARP Admin" w:date="2015-09-16T08:12:00Z"/>
          <w:rFonts w:ascii="Times New Roman" w:hAnsi="Times New Roman" w:cs="Times New Roman"/>
          <w:sz w:val="28"/>
          <w:szCs w:val="28"/>
        </w:rPr>
      </w:pPr>
    </w:p>
    <w:p w14:paraId="17404CD4" w14:textId="7D4249C5" w:rsidR="00B051FD" w:rsidRPr="00DC3394" w:rsidRDefault="00B051FD">
      <w:pPr>
        <w:rPr>
          <w:rFonts w:ascii="Times New Roman" w:hAnsi="Times New Roman" w:cs="Times New Roman"/>
          <w:sz w:val="28"/>
          <w:szCs w:val="28"/>
        </w:rPr>
      </w:pPr>
      <w:del w:id="29" w:author="AARP Admin" w:date="2015-09-16T08:12:00Z">
        <w:r w:rsidRPr="00DC3394" w:rsidDel="00E9373B">
          <w:rPr>
            <w:rFonts w:ascii="Times New Roman" w:hAnsi="Times New Roman" w:cs="Times New Roman"/>
            <w:sz w:val="28"/>
            <w:szCs w:val="28"/>
          </w:rPr>
          <w:delText xml:space="preserve">     </w:delText>
        </w:r>
      </w:del>
      <w:r w:rsidR="008A2D31" w:rsidRPr="00DC3394">
        <w:rPr>
          <w:rFonts w:ascii="Times New Roman" w:hAnsi="Times New Roman" w:cs="Times New Roman"/>
          <w:sz w:val="28"/>
          <w:szCs w:val="28"/>
        </w:rPr>
        <w:t>Not more than a week earlier, Moore</w:t>
      </w:r>
      <w:r w:rsidRPr="00DC3394">
        <w:rPr>
          <w:rFonts w:ascii="Times New Roman" w:hAnsi="Times New Roman" w:cs="Times New Roman"/>
          <w:sz w:val="28"/>
          <w:szCs w:val="28"/>
        </w:rPr>
        <w:t xml:space="preserve"> and Gray had joked about “hooking up in prison.” </w:t>
      </w:r>
      <w:commentRangeStart w:id="30"/>
      <w:r w:rsidRPr="00DC3394">
        <w:rPr>
          <w:rFonts w:ascii="Times New Roman" w:hAnsi="Times New Roman" w:cs="Times New Roman"/>
          <w:sz w:val="28"/>
          <w:szCs w:val="28"/>
        </w:rPr>
        <w:t>Moore wanted to know when his</w:t>
      </w:r>
      <w:r w:rsidR="006C31EC" w:rsidRPr="00DC3394">
        <w:rPr>
          <w:rFonts w:ascii="Times New Roman" w:hAnsi="Times New Roman" w:cs="Times New Roman"/>
          <w:sz w:val="28"/>
          <w:szCs w:val="28"/>
        </w:rPr>
        <w:t xml:space="preserve"> friend could get him some good</w:t>
      </w:r>
      <w:r w:rsidRPr="00DC3394">
        <w:rPr>
          <w:rFonts w:ascii="Times New Roman" w:hAnsi="Times New Roman" w:cs="Times New Roman"/>
          <w:sz w:val="28"/>
          <w:szCs w:val="28"/>
        </w:rPr>
        <w:t xml:space="preserve"> seafood.</w:t>
      </w:r>
      <w:commentRangeEnd w:id="30"/>
      <w:r w:rsidR="007E14B5">
        <w:rPr>
          <w:rStyle w:val="CommentReference"/>
        </w:rPr>
        <w:commentReference w:id="30"/>
      </w:r>
    </w:p>
    <w:p w14:paraId="500AC551" w14:textId="77777777" w:rsidR="00E9373B" w:rsidRDefault="00E9373B">
      <w:pPr>
        <w:rPr>
          <w:ins w:id="31" w:author="AARP Admin" w:date="2015-09-16T08:12:00Z"/>
          <w:rFonts w:ascii="Times New Roman" w:hAnsi="Times New Roman" w:cs="Times New Roman"/>
          <w:sz w:val="28"/>
          <w:szCs w:val="28"/>
        </w:rPr>
      </w:pPr>
    </w:p>
    <w:p w14:paraId="170C039E" w14:textId="05EF7FE9" w:rsidR="00B051FD" w:rsidRPr="00DC3394" w:rsidRDefault="008A2D31">
      <w:pPr>
        <w:rPr>
          <w:rFonts w:ascii="Times New Roman" w:hAnsi="Times New Roman" w:cs="Times New Roman"/>
          <w:sz w:val="28"/>
          <w:szCs w:val="28"/>
        </w:rPr>
      </w:pPr>
      <w:del w:id="32" w:author="AARP Admin" w:date="2015-09-16T08:12: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Now</w:t>
      </w:r>
      <w:r w:rsidR="004F3F5A" w:rsidRPr="00DC3394">
        <w:rPr>
          <w:rFonts w:ascii="Times New Roman" w:hAnsi="Times New Roman" w:cs="Times New Roman"/>
          <w:sz w:val="28"/>
          <w:szCs w:val="28"/>
        </w:rPr>
        <w:t xml:space="preserve">, </w:t>
      </w:r>
      <w:r w:rsidR="00B051FD" w:rsidRPr="00DC3394">
        <w:rPr>
          <w:rFonts w:ascii="Times New Roman" w:hAnsi="Times New Roman" w:cs="Times New Roman"/>
          <w:sz w:val="28"/>
          <w:szCs w:val="28"/>
        </w:rPr>
        <w:t>Freddie</w:t>
      </w:r>
      <w:r w:rsidR="004F3F5A" w:rsidRPr="00DC3394">
        <w:rPr>
          <w:rFonts w:ascii="Times New Roman" w:hAnsi="Times New Roman" w:cs="Times New Roman"/>
          <w:sz w:val="28"/>
          <w:szCs w:val="28"/>
        </w:rPr>
        <w:t xml:space="preserve"> was face down on the sidewalk and on the verge of becoming a </w:t>
      </w:r>
      <w:r w:rsidRPr="00DC3394">
        <w:rPr>
          <w:rFonts w:ascii="Times New Roman" w:hAnsi="Times New Roman" w:cs="Times New Roman"/>
          <w:sz w:val="28"/>
          <w:szCs w:val="28"/>
        </w:rPr>
        <w:t>statistic</w:t>
      </w:r>
      <w:ins w:id="33" w:author="AARP Admin" w:date="2015-09-11T14:11:00Z">
        <w:r w:rsidR="005F1A54">
          <w:rPr>
            <w:rFonts w:ascii="Times New Roman" w:hAnsi="Times New Roman" w:cs="Times New Roman"/>
            <w:sz w:val="28"/>
            <w:szCs w:val="28"/>
          </w:rPr>
          <w:t xml:space="preserve">. </w:t>
        </w:r>
      </w:ins>
      <w:del w:id="34" w:author="AARP Admin" w:date="2015-09-11T14:11:00Z">
        <w:r w:rsidRPr="00DC3394" w:rsidDel="005F1A54">
          <w:rPr>
            <w:rFonts w:ascii="Times New Roman" w:hAnsi="Times New Roman" w:cs="Times New Roman"/>
            <w:sz w:val="28"/>
            <w:szCs w:val="28"/>
          </w:rPr>
          <w:delText xml:space="preserve"> and, after</w:delText>
        </w:r>
      </w:del>
      <w:ins w:id="35" w:author="AARP Admin" w:date="2015-09-11T14:11:00Z">
        <w:r w:rsidR="005F1A54">
          <w:rPr>
            <w:rFonts w:ascii="Times New Roman" w:hAnsi="Times New Roman" w:cs="Times New Roman"/>
            <w:sz w:val="28"/>
            <w:szCs w:val="28"/>
          </w:rPr>
          <w:t>After</w:t>
        </w:r>
      </w:ins>
      <w:r w:rsidRPr="00DC3394">
        <w:rPr>
          <w:rFonts w:ascii="Times New Roman" w:hAnsi="Times New Roman" w:cs="Times New Roman"/>
          <w:sz w:val="28"/>
          <w:szCs w:val="28"/>
        </w:rPr>
        <w:t xml:space="preserve"> he died </w:t>
      </w:r>
      <w:r w:rsidR="00B664F1" w:rsidRPr="00DC3394">
        <w:rPr>
          <w:rFonts w:ascii="Times New Roman" w:hAnsi="Times New Roman" w:cs="Times New Roman"/>
          <w:sz w:val="28"/>
          <w:szCs w:val="28"/>
        </w:rPr>
        <w:t>a week later, his spine mangled and his larynx crushed</w:t>
      </w:r>
      <w:r w:rsidRPr="00DC3394">
        <w:rPr>
          <w:rFonts w:ascii="Times New Roman" w:hAnsi="Times New Roman" w:cs="Times New Roman"/>
          <w:sz w:val="28"/>
          <w:szCs w:val="28"/>
        </w:rPr>
        <w:t xml:space="preserve">, </w:t>
      </w:r>
      <w:del w:id="36" w:author="AARP Admin" w:date="2015-09-11T14:13:00Z">
        <w:r w:rsidRPr="00DC3394" w:rsidDel="005F1A54">
          <w:rPr>
            <w:rFonts w:ascii="Times New Roman" w:hAnsi="Times New Roman" w:cs="Times New Roman"/>
            <w:sz w:val="28"/>
            <w:szCs w:val="28"/>
          </w:rPr>
          <w:delText xml:space="preserve">the </w:delText>
        </w:r>
      </w:del>
      <w:ins w:id="37" w:author="AARP Admin" w:date="2015-09-11T14:13:00Z">
        <w:r w:rsidR="005F1A54">
          <w:rPr>
            <w:rFonts w:ascii="Times New Roman" w:hAnsi="Times New Roman" w:cs="Times New Roman"/>
            <w:sz w:val="28"/>
            <w:szCs w:val="28"/>
          </w:rPr>
          <w:t>his name would assume a place at the</w:t>
        </w:r>
        <w:r w:rsidR="005F1A54" w:rsidRPr="00DC3394">
          <w:rPr>
            <w:rFonts w:ascii="Times New Roman" w:hAnsi="Times New Roman" w:cs="Times New Roman"/>
            <w:sz w:val="28"/>
            <w:szCs w:val="28"/>
          </w:rPr>
          <w:t xml:space="preserve"> </w:t>
        </w:r>
      </w:ins>
      <w:r w:rsidRPr="00DC3394">
        <w:rPr>
          <w:rFonts w:ascii="Times New Roman" w:hAnsi="Times New Roman" w:cs="Times New Roman"/>
          <w:sz w:val="28"/>
          <w:szCs w:val="28"/>
        </w:rPr>
        <w:t xml:space="preserve">center of a chain of events that would rock the city: accusations of police violence, protests, riots, curfews, standoffs between citizens and police, </w:t>
      </w:r>
      <w:r w:rsidR="005C72BF" w:rsidRPr="00DC3394">
        <w:rPr>
          <w:rFonts w:ascii="Times New Roman" w:hAnsi="Times New Roman" w:cs="Times New Roman"/>
          <w:sz w:val="28"/>
          <w:szCs w:val="28"/>
        </w:rPr>
        <w:t xml:space="preserve">the charging of six officers with crimes relating to Freddie’s death, </w:t>
      </w:r>
      <w:ins w:id="38" w:author="Michael Anft" w:date="2015-09-10T13:54:00Z">
        <w:r w:rsidR="00A10CFC">
          <w:rPr>
            <w:rFonts w:ascii="Times New Roman" w:hAnsi="Times New Roman" w:cs="Times New Roman"/>
            <w:sz w:val="28"/>
            <w:szCs w:val="28"/>
          </w:rPr>
          <w:t xml:space="preserve">a $6.4 million city payout to his family, </w:t>
        </w:r>
      </w:ins>
      <w:r w:rsidRPr="00DC3394">
        <w:rPr>
          <w:rFonts w:ascii="Times New Roman" w:hAnsi="Times New Roman" w:cs="Times New Roman"/>
          <w:sz w:val="28"/>
          <w:szCs w:val="28"/>
        </w:rPr>
        <w:t xml:space="preserve">and a </w:t>
      </w:r>
      <w:del w:id="39" w:author="AARP Admin" w:date="2015-09-11T14:15:00Z">
        <w:r w:rsidRPr="00DC3394" w:rsidDel="005F1A54">
          <w:rPr>
            <w:rFonts w:ascii="Times New Roman" w:hAnsi="Times New Roman" w:cs="Times New Roman"/>
            <w:sz w:val="28"/>
            <w:szCs w:val="28"/>
          </w:rPr>
          <w:delText>reconsideration</w:delText>
        </w:r>
      </w:del>
      <w:ins w:id="40" w:author="AARP Admin" w:date="2015-09-11T14:15:00Z">
        <w:r w:rsidR="005F1A54">
          <w:rPr>
            <w:rFonts w:ascii="Times New Roman" w:hAnsi="Times New Roman" w:cs="Times New Roman"/>
            <w:sz w:val="28"/>
            <w:szCs w:val="28"/>
          </w:rPr>
          <w:t>suddenly urgent national conversation about</w:t>
        </w:r>
      </w:ins>
      <w:del w:id="41" w:author="AARP Admin" w:date="2015-09-11T14:15:00Z">
        <w:r w:rsidRPr="00DC3394" w:rsidDel="005F1A54">
          <w:rPr>
            <w:rFonts w:ascii="Times New Roman" w:hAnsi="Times New Roman" w:cs="Times New Roman"/>
            <w:sz w:val="28"/>
            <w:szCs w:val="28"/>
          </w:rPr>
          <w:delText xml:space="preserve"> </w:delText>
        </w:r>
      </w:del>
      <w:ins w:id="42" w:author="AARP Admin" w:date="2015-09-11T14:15:00Z">
        <w:r w:rsidR="005F1A54">
          <w:rPr>
            <w:rFonts w:ascii="Times New Roman" w:hAnsi="Times New Roman" w:cs="Times New Roman"/>
            <w:sz w:val="28"/>
            <w:szCs w:val="28"/>
          </w:rPr>
          <w:t xml:space="preserve"> </w:t>
        </w:r>
      </w:ins>
      <w:del w:id="43" w:author="AARP Admin" w:date="2015-09-11T14:15:00Z">
        <w:r w:rsidRPr="00DC3394" w:rsidDel="005F1A54">
          <w:rPr>
            <w:rFonts w:ascii="Times New Roman" w:hAnsi="Times New Roman" w:cs="Times New Roman"/>
            <w:sz w:val="28"/>
            <w:szCs w:val="28"/>
          </w:rPr>
          <w:delText xml:space="preserve">of </w:delText>
        </w:r>
      </w:del>
      <w:r w:rsidRPr="00DC3394">
        <w:rPr>
          <w:rFonts w:ascii="Times New Roman" w:hAnsi="Times New Roman" w:cs="Times New Roman"/>
          <w:sz w:val="28"/>
          <w:szCs w:val="28"/>
        </w:rPr>
        <w:t>the plight of young black men like Gray who have few prospec</w:t>
      </w:r>
      <w:r w:rsidR="006C31EC" w:rsidRPr="00DC3394">
        <w:rPr>
          <w:rFonts w:ascii="Times New Roman" w:hAnsi="Times New Roman" w:cs="Times New Roman"/>
          <w:sz w:val="28"/>
          <w:szCs w:val="28"/>
        </w:rPr>
        <w:t>ts save running in the streets</w:t>
      </w:r>
      <w:r w:rsidRPr="00DC3394">
        <w:rPr>
          <w:rFonts w:ascii="Times New Roman" w:hAnsi="Times New Roman" w:cs="Times New Roman"/>
          <w:sz w:val="28"/>
          <w:szCs w:val="28"/>
        </w:rPr>
        <w:t>.</w:t>
      </w:r>
    </w:p>
    <w:p w14:paraId="6F623B17" w14:textId="77777777" w:rsidR="00E9373B" w:rsidRDefault="00E9373B">
      <w:pPr>
        <w:rPr>
          <w:ins w:id="44" w:author="AARP Admin" w:date="2015-09-16T08:12:00Z"/>
          <w:rFonts w:ascii="Times New Roman" w:hAnsi="Times New Roman" w:cs="Times New Roman"/>
          <w:sz w:val="28"/>
          <w:szCs w:val="28"/>
        </w:rPr>
      </w:pPr>
    </w:p>
    <w:p w14:paraId="1AD0C78B" w14:textId="48408CB1" w:rsidR="004F3F5A" w:rsidRPr="00DC3394" w:rsidRDefault="008A2D31">
      <w:pPr>
        <w:rPr>
          <w:rFonts w:ascii="Times New Roman" w:hAnsi="Times New Roman" w:cs="Times New Roman"/>
          <w:sz w:val="28"/>
          <w:szCs w:val="28"/>
        </w:rPr>
      </w:pPr>
      <w:del w:id="45" w:author="AARP Admin" w:date="2015-09-16T08:12:00Z">
        <w:r w:rsidRPr="00DC3394" w:rsidDel="00E9373B">
          <w:rPr>
            <w:rFonts w:ascii="Times New Roman" w:hAnsi="Times New Roman" w:cs="Times New Roman"/>
            <w:sz w:val="28"/>
            <w:szCs w:val="28"/>
          </w:rPr>
          <w:delText xml:space="preserve">     </w:delText>
        </w:r>
      </w:del>
      <w:r w:rsidR="004F3F5A" w:rsidRPr="00DC3394">
        <w:rPr>
          <w:rFonts w:ascii="Times New Roman" w:hAnsi="Times New Roman" w:cs="Times New Roman"/>
          <w:sz w:val="28"/>
          <w:szCs w:val="28"/>
        </w:rPr>
        <w:t xml:space="preserve">“There are thousands of Freddie Grays in this city,” says Warren Brown, a </w:t>
      </w:r>
      <w:ins w:id="46" w:author="AARP Admin" w:date="2015-09-11T14:15:00Z">
        <w:r w:rsidR="005F1A54">
          <w:rPr>
            <w:rFonts w:ascii="Times New Roman" w:hAnsi="Times New Roman" w:cs="Times New Roman"/>
            <w:sz w:val="28"/>
            <w:szCs w:val="28"/>
          </w:rPr>
          <w:t xml:space="preserve">well-known Baltimore </w:t>
        </w:r>
      </w:ins>
      <w:r w:rsidR="004F3F5A" w:rsidRPr="00DC3394">
        <w:rPr>
          <w:rFonts w:ascii="Times New Roman" w:hAnsi="Times New Roman" w:cs="Times New Roman"/>
          <w:sz w:val="28"/>
          <w:szCs w:val="28"/>
        </w:rPr>
        <w:t>criminal defense attorney</w:t>
      </w:r>
      <w:r w:rsidR="00AE21D6" w:rsidRPr="00DC3394">
        <w:rPr>
          <w:rFonts w:ascii="Times New Roman" w:hAnsi="Times New Roman" w:cs="Times New Roman"/>
          <w:sz w:val="28"/>
          <w:szCs w:val="28"/>
        </w:rPr>
        <w:t xml:space="preserve"> who has represented a few, though not Gray himself</w:t>
      </w:r>
      <w:r w:rsidR="004F3F5A" w:rsidRPr="00DC3394">
        <w:rPr>
          <w:rFonts w:ascii="Times New Roman" w:hAnsi="Times New Roman" w:cs="Times New Roman"/>
          <w:sz w:val="28"/>
          <w:szCs w:val="28"/>
        </w:rPr>
        <w:t>.</w:t>
      </w:r>
    </w:p>
    <w:p w14:paraId="5B5E8EAB" w14:textId="77777777" w:rsidR="00E9373B" w:rsidRDefault="00E9373B">
      <w:pPr>
        <w:rPr>
          <w:ins w:id="47" w:author="AARP Admin" w:date="2015-09-16T08:12:00Z"/>
          <w:rFonts w:ascii="Times New Roman" w:hAnsi="Times New Roman" w:cs="Times New Roman"/>
          <w:sz w:val="28"/>
          <w:szCs w:val="28"/>
        </w:rPr>
      </w:pPr>
    </w:p>
    <w:p w14:paraId="2FD8B225" w14:textId="2681C490" w:rsidR="00193AA6" w:rsidRPr="00DC3394" w:rsidRDefault="008A2D31">
      <w:pPr>
        <w:rPr>
          <w:rFonts w:ascii="Times New Roman" w:hAnsi="Times New Roman" w:cs="Times New Roman"/>
          <w:sz w:val="28"/>
          <w:szCs w:val="28"/>
        </w:rPr>
      </w:pPr>
      <w:del w:id="48" w:author="AARP Admin" w:date="2015-09-16T08:12:00Z">
        <w:r w:rsidRPr="00DC3394" w:rsidDel="00E9373B">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The difference is </w:t>
      </w:r>
      <w:r w:rsidR="00B664F1" w:rsidRPr="00DC3394">
        <w:rPr>
          <w:rFonts w:ascii="Times New Roman" w:hAnsi="Times New Roman" w:cs="Times New Roman"/>
          <w:sz w:val="28"/>
          <w:szCs w:val="28"/>
        </w:rPr>
        <w:t xml:space="preserve">that </w:t>
      </w:r>
      <w:r w:rsidRPr="00DC3394">
        <w:rPr>
          <w:rFonts w:ascii="Times New Roman" w:hAnsi="Times New Roman" w:cs="Times New Roman"/>
          <w:sz w:val="28"/>
          <w:szCs w:val="28"/>
        </w:rPr>
        <w:t>Gray’s story ended violently and while in the hands of police.</w:t>
      </w:r>
      <w:r w:rsidR="00730500" w:rsidRPr="00DC3394">
        <w:rPr>
          <w:rFonts w:ascii="Times New Roman" w:hAnsi="Times New Roman" w:cs="Times New Roman"/>
          <w:sz w:val="28"/>
          <w:szCs w:val="28"/>
        </w:rPr>
        <w:t xml:space="preserve"> </w:t>
      </w:r>
      <w:r w:rsidR="00193AA6" w:rsidRPr="00DC3394">
        <w:rPr>
          <w:rFonts w:ascii="Times New Roman" w:hAnsi="Times New Roman" w:cs="Times New Roman"/>
          <w:sz w:val="28"/>
          <w:szCs w:val="28"/>
        </w:rPr>
        <w:t xml:space="preserve">His </w:t>
      </w:r>
      <w:r w:rsidR="00F32905" w:rsidRPr="00DC3394">
        <w:rPr>
          <w:rFonts w:ascii="Times New Roman" w:hAnsi="Times New Roman" w:cs="Times New Roman"/>
          <w:sz w:val="28"/>
          <w:szCs w:val="28"/>
        </w:rPr>
        <w:t xml:space="preserve">small-timer’s </w:t>
      </w:r>
      <w:r w:rsidR="005C72BF" w:rsidRPr="00DC3394">
        <w:rPr>
          <w:rFonts w:ascii="Times New Roman" w:hAnsi="Times New Roman" w:cs="Times New Roman"/>
          <w:sz w:val="28"/>
          <w:szCs w:val="28"/>
        </w:rPr>
        <w:t xml:space="preserve">biography belonged to </w:t>
      </w:r>
      <w:r w:rsidR="006C31EC" w:rsidRPr="00DC3394">
        <w:rPr>
          <w:rFonts w:ascii="Times New Roman" w:hAnsi="Times New Roman" w:cs="Times New Roman"/>
          <w:sz w:val="28"/>
          <w:szCs w:val="28"/>
        </w:rPr>
        <w:t xml:space="preserve">all the rest of </w:t>
      </w:r>
      <w:r w:rsidR="00B664F1" w:rsidRPr="00DC3394">
        <w:rPr>
          <w:rFonts w:ascii="Times New Roman" w:hAnsi="Times New Roman" w:cs="Times New Roman"/>
          <w:sz w:val="28"/>
          <w:szCs w:val="28"/>
        </w:rPr>
        <w:t xml:space="preserve">those thousands of slingers, fiends, and </w:t>
      </w:r>
      <w:r w:rsidR="008A3408" w:rsidRPr="00DC3394">
        <w:rPr>
          <w:rFonts w:ascii="Times New Roman" w:hAnsi="Times New Roman" w:cs="Times New Roman"/>
          <w:sz w:val="28"/>
          <w:szCs w:val="28"/>
        </w:rPr>
        <w:t xml:space="preserve">street-corner </w:t>
      </w:r>
      <w:r w:rsidR="00B664F1" w:rsidRPr="00DC3394">
        <w:rPr>
          <w:rFonts w:ascii="Times New Roman" w:hAnsi="Times New Roman" w:cs="Times New Roman"/>
          <w:sz w:val="28"/>
          <w:szCs w:val="28"/>
        </w:rPr>
        <w:t>ent</w:t>
      </w:r>
      <w:r w:rsidR="008A3408" w:rsidRPr="00DC3394">
        <w:rPr>
          <w:rFonts w:ascii="Times New Roman" w:hAnsi="Times New Roman" w:cs="Times New Roman"/>
          <w:sz w:val="28"/>
          <w:szCs w:val="28"/>
        </w:rPr>
        <w:t>repreneurs</w:t>
      </w:r>
      <w:r w:rsidR="00193AA6" w:rsidRPr="00DC3394">
        <w:rPr>
          <w:rFonts w:ascii="Times New Roman" w:hAnsi="Times New Roman" w:cs="Times New Roman"/>
          <w:sz w:val="28"/>
          <w:szCs w:val="28"/>
        </w:rPr>
        <w:t>—</w:t>
      </w:r>
      <w:r w:rsidR="005C72BF" w:rsidRPr="00DC3394">
        <w:rPr>
          <w:rFonts w:ascii="Times New Roman" w:hAnsi="Times New Roman" w:cs="Times New Roman"/>
          <w:sz w:val="28"/>
          <w:szCs w:val="28"/>
        </w:rPr>
        <w:t>until it didn’t</w:t>
      </w:r>
      <w:r w:rsidR="00193AA6" w:rsidRPr="00DC3394">
        <w:rPr>
          <w:rFonts w:ascii="Times New Roman" w:hAnsi="Times New Roman" w:cs="Times New Roman"/>
          <w:sz w:val="28"/>
          <w:szCs w:val="28"/>
        </w:rPr>
        <w:t>.</w:t>
      </w:r>
    </w:p>
    <w:p w14:paraId="2F6E1CED" w14:textId="77777777" w:rsidR="00E9373B" w:rsidRDefault="00E9373B">
      <w:pPr>
        <w:rPr>
          <w:ins w:id="49" w:author="AARP Admin" w:date="2015-09-16T08:13:00Z"/>
          <w:rFonts w:ascii="Times New Roman" w:hAnsi="Times New Roman" w:cs="Times New Roman"/>
          <w:sz w:val="28"/>
          <w:szCs w:val="28"/>
        </w:rPr>
      </w:pPr>
    </w:p>
    <w:p w14:paraId="50C685DB" w14:textId="035E9131" w:rsidR="008A2D31" w:rsidRPr="00DC3394" w:rsidRDefault="00193AA6">
      <w:pPr>
        <w:rPr>
          <w:rFonts w:ascii="Times New Roman" w:hAnsi="Times New Roman" w:cs="Times New Roman"/>
          <w:sz w:val="28"/>
          <w:szCs w:val="28"/>
        </w:rPr>
      </w:pPr>
      <w:del w:id="50" w:author="AARP Admin" w:date="2015-09-16T08:13:00Z">
        <w:r w:rsidRPr="00DC3394" w:rsidDel="00E9373B">
          <w:rPr>
            <w:rFonts w:ascii="Times New Roman" w:hAnsi="Times New Roman" w:cs="Times New Roman"/>
            <w:sz w:val="28"/>
            <w:szCs w:val="28"/>
          </w:rPr>
          <w:delText xml:space="preserve">      His friends</w:delText>
        </w:r>
      </w:del>
      <w:ins w:id="51" w:author="AARP Admin" w:date="2015-09-16T08:13:00Z">
        <w:r w:rsidR="00E9373B">
          <w:rPr>
            <w:rFonts w:ascii="Times New Roman" w:hAnsi="Times New Roman" w:cs="Times New Roman"/>
            <w:sz w:val="28"/>
            <w:szCs w:val="28"/>
          </w:rPr>
          <w:t>Friends</w:t>
        </w:r>
      </w:ins>
      <w:r w:rsidRPr="00DC3394">
        <w:rPr>
          <w:rFonts w:ascii="Times New Roman" w:hAnsi="Times New Roman" w:cs="Times New Roman"/>
          <w:sz w:val="28"/>
          <w:szCs w:val="28"/>
        </w:rPr>
        <w:t xml:space="preserve"> and neighbors say h</w:t>
      </w:r>
      <w:r w:rsidR="008A3408" w:rsidRPr="00DC3394">
        <w:rPr>
          <w:rFonts w:ascii="Times New Roman" w:hAnsi="Times New Roman" w:cs="Times New Roman"/>
          <w:sz w:val="28"/>
          <w:szCs w:val="28"/>
        </w:rPr>
        <w:t>e was a regular guy they called</w:t>
      </w:r>
      <w:r w:rsidRPr="00DC3394">
        <w:rPr>
          <w:rFonts w:ascii="Times New Roman" w:hAnsi="Times New Roman" w:cs="Times New Roman"/>
          <w:sz w:val="28"/>
          <w:szCs w:val="28"/>
        </w:rPr>
        <w:t xml:space="preserve"> “Pepper</w:t>
      </w:r>
      <w:r w:rsidR="00F32905" w:rsidRPr="00DC3394">
        <w:rPr>
          <w:rFonts w:ascii="Times New Roman" w:hAnsi="Times New Roman" w:cs="Times New Roman"/>
          <w:sz w:val="28"/>
          <w:szCs w:val="28"/>
        </w:rPr>
        <w:t>,</w:t>
      </w:r>
      <w:r w:rsidRPr="00DC3394">
        <w:rPr>
          <w:rFonts w:ascii="Times New Roman" w:hAnsi="Times New Roman" w:cs="Times New Roman"/>
          <w:sz w:val="28"/>
          <w:szCs w:val="28"/>
        </w:rPr>
        <w:t>”</w:t>
      </w:r>
      <w:r w:rsidR="00F32905" w:rsidRPr="00DC3394">
        <w:rPr>
          <w:rFonts w:ascii="Times New Roman" w:hAnsi="Times New Roman" w:cs="Times New Roman"/>
          <w:sz w:val="28"/>
          <w:szCs w:val="28"/>
        </w:rPr>
        <w:t xml:space="preserve"> though no one </w:t>
      </w:r>
      <w:del w:id="52" w:author="AARP Admin" w:date="2015-09-11T14:17:00Z">
        <w:r w:rsidR="00F32905" w:rsidRPr="00DC3394" w:rsidDel="005F1A54">
          <w:rPr>
            <w:rFonts w:ascii="Times New Roman" w:hAnsi="Times New Roman" w:cs="Times New Roman"/>
            <w:sz w:val="28"/>
            <w:szCs w:val="28"/>
          </w:rPr>
          <w:delText xml:space="preserve">knows </w:delText>
        </w:r>
      </w:del>
      <w:ins w:id="53" w:author="AARP Admin" w:date="2015-09-11T14:17:00Z">
        <w:r w:rsidR="005F1A54">
          <w:rPr>
            <w:rFonts w:ascii="Times New Roman" w:hAnsi="Times New Roman" w:cs="Times New Roman"/>
            <w:sz w:val="28"/>
            <w:szCs w:val="28"/>
          </w:rPr>
          <w:t>seems to know</w:t>
        </w:r>
        <w:r w:rsidR="005F1A54" w:rsidRPr="00DC3394">
          <w:rPr>
            <w:rFonts w:ascii="Times New Roman" w:hAnsi="Times New Roman" w:cs="Times New Roman"/>
            <w:sz w:val="28"/>
            <w:szCs w:val="28"/>
          </w:rPr>
          <w:t xml:space="preserve"> </w:t>
        </w:r>
      </w:ins>
      <w:r w:rsidR="00F32905" w:rsidRPr="00DC3394">
        <w:rPr>
          <w:rFonts w:ascii="Times New Roman" w:hAnsi="Times New Roman" w:cs="Times New Roman"/>
          <w:sz w:val="28"/>
          <w:szCs w:val="28"/>
        </w:rPr>
        <w:t>why. He was a</w:t>
      </w:r>
      <w:r w:rsidR="006C31EC" w:rsidRPr="00DC3394">
        <w:rPr>
          <w:rFonts w:ascii="Times New Roman" w:hAnsi="Times New Roman" w:cs="Times New Roman"/>
          <w:sz w:val="28"/>
          <w:szCs w:val="28"/>
        </w:rPr>
        <w:t xml:space="preserve"> joker--</w:t>
      </w:r>
      <w:r w:rsidRPr="00DC3394">
        <w:rPr>
          <w:rFonts w:ascii="Times New Roman" w:hAnsi="Times New Roman" w:cs="Times New Roman"/>
          <w:sz w:val="28"/>
          <w:szCs w:val="28"/>
        </w:rPr>
        <w:t xml:space="preserve">generous, respectful, easygoing, liked to get high. </w:t>
      </w:r>
      <w:r w:rsidR="009B2FD1" w:rsidRPr="00DC3394">
        <w:rPr>
          <w:rFonts w:ascii="Times New Roman" w:hAnsi="Times New Roman" w:cs="Times New Roman"/>
          <w:sz w:val="28"/>
          <w:szCs w:val="28"/>
        </w:rPr>
        <w:t>He preferred name-brand designer clothes, nice wheels, pit bulls</w:t>
      </w:r>
      <w:ins w:id="54" w:author="Michael Anft" w:date="2015-09-10T13:55:00Z">
        <w:r w:rsidR="00A10CFC">
          <w:rPr>
            <w:rFonts w:ascii="Times New Roman" w:hAnsi="Times New Roman" w:cs="Times New Roman"/>
            <w:sz w:val="28"/>
            <w:szCs w:val="28"/>
          </w:rPr>
          <w:t xml:space="preserve">, </w:t>
        </w:r>
        <w:proofErr w:type="gramStart"/>
        <w:r w:rsidR="00A10CFC">
          <w:rPr>
            <w:rFonts w:ascii="Times New Roman" w:hAnsi="Times New Roman" w:cs="Times New Roman"/>
            <w:sz w:val="28"/>
            <w:szCs w:val="28"/>
          </w:rPr>
          <w:t>hot</w:t>
        </w:r>
        <w:proofErr w:type="gramEnd"/>
        <w:r w:rsidR="00A10CFC">
          <w:rPr>
            <w:rFonts w:ascii="Times New Roman" w:hAnsi="Times New Roman" w:cs="Times New Roman"/>
            <w:sz w:val="28"/>
            <w:szCs w:val="28"/>
          </w:rPr>
          <w:t xml:space="preserve"> girls</w:t>
        </w:r>
      </w:ins>
      <w:r w:rsidR="009B2FD1" w:rsidRPr="00DC3394">
        <w:rPr>
          <w:rFonts w:ascii="Times New Roman" w:hAnsi="Times New Roman" w:cs="Times New Roman"/>
          <w:sz w:val="28"/>
          <w:szCs w:val="28"/>
        </w:rPr>
        <w:t xml:space="preserve">. </w:t>
      </w:r>
      <w:r w:rsidRPr="00DC3394">
        <w:rPr>
          <w:rFonts w:ascii="Times New Roman" w:hAnsi="Times New Roman" w:cs="Times New Roman"/>
          <w:sz w:val="28"/>
          <w:szCs w:val="28"/>
        </w:rPr>
        <w:t xml:space="preserve">His </w:t>
      </w:r>
      <w:ins w:id="55" w:author="AARP Admin" w:date="2015-09-11T14:19:00Z">
        <w:r w:rsidR="005F1A54">
          <w:rPr>
            <w:rFonts w:ascii="Times New Roman" w:hAnsi="Times New Roman" w:cs="Times New Roman"/>
            <w:sz w:val="28"/>
            <w:szCs w:val="28"/>
          </w:rPr>
          <w:t xml:space="preserve">short </w:t>
        </w:r>
      </w:ins>
      <w:r w:rsidRPr="00DC3394">
        <w:rPr>
          <w:rFonts w:ascii="Times New Roman" w:hAnsi="Times New Roman" w:cs="Times New Roman"/>
          <w:sz w:val="28"/>
          <w:szCs w:val="28"/>
        </w:rPr>
        <w:t xml:space="preserve">life </w:t>
      </w:r>
      <w:del w:id="56" w:author="AARP Admin" w:date="2015-09-11T14:18:00Z">
        <w:r w:rsidRPr="00DC3394" w:rsidDel="005F1A54">
          <w:rPr>
            <w:rFonts w:ascii="Times New Roman" w:hAnsi="Times New Roman" w:cs="Times New Roman"/>
            <w:sz w:val="28"/>
            <w:szCs w:val="28"/>
          </w:rPr>
          <w:delText xml:space="preserve">stood </w:delText>
        </w:r>
        <w:r w:rsidR="00F32905" w:rsidRPr="00DC3394" w:rsidDel="005F1A54">
          <w:rPr>
            <w:rFonts w:ascii="Times New Roman" w:hAnsi="Times New Roman" w:cs="Times New Roman"/>
            <w:sz w:val="28"/>
            <w:szCs w:val="28"/>
          </w:rPr>
          <w:delText>for</w:delText>
        </w:r>
      </w:del>
      <w:ins w:id="57" w:author="AARP Admin" w:date="2015-09-11T14:18:00Z">
        <w:r w:rsidR="005F1A54">
          <w:rPr>
            <w:rFonts w:ascii="Times New Roman" w:hAnsi="Times New Roman" w:cs="Times New Roman"/>
            <w:sz w:val="28"/>
            <w:szCs w:val="28"/>
          </w:rPr>
          <w:t>leaves us</w:t>
        </w:r>
      </w:ins>
      <w:r w:rsidR="00F32905" w:rsidRPr="00DC3394">
        <w:rPr>
          <w:rFonts w:ascii="Times New Roman" w:hAnsi="Times New Roman" w:cs="Times New Roman"/>
          <w:sz w:val="28"/>
          <w:szCs w:val="28"/>
        </w:rPr>
        <w:t xml:space="preserve"> little more than that, and yet</w:t>
      </w:r>
      <w:r w:rsidR="009B2FD1" w:rsidRPr="00DC3394">
        <w:rPr>
          <w:rFonts w:ascii="Times New Roman" w:hAnsi="Times New Roman" w:cs="Times New Roman"/>
          <w:sz w:val="28"/>
          <w:szCs w:val="28"/>
        </w:rPr>
        <w:t xml:space="preserve"> it has become a prism that reflects </w:t>
      </w:r>
      <w:del w:id="58" w:author="AARP Admin" w:date="2015-09-11T14:19:00Z">
        <w:r w:rsidR="009B2FD1" w:rsidRPr="00DC3394" w:rsidDel="005F1A54">
          <w:rPr>
            <w:rFonts w:ascii="Times New Roman" w:hAnsi="Times New Roman" w:cs="Times New Roman"/>
            <w:sz w:val="28"/>
            <w:szCs w:val="28"/>
          </w:rPr>
          <w:delText xml:space="preserve">upon </w:delText>
        </w:r>
      </w:del>
      <w:r w:rsidR="00563B8A" w:rsidRPr="00DC3394">
        <w:rPr>
          <w:rFonts w:ascii="Times New Roman" w:hAnsi="Times New Roman" w:cs="Times New Roman"/>
          <w:sz w:val="28"/>
          <w:szCs w:val="28"/>
        </w:rPr>
        <w:t>every ill that pl</w:t>
      </w:r>
      <w:r w:rsidR="00C57BA8" w:rsidRPr="00DC3394">
        <w:rPr>
          <w:rFonts w:ascii="Times New Roman" w:hAnsi="Times New Roman" w:cs="Times New Roman"/>
          <w:sz w:val="28"/>
          <w:szCs w:val="28"/>
        </w:rPr>
        <w:t>agues this city</w:t>
      </w:r>
      <w:r w:rsidR="00563B8A" w:rsidRPr="00DC3394">
        <w:rPr>
          <w:rFonts w:ascii="Times New Roman" w:hAnsi="Times New Roman" w:cs="Times New Roman"/>
          <w:sz w:val="28"/>
          <w:szCs w:val="28"/>
        </w:rPr>
        <w:t xml:space="preserve">. </w:t>
      </w:r>
      <w:r w:rsidRPr="00DC3394">
        <w:rPr>
          <w:rFonts w:ascii="Times New Roman" w:hAnsi="Times New Roman" w:cs="Times New Roman"/>
          <w:sz w:val="28"/>
          <w:szCs w:val="28"/>
        </w:rPr>
        <w:t xml:space="preserve">Crushing poverty. Fatherlessness. </w:t>
      </w:r>
      <w:ins w:id="59" w:author="AARP Admin" w:date="2015-09-16T08:13:00Z">
        <w:r w:rsidR="00E9373B">
          <w:rPr>
            <w:rFonts w:ascii="Times New Roman" w:hAnsi="Times New Roman" w:cs="Times New Roman"/>
            <w:sz w:val="28"/>
            <w:szCs w:val="28"/>
          </w:rPr>
          <w:t xml:space="preserve">Joblessness. </w:t>
        </w:r>
      </w:ins>
      <w:proofErr w:type="gramStart"/>
      <w:ins w:id="60" w:author="AARP Admin" w:date="2015-09-11T14:20:00Z">
        <w:r w:rsidR="005F1A54">
          <w:rPr>
            <w:rFonts w:ascii="Times New Roman" w:hAnsi="Times New Roman" w:cs="Times New Roman"/>
            <w:sz w:val="28"/>
            <w:szCs w:val="28"/>
          </w:rPr>
          <w:t>Childhood l</w:t>
        </w:r>
      </w:ins>
      <w:del w:id="61" w:author="AARP Admin" w:date="2015-09-11T14:20:00Z">
        <w:r w:rsidRPr="00DC3394" w:rsidDel="005F1A54">
          <w:rPr>
            <w:rFonts w:ascii="Times New Roman" w:hAnsi="Times New Roman" w:cs="Times New Roman"/>
            <w:sz w:val="28"/>
            <w:szCs w:val="28"/>
          </w:rPr>
          <w:delText>L</w:delText>
        </w:r>
      </w:del>
      <w:r w:rsidRPr="00DC3394">
        <w:rPr>
          <w:rFonts w:ascii="Times New Roman" w:hAnsi="Times New Roman" w:cs="Times New Roman"/>
          <w:sz w:val="28"/>
          <w:szCs w:val="28"/>
        </w:rPr>
        <w:t>ead poisoning</w:t>
      </w:r>
      <w:r w:rsidR="00563B8A" w:rsidRPr="00DC3394">
        <w:rPr>
          <w:rFonts w:ascii="Times New Roman" w:hAnsi="Times New Roman" w:cs="Times New Roman"/>
          <w:sz w:val="28"/>
          <w:szCs w:val="28"/>
        </w:rPr>
        <w:t>.</w:t>
      </w:r>
      <w:proofErr w:type="gramEnd"/>
      <w:del w:id="62" w:author="AARP Admin" w:date="2015-09-16T08:13:00Z">
        <w:r w:rsidR="00563B8A" w:rsidRPr="00DC3394" w:rsidDel="00E9373B">
          <w:rPr>
            <w:rFonts w:ascii="Times New Roman" w:hAnsi="Times New Roman" w:cs="Times New Roman"/>
            <w:sz w:val="28"/>
            <w:szCs w:val="28"/>
          </w:rPr>
          <w:delText xml:space="preserve"> Unemployment</w:delText>
        </w:r>
      </w:del>
      <w:del w:id="63" w:author="AARP Admin" w:date="2015-09-16T08:14:00Z">
        <w:r w:rsidR="00563B8A" w:rsidRPr="00DC3394" w:rsidDel="00E9373B">
          <w:rPr>
            <w:rFonts w:ascii="Times New Roman" w:hAnsi="Times New Roman" w:cs="Times New Roman"/>
            <w:sz w:val="28"/>
            <w:szCs w:val="28"/>
          </w:rPr>
          <w:delText>,</w:delText>
        </w:r>
      </w:del>
      <w:r w:rsidR="00563B8A" w:rsidRPr="00DC3394">
        <w:rPr>
          <w:rFonts w:ascii="Times New Roman" w:hAnsi="Times New Roman" w:cs="Times New Roman"/>
          <w:sz w:val="28"/>
          <w:szCs w:val="28"/>
        </w:rPr>
        <w:t xml:space="preserve"> </w:t>
      </w:r>
      <w:del w:id="64" w:author="AARP Admin" w:date="2015-09-16T08:14:00Z">
        <w:r w:rsidR="00563B8A" w:rsidRPr="00DC3394" w:rsidDel="00E9373B">
          <w:rPr>
            <w:rFonts w:ascii="Times New Roman" w:hAnsi="Times New Roman" w:cs="Times New Roman"/>
            <w:sz w:val="28"/>
            <w:szCs w:val="28"/>
          </w:rPr>
          <w:delText xml:space="preserve">An </w:delText>
        </w:r>
      </w:del>
      <w:del w:id="65" w:author="AARP Admin" w:date="2015-09-16T08:16:00Z">
        <w:r w:rsidR="00563B8A" w:rsidRPr="00DC3394" w:rsidDel="00E9373B">
          <w:rPr>
            <w:rFonts w:ascii="Times New Roman" w:hAnsi="Times New Roman" w:cs="Times New Roman"/>
            <w:sz w:val="28"/>
            <w:szCs w:val="28"/>
          </w:rPr>
          <w:delText>endless street-to-jail cycle</w:delText>
        </w:r>
      </w:del>
      <w:del w:id="66" w:author="AARP Admin" w:date="2015-09-16T08:14:00Z">
        <w:r w:rsidR="00563B8A" w:rsidRPr="00DC3394" w:rsidDel="00E9373B">
          <w:rPr>
            <w:rFonts w:ascii="Times New Roman" w:hAnsi="Times New Roman" w:cs="Times New Roman"/>
            <w:sz w:val="28"/>
            <w:szCs w:val="28"/>
          </w:rPr>
          <w:delText>. The War on Drugs</w:delText>
        </w:r>
      </w:del>
      <w:del w:id="67" w:author="AARP Admin" w:date="2015-09-16T08:16:00Z">
        <w:r w:rsidR="00563B8A" w:rsidRPr="00DC3394" w:rsidDel="00E9373B">
          <w:rPr>
            <w:rFonts w:ascii="Times New Roman" w:hAnsi="Times New Roman" w:cs="Times New Roman"/>
            <w:sz w:val="28"/>
            <w:szCs w:val="28"/>
          </w:rPr>
          <w:delText>.</w:delText>
        </w:r>
      </w:del>
      <w:r w:rsidR="00563B8A" w:rsidRPr="00DC3394">
        <w:rPr>
          <w:rFonts w:ascii="Times New Roman" w:hAnsi="Times New Roman" w:cs="Times New Roman"/>
          <w:sz w:val="28"/>
          <w:szCs w:val="28"/>
        </w:rPr>
        <w:t xml:space="preserve"> </w:t>
      </w:r>
      <w:r w:rsidR="00B43030" w:rsidRPr="00DC3394">
        <w:rPr>
          <w:rFonts w:ascii="Times New Roman" w:hAnsi="Times New Roman" w:cs="Times New Roman"/>
          <w:sz w:val="28"/>
          <w:szCs w:val="28"/>
        </w:rPr>
        <w:t xml:space="preserve">Housing </w:t>
      </w:r>
      <w:del w:id="68" w:author="AARP Admin" w:date="2015-09-16T08:15:00Z">
        <w:r w:rsidR="00B43030" w:rsidRPr="00DC3394" w:rsidDel="00E9373B">
          <w:rPr>
            <w:rFonts w:ascii="Times New Roman" w:hAnsi="Times New Roman" w:cs="Times New Roman"/>
            <w:sz w:val="28"/>
            <w:szCs w:val="28"/>
          </w:rPr>
          <w:lastRenderedPageBreak/>
          <w:delText xml:space="preserve">and education </w:delText>
        </w:r>
      </w:del>
      <w:r w:rsidR="00B43030" w:rsidRPr="00DC3394">
        <w:rPr>
          <w:rFonts w:ascii="Times New Roman" w:hAnsi="Times New Roman" w:cs="Times New Roman"/>
          <w:sz w:val="28"/>
          <w:szCs w:val="28"/>
        </w:rPr>
        <w:t>segregation</w:t>
      </w:r>
      <w:del w:id="69" w:author="AARP Admin" w:date="2015-09-16T08:16:00Z">
        <w:r w:rsidR="00B43030" w:rsidRPr="00DC3394" w:rsidDel="00E9373B">
          <w:rPr>
            <w:rFonts w:ascii="Times New Roman" w:hAnsi="Times New Roman" w:cs="Times New Roman"/>
            <w:sz w:val="28"/>
            <w:szCs w:val="28"/>
          </w:rPr>
          <w:delText xml:space="preserve">. </w:delText>
        </w:r>
        <w:r w:rsidR="00563B8A" w:rsidRPr="00DC3394" w:rsidDel="00E9373B">
          <w:rPr>
            <w:rFonts w:ascii="Times New Roman" w:hAnsi="Times New Roman" w:cs="Times New Roman"/>
            <w:sz w:val="28"/>
            <w:szCs w:val="28"/>
          </w:rPr>
          <w:delText>Addiction</w:delText>
        </w:r>
      </w:del>
      <w:r w:rsidR="00563B8A" w:rsidRPr="00DC3394">
        <w:rPr>
          <w:rFonts w:ascii="Times New Roman" w:hAnsi="Times New Roman" w:cs="Times New Roman"/>
          <w:sz w:val="28"/>
          <w:szCs w:val="28"/>
        </w:rPr>
        <w:t>. Police brutality.</w:t>
      </w:r>
      <w:ins w:id="70" w:author="AARP Admin" w:date="2015-09-16T08:16:00Z">
        <w:r w:rsidR="00E9373B" w:rsidRPr="00E9373B">
          <w:rPr>
            <w:rFonts w:ascii="Times New Roman" w:hAnsi="Times New Roman" w:cs="Times New Roman"/>
            <w:sz w:val="28"/>
            <w:szCs w:val="28"/>
          </w:rPr>
          <w:t xml:space="preserve"> </w:t>
        </w:r>
        <w:proofErr w:type="gramStart"/>
        <w:r w:rsidR="00E9373B">
          <w:rPr>
            <w:rFonts w:ascii="Times New Roman" w:hAnsi="Times New Roman" w:cs="Times New Roman"/>
            <w:sz w:val="28"/>
            <w:szCs w:val="28"/>
          </w:rPr>
          <w:t>The</w:t>
        </w:r>
        <w:r w:rsidR="00E9373B" w:rsidRPr="00DC3394">
          <w:rPr>
            <w:rFonts w:ascii="Times New Roman" w:hAnsi="Times New Roman" w:cs="Times New Roman"/>
            <w:sz w:val="28"/>
            <w:szCs w:val="28"/>
          </w:rPr>
          <w:t xml:space="preserve"> endless street-to-jail cycle</w:t>
        </w:r>
        <w:r w:rsidR="00E9373B">
          <w:rPr>
            <w:rFonts w:ascii="Times New Roman" w:hAnsi="Times New Roman" w:cs="Times New Roman"/>
            <w:sz w:val="28"/>
            <w:szCs w:val="28"/>
          </w:rPr>
          <w:t xml:space="preserve"> and the war on drugs that feeds it</w:t>
        </w:r>
        <w:r w:rsidR="00E9373B" w:rsidRPr="00DC3394">
          <w:rPr>
            <w:rFonts w:ascii="Times New Roman" w:hAnsi="Times New Roman" w:cs="Times New Roman"/>
            <w:sz w:val="28"/>
            <w:szCs w:val="28"/>
          </w:rPr>
          <w:t>.</w:t>
        </w:r>
      </w:ins>
      <w:proofErr w:type="gramEnd"/>
    </w:p>
    <w:p w14:paraId="4DE0AED2" w14:textId="77777777" w:rsidR="00AE256E" w:rsidRDefault="00AE256E">
      <w:pPr>
        <w:rPr>
          <w:ins w:id="71" w:author="AARP Admin" w:date="2015-09-16T08:33:00Z"/>
          <w:rFonts w:ascii="Times New Roman" w:hAnsi="Times New Roman" w:cs="Times New Roman"/>
          <w:sz w:val="28"/>
          <w:szCs w:val="28"/>
        </w:rPr>
      </w:pPr>
    </w:p>
    <w:p w14:paraId="46E036A3" w14:textId="37FF07F2" w:rsidR="00B664F1" w:rsidRDefault="00B664F1">
      <w:pPr>
        <w:rPr>
          <w:ins w:id="72" w:author="AARP Admin" w:date="2015-09-11T15:58:00Z"/>
          <w:rFonts w:ascii="Times New Roman" w:hAnsi="Times New Roman" w:cs="Times New Roman"/>
          <w:sz w:val="28"/>
          <w:szCs w:val="28"/>
        </w:rPr>
      </w:pPr>
      <w:del w:id="73" w:author="AARP Admin" w:date="2015-09-16T08:33:00Z">
        <w:r w:rsidRPr="00DC3394" w:rsidDel="00AE256E">
          <w:rPr>
            <w:rFonts w:ascii="Times New Roman" w:hAnsi="Times New Roman" w:cs="Times New Roman"/>
            <w:sz w:val="28"/>
            <w:szCs w:val="28"/>
          </w:rPr>
          <w:delText xml:space="preserve">     </w:delText>
        </w:r>
      </w:del>
      <w:r w:rsidRPr="00DC3394">
        <w:rPr>
          <w:rFonts w:ascii="Times New Roman" w:hAnsi="Times New Roman" w:cs="Times New Roman"/>
          <w:sz w:val="28"/>
          <w:szCs w:val="28"/>
        </w:rPr>
        <w:t>W</w:t>
      </w:r>
      <w:r w:rsidR="00AE21D6" w:rsidRPr="00DC3394">
        <w:rPr>
          <w:rFonts w:ascii="Times New Roman" w:hAnsi="Times New Roman" w:cs="Times New Roman"/>
          <w:sz w:val="28"/>
          <w:szCs w:val="28"/>
        </w:rPr>
        <w:t>hether you empathize with Gray and his</w:t>
      </w:r>
      <w:r w:rsidRPr="00DC3394">
        <w:rPr>
          <w:rFonts w:ascii="Times New Roman" w:hAnsi="Times New Roman" w:cs="Times New Roman"/>
          <w:sz w:val="28"/>
          <w:szCs w:val="28"/>
        </w:rPr>
        <w:t xml:space="preserve"> messy race with l</w:t>
      </w:r>
      <w:r w:rsidR="00AE21D6" w:rsidRPr="00DC3394">
        <w:rPr>
          <w:rFonts w:ascii="Times New Roman" w:hAnsi="Times New Roman" w:cs="Times New Roman"/>
          <w:sz w:val="28"/>
          <w:szCs w:val="28"/>
        </w:rPr>
        <w:t xml:space="preserve">ife, or see </w:t>
      </w:r>
      <w:del w:id="74" w:author="AARP Admin" w:date="2015-09-16T08:16:00Z">
        <w:r w:rsidR="00AE21D6" w:rsidRPr="00DC3394" w:rsidDel="00F30F9B">
          <w:rPr>
            <w:rFonts w:ascii="Times New Roman" w:hAnsi="Times New Roman" w:cs="Times New Roman"/>
            <w:sz w:val="28"/>
            <w:szCs w:val="28"/>
          </w:rPr>
          <w:delText xml:space="preserve">his </w:delText>
        </w:r>
      </w:del>
      <w:ins w:id="75" w:author="AARP Admin" w:date="2015-09-16T08:16:00Z">
        <w:r w:rsidR="00F30F9B">
          <w:rPr>
            <w:rFonts w:ascii="Times New Roman" w:hAnsi="Times New Roman" w:cs="Times New Roman"/>
            <w:sz w:val="28"/>
            <w:szCs w:val="28"/>
          </w:rPr>
          <w:t xml:space="preserve">him as a serial lawbreaker who </w:t>
        </w:r>
      </w:ins>
      <w:ins w:id="76" w:author="AARP Admin" w:date="2015-09-16T08:31:00Z">
        <w:r w:rsidR="000549C6">
          <w:rPr>
            <w:rFonts w:ascii="Times New Roman" w:hAnsi="Times New Roman" w:cs="Times New Roman"/>
            <w:sz w:val="28"/>
            <w:szCs w:val="28"/>
          </w:rPr>
          <w:t>shares responsibility for his fate,</w:t>
        </w:r>
      </w:ins>
      <w:del w:id="77" w:author="AARP Admin" w:date="2015-09-16T08:17:00Z">
        <w:r w:rsidR="00AE21D6" w:rsidRPr="00DC3394" w:rsidDel="00F30F9B">
          <w:rPr>
            <w:rFonts w:ascii="Times New Roman" w:hAnsi="Times New Roman" w:cs="Times New Roman"/>
            <w:sz w:val="28"/>
            <w:szCs w:val="28"/>
          </w:rPr>
          <w:delText xml:space="preserve">story as a </w:delText>
        </w:r>
        <w:r w:rsidRPr="00DC3394" w:rsidDel="00F30F9B">
          <w:rPr>
            <w:rFonts w:ascii="Times New Roman" w:hAnsi="Times New Roman" w:cs="Times New Roman"/>
            <w:sz w:val="28"/>
            <w:szCs w:val="28"/>
          </w:rPr>
          <w:delText>sensationalized tale of yet another criminal who refused to behave,</w:delText>
        </w:r>
      </w:del>
      <w:r w:rsidRPr="00DC3394">
        <w:rPr>
          <w:rFonts w:ascii="Times New Roman" w:hAnsi="Times New Roman" w:cs="Times New Roman"/>
          <w:sz w:val="28"/>
          <w:szCs w:val="28"/>
        </w:rPr>
        <w:t xml:space="preserve"> it is a Baltimore story. Freddie Gray was a s</w:t>
      </w:r>
      <w:ins w:id="78" w:author="Michael Anft" w:date="2015-09-10T13:57:00Z">
        <w:r w:rsidR="00A10CFC">
          <w:rPr>
            <w:rFonts w:ascii="Times New Roman" w:hAnsi="Times New Roman" w:cs="Times New Roman"/>
            <w:sz w:val="28"/>
            <w:szCs w:val="28"/>
          </w:rPr>
          <w:t>ci</w:t>
        </w:r>
      </w:ins>
      <w:r w:rsidRPr="00DC3394">
        <w:rPr>
          <w:rFonts w:ascii="Times New Roman" w:hAnsi="Times New Roman" w:cs="Times New Roman"/>
          <w:sz w:val="28"/>
          <w:szCs w:val="28"/>
        </w:rPr>
        <w:t>on of the city.</w:t>
      </w:r>
      <w:ins w:id="79" w:author="AARP Admin" w:date="2015-09-11T15:21:00Z">
        <w:r w:rsidR="004D7D7A">
          <w:rPr>
            <w:rFonts w:ascii="Times New Roman" w:hAnsi="Times New Roman" w:cs="Times New Roman"/>
            <w:sz w:val="28"/>
            <w:szCs w:val="28"/>
          </w:rPr>
          <w:t xml:space="preserve"> </w:t>
        </w:r>
      </w:ins>
      <w:ins w:id="80" w:author="AARP Admin" w:date="2015-09-16T08:17:00Z">
        <w:r w:rsidR="00F30F9B">
          <w:rPr>
            <w:rFonts w:ascii="Times New Roman" w:hAnsi="Times New Roman" w:cs="Times New Roman"/>
            <w:sz w:val="28"/>
            <w:szCs w:val="28"/>
          </w:rPr>
          <w:t xml:space="preserve">He was raised on its streets, poisoned by its homes, and ultimately killed by its police officers. </w:t>
        </w:r>
      </w:ins>
      <w:ins w:id="81" w:author="AARP Admin" w:date="2015-09-16T08:19:00Z">
        <w:r w:rsidR="00F30F9B">
          <w:rPr>
            <w:rFonts w:ascii="Times New Roman" w:hAnsi="Times New Roman" w:cs="Times New Roman"/>
            <w:sz w:val="28"/>
            <w:szCs w:val="28"/>
          </w:rPr>
          <w:t xml:space="preserve">His was a life </w:t>
        </w:r>
      </w:ins>
      <w:ins w:id="82" w:author="AARP Admin" w:date="2015-09-16T08:22:00Z">
        <w:r w:rsidR="00486CA2">
          <w:rPr>
            <w:rFonts w:ascii="Times New Roman" w:hAnsi="Times New Roman" w:cs="Times New Roman"/>
            <w:sz w:val="28"/>
            <w:szCs w:val="28"/>
          </w:rPr>
          <w:t xml:space="preserve">wholly </w:t>
        </w:r>
      </w:ins>
      <w:ins w:id="83" w:author="AARP Admin" w:date="2015-09-16T08:19:00Z">
        <w:r w:rsidR="00F30F9B">
          <w:rPr>
            <w:rFonts w:ascii="Times New Roman" w:hAnsi="Times New Roman" w:cs="Times New Roman"/>
            <w:sz w:val="28"/>
            <w:szCs w:val="28"/>
          </w:rPr>
          <w:t xml:space="preserve">shaped by the forces </w:t>
        </w:r>
      </w:ins>
      <w:ins w:id="84" w:author="AARP Admin" w:date="2015-09-16T08:21:00Z">
        <w:r w:rsidR="00486CA2">
          <w:rPr>
            <w:rFonts w:ascii="Times New Roman" w:hAnsi="Times New Roman" w:cs="Times New Roman"/>
            <w:sz w:val="28"/>
            <w:szCs w:val="28"/>
          </w:rPr>
          <w:t>that act upon</w:t>
        </w:r>
      </w:ins>
      <w:ins w:id="85" w:author="AARP Admin" w:date="2015-09-16T08:19:00Z">
        <w:r w:rsidR="00F30F9B">
          <w:rPr>
            <w:rFonts w:ascii="Times New Roman" w:hAnsi="Times New Roman" w:cs="Times New Roman"/>
            <w:sz w:val="28"/>
            <w:szCs w:val="28"/>
          </w:rPr>
          <w:t xml:space="preserve"> </w:t>
        </w:r>
      </w:ins>
      <w:ins w:id="86" w:author="AARP Admin" w:date="2015-09-16T08:20:00Z">
        <w:r w:rsidR="00486CA2">
          <w:rPr>
            <w:rFonts w:ascii="Times New Roman" w:hAnsi="Times New Roman" w:cs="Times New Roman"/>
            <w:sz w:val="28"/>
            <w:szCs w:val="28"/>
          </w:rPr>
          <w:t xml:space="preserve">thousands of other young </w:t>
        </w:r>
      </w:ins>
      <w:ins w:id="87" w:author="AARP Admin" w:date="2015-09-16T08:23:00Z">
        <w:r w:rsidR="000549C6">
          <w:rPr>
            <w:rFonts w:ascii="Times New Roman" w:hAnsi="Times New Roman" w:cs="Times New Roman"/>
            <w:sz w:val="28"/>
            <w:szCs w:val="28"/>
          </w:rPr>
          <w:t xml:space="preserve">people here, and it bears a closer look. </w:t>
        </w:r>
      </w:ins>
      <w:del w:id="88" w:author="AARP Admin" w:date="2015-09-11T15:21:00Z">
        <w:r w:rsidRPr="00DC3394" w:rsidDel="004D7D7A">
          <w:rPr>
            <w:rFonts w:ascii="Times New Roman" w:hAnsi="Times New Roman" w:cs="Times New Roman"/>
            <w:sz w:val="28"/>
            <w:szCs w:val="28"/>
          </w:rPr>
          <w:delText xml:space="preserve"> </w:delText>
        </w:r>
      </w:del>
      <w:del w:id="89" w:author="AARP Admin" w:date="2015-09-16T08:25:00Z">
        <w:r w:rsidRPr="00DC3394" w:rsidDel="00486CA2">
          <w:rPr>
            <w:rFonts w:ascii="Times New Roman" w:hAnsi="Times New Roman" w:cs="Times New Roman"/>
            <w:sz w:val="28"/>
            <w:szCs w:val="28"/>
          </w:rPr>
          <w:delText>Hi</w:delText>
        </w:r>
        <w:r w:rsidR="00B8131C" w:rsidRPr="00DC3394" w:rsidDel="00486CA2">
          <w:rPr>
            <w:rFonts w:ascii="Times New Roman" w:hAnsi="Times New Roman" w:cs="Times New Roman"/>
            <w:sz w:val="28"/>
            <w:szCs w:val="28"/>
          </w:rPr>
          <w:delText>s life serves as a mirror of sorts</w:delText>
        </w:r>
        <w:r w:rsidR="00BD3490" w:rsidRPr="00DC3394" w:rsidDel="00486CA2">
          <w:rPr>
            <w:rFonts w:ascii="Times New Roman" w:hAnsi="Times New Roman" w:cs="Times New Roman"/>
            <w:sz w:val="28"/>
            <w:szCs w:val="28"/>
          </w:rPr>
          <w:delText xml:space="preserve">. </w:delText>
        </w:r>
        <w:r w:rsidRPr="00DC3394" w:rsidDel="00486CA2">
          <w:rPr>
            <w:rFonts w:ascii="Times New Roman" w:hAnsi="Times New Roman" w:cs="Times New Roman"/>
            <w:sz w:val="28"/>
            <w:szCs w:val="28"/>
          </w:rPr>
          <w:delText>It might be in</w:delText>
        </w:r>
        <w:r w:rsidR="00B8131C" w:rsidRPr="00DC3394" w:rsidDel="00486CA2">
          <w:rPr>
            <w:rFonts w:ascii="Times New Roman" w:hAnsi="Times New Roman" w:cs="Times New Roman"/>
            <w:sz w:val="28"/>
            <w:szCs w:val="28"/>
          </w:rPr>
          <w:delText>structive to take a long look into</w:delText>
        </w:r>
        <w:r w:rsidRPr="00DC3394" w:rsidDel="00486CA2">
          <w:rPr>
            <w:rFonts w:ascii="Times New Roman" w:hAnsi="Times New Roman" w:cs="Times New Roman"/>
            <w:sz w:val="28"/>
            <w:szCs w:val="28"/>
          </w:rPr>
          <w:delText xml:space="preserve"> it.</w:delText>
        </w:r>
      </w:del>
    </w:p>
    <w:p w14:paraId="26E0B528" w14:textId="77777777" w:rsidR="005C19BD" w:rsidRDefault="005C19BD">
      <w:pPr>
        <w:rPr>
          <w:ins w:id="90" w:author="AARP Admin" w:date="2015-09-11T15:58:00Z"/>
          <w:rFonts w:ascii="Times New Roman" w:hAnsi="Times New Roman" w:cs="Times New Roman"/>
          <w:sz w:val="28"/>
          <w:szCs w:val="28"/>
        </w:rPr>
      </w:pPr>
    </w:p>
    <w:p w14:paraId="1592807F" w14:textId="30584E1F" w:rsidR="005C19BD" w:rsidDel="00AE256E" w:rsidRDefault="005C19BD">
      <w:pPr>
        <w:rPr>
          <w:del w:id="91" w:author="AARP Admin" w:date="2015-09-16T08:33:00Z"/>
          <w:rFonts w:ascii="Times New Roman" w:hAnsi="Times New Roman" w:cs="Times New Roman"/>
          <w:sz w:val="28"/>
          <w:szCs w:val="28"/>
        </w:rPr>
      </w:pPr>
      <w:ins w:id="92" w:author="AARP Admin" w:date="2015-09-11T15:58:00Z">
        <w:r>
          <w:rPr>
            <w:rFonts w:ascii="Times New Roman" w:hAnsi="Times New Roman" w:cs="Times New Roman"/>
            <w:sz w:val="28"/>
            <w:szCs w:val="28"/>
          </w:rPr>
          <w:t>BREAK</w:t>
        </w:r>
      </w:ins>
    </w:p>
    <w:p w14:paraId="3F9F9B4F" w14:textId="77777777" w:rsidR="00AE256E" w:rsidRPr="00DC3394" w:rsidRDefault="00AE256E">
      <w:pPr>
        <w:rPr>
          <w:ins w:id="93" w:author="AARP Admin" w:date="2015-09-16T08:33:00Z"/>
          <w:rFonts w:ascii="Times New Roman" w:hAnsi="Times New Roman" w:cs="Times New Roman"/>
          <w:sz w:val="28"/>
          <w:szCs w:val="28"/>
        </w:rPr>
      </w:pPr>
    </w:p>
    <w:p w14:paraId="1B03D3E0" w14:textId="77777777" w:rsidR="003A3AA4" w:rsidRDefault="00563B8A">
      <w:pPr>
        <w:rPr>
          <w:ins w:id="94" w:author="AARP Admin" w:date="2015-09-16T08:39:00Z"/>
          <w:rFonts w:ascii="Times New Roman" w:hAnsi="Times New Roman" w:cs="Times New Roman"/>
          <w:sz w:val="28"/>
          <w:szCs w:val="28"/>
        </w:rPr>
      </w:pPr>
      <w:del w:id="95" w:author="AARP Admin" w:date="2015-09-16T08:33:00Z">
        <w:r w:rsidRPr="00DC3394" w:rsidDel="00AE256E">
          <w:rPr>
            <w:rFonts w:ascii="Times New Roman" w:hAnsi="Times New Roman" w:cs="Times New Roman"/>
            <w:sz w:val="28"/>
            <w:szCs w:val="28"/>
          </w:rPr>
          <w:delText xml:space="preserve">     </w:delText>
        </w:r>
      </w:del>
      <w:ins w:id="96" w:author="Michael Anft" w:date="2015-09-11T11:28:00Z">
        <w:r w:rsidR="00DA2689">
          <w:rPr>
            <w:rFonts w:ascii="Times New Roman" w:hAnsi="Times New Roman" w:cs="Times New Roman"/>
            <w:sz w:val="28"/>
            <w:szCs w:val="28"/>
          </w:rPr>
          <w:t xml:space="preserve">That view is a bit hazy. </w:t>
        </w:r>
      </w:ins>
      <w:ins w:id="97" w:author="AARP Admin" w:date="2015-09-16T08:34:00Z">
        <w:r w:rsidR="00AE256E">
          <w:rPr>
            <w:rFonts w:ascii="Times New Roman" w:hAnsi="Times New Roman" w:cs="Times New Roman"/>
            <w:sz w:val="28"/>
            <w:szCs w:val="28"/>
          </w:rPr>
          <w:t xml:space="preserve">As the legal </w:t>
        </w:r>
      </w:ins>
      <w:ins w:id="98" w:author="AARP Admin" w:date="2015-09-16T08:35:00Z">
        <w:r w:rsidR="00AE256E">
          <w:rPr>
            <w:rFonts w:ascii="Times New Roman" w:hAnsi="Times New Roman" w:cs="Times New Roman"/>
            <w:sz w:val="28"/>
            <w:szCs w:val="28"/>
          </w:rPr>
          <w:t>drama</w:t>
        </w:r>
      </w:ins>
      <w:ins w:id="99" w:author="AARP Admin" w:date="2015-09-16T08:34:00Z">
        <w:r w:rsidR="00AE256E">
          <w:rPr>
            <w:rFonts w:ascii="Times New Roman" w:hAnsi="Times New Roman" w:cs="Times New Roman"/>
            <w:sz w:val="28"/>
            <w:szCs w:val="28"/>
          </w:rPr>
          <w:t xml:space="preserve"> surrounding his death </w:t>
        </w:r>
      </w:ins>
      <w:ins w:id="100" w:author="AARP Admin" w:date="2015-09-16T08:35:00Z">
        <w:r w:rsidR="00AE256E">
          <w:rPr>
            <w:rFonts w:ascii="Times New Roman" w:hAnsi="Times New Roman" w:cs="Times New Roman"/>
            <w:sz w:val="28"/>
            <w:szCs w:val="28"/>
          </w:rPr>
          <w:t xml:space="preserve">has </w:t>
        </w:r>
      </w:ins>
      <w:ins w:id="101" w:author="AARP Admin" w:date="2015-09-16T08:34:00Z">
        <w:r w:rsidR="00AE256E">
          <w:rPr>
            <w:rFonts w:ascii="Times New Roman" w:hAnsi="Times New Roman" w:cs="Times New Roman"/>
            <w:sz w:val="28"/>
            <w:szCs w:val="28"/>
          </w:rPr>
          <w:t>proceeded</w:t>
        </w:r>
      </w:ins>
      <w:ins w:id="102" w:author="AARP Admin" w:date="2015-09-16T08:37:00Z">
        <w:r w:rsidR="003A3AA4">
          <w:rPr>
            <w:rFonts w:ascii="Times New Roman" w:hAnsi="Times New Roman" w:cs="Times New Roman"/>
            <w:sz w:val="28"/>
            <w:szCs w:val="28"/>
          </w:rPr>
          <w:t xml:space="preserve">, </w:t>
        </w:r>
      </w:ins>
      <w:ins w:id="103" w:author="Michael Anft" w:date="2015-09-10T13:58:00Z">
        <w:del w:id="104" w:author="AARP Admin" w:date="2015-09-16T08:37:00Z">
          <w:r w:rsidR="00A10CFC" w:rsidRPr="00DC3394" w:rsidDel="003A3AA4">
            <w:rPr>
              <w:rFonts w:ascii="Times New Roman" w:hAnsi="Times New Roman" w:cs="Times New Roman"/>
              <w:sz w:val="28"/>
              <w:szCs w:val="28"/>
            </w:rPr>
            <w:delText>Many details of Freddie Jr.’s life remain</w:delText>
          </w:r>
        </w:del>
      </w:ins>
      <w:ins w:id="105" w:author="Michael Anft" w:date="2015-09-10T13:59:00Z">
        <w:del w:id="106" w:author="AARP Admin" w:date="2015-09-16T08:37:00Z">
          <w:r w:rsidR="00FC4D06" w:rsidDel="003A3AA4">
            <w:rPr>
              <w:rFonts w:ascii="Times New Roman" w:hAnsi="Times New Roman" w:cs="Times New Roman"/>
              <w:sz w:val="28"/>
              <w:szCs w:val="28"/>
            </w:rPr>
            <w:delText>ed</w:delText>
          </w:r>
        </w:del>
      </w:ins>
      <w:ins w:id="107" w:author="Michael Anft" w:date="2015-09-10T13:58:00Z">
        <w:del w:id="108" w:author="AARP Admin" w:date="2015-09-16T08:37:00Z">
          <w:r w:rsidR="00A10CFC" w:rsidRPr="00DC3394" w:rsidDel="003A3AA4">
            <w:rPr>
              <w:rFonts w:ascii="Times New Roman" w:hAnsi="Times New Roman" w:cs="Times New Roman"/>
              <w:sz w:val="28"/>
              <w:szCs w:val="28"/>
            </w:rPr>
            <w:delText xml:space="preserve"> </w:delText>
          </w:r>
          <w:r w:rsidR="00DA2689" w:rsidDel="003A3AA4">
            <w:rPr>
              <w:rFonts w:ascii="Times New Roman" w:hAnsi="Times New Roman" w:cs="Times New Roman"/>
              <w:sz w:val="28"/>
              <w:szCs w:val="28"/>
            </w:rPr>
            <w:delText>mysterious at press time</w:delText>
          </w:r>
          <w:r w:rsidR="00FC4D06" w:rsidDel="003A3AA4">
            <w:rPr>
              <w:rFonts w:ascii="Times New Roman" w:hAnsi="Times New Roman" w:cs="Times New Roman"/>
              <w:sz w:val="28"/>
              <w:szCs w:val="28"/>
            </w:rPr>
            <w:delText xml:space="preserve">, in large part because </w:delText>
          </w:r>
        </w:del>
        <w:del w:id="109" w:author="AARP Admin" w:date="2015-09-16T08:38:00Z">
          <w:r w:rsidR="00FC4D06" w:rsidDel="003A3AA4">
            <w:rPr>
              <w:rFonts w:ascii="Times New Roman" w:hAnsi="Times New Roman" w:cs="Times New Roman"/>
              <w:sz w:val="28"/>
              <w:szCs w:val="28"/>
            </w:rPr>
            <w:delText>his</w:delText>
          </w:r>
        </w:del>
      </w:ins>
      <w:proofErr w:type="gramStart"/>
      <w:ins w:id="110" w:author="AARP Admin" w:date="2015-09-16T08:38:00Z">
        <w:r w:rsidR="003A3AA4">
          <w:rPr>
            <w:rFonts w:ascii="Times New Roman" w:hAnsi="Times New Roman" w:cs="Times New Roman"/>
            <w:sz w:val="28"/>
            <w:szCs w:val="28"/>
          </w:rPr>
          <w:t>members of his immediate</w:t>
        </w:r>
      </w:ins>
      <w:ins w:id="111" w:author="Michael Anft" w:date="2015-09-10T13:58:00Z">
        <w:r w:rsidR="00FC4D06">
          <w:rPr>
            <w:rFonts w:ascii="Times New Roman" w:hAnsi="Times New Roman" w:cs="Times New Roman"/>
            <w:sz w:val="28"/>
            <w:szCs w:val="28"/>
          </w:rPr>
          <w:t xml:space="preserve"> </w:t>
        </w:r>
        <w:r w:rsidR="00A10CFC" w:rsidRPr="00DC3394">
          <w:rPr>
            <w:rFonts w:ascii="Times New Roman" w:hAnsi="Times New Roman" w:cs="Times New Roman"/>
            <w:sz w:val="28"/>
            <w:szCs w:val="28"/>
          </w:rPr>
          <w:t xml:space="preserve">family </w:t>
        </w:r>
        <w:del w:id="112" w:author="AARP Admin" w:date="2015-09-16T08:38:00Z">
          <w:r w:rsidR="00A10CFC" w:rsidRPr="00DC3394" w:rsidDel="003A3AA4">
            <w:rPr>
              <w:rFonts w:ascii="Times New Roman" w:hAnsi="Times New Roman" w:cs="Times New Roman"/>
              <w:sz w:val="28"/>
              <w:szCs w:val="28"/>
            </w:rPr>
            <w:delText>has</w:delText>
          </w:r>
        </w:del>
      </w:ins>
      <w:ins w:id="113" w:author="AARP Admin" w:date="2015-09-16T08:38:00Z">
        <w:r w:rsidR="003A3AA4">
          <w:rPr>
            <w:rFonts w:ascii="Times New Roman" w:hAnsi="Times New Roman" w:cs="Times New Roman"/>
            <w:sz w:val="28"/>
            <w:szCs w:val="28"/>
          </w:rPr>
          <w:t>have</w:t>
        </w:r>
      </w:ins>
      <w:ins w:id="114" w:author="Michael Anft" w:date="2015-09-10T13:58:00Z">
        <w:r w:rsidR="00A10CFC" w:rsidRPr="00DC3394">
          <w:rPr>
            <w:rFonts w:ascii="Times New Roman" w:hAnsi="Times New Roman" w:cs="Times New Roman"/>
            <w:sz w:val="28"/>
            <w:szCs w:val="28"/>
          </w:rPr>
          <w:t xml:space="preserve"> been</w:t>
        </w:r>
      </w:ins>
      <w:ins w:id="115" w:author="AARP Admin" w:date="2015-09-16T08:37:00Z">
        <w:r w:rsidR="003A3AA4">
          <w:rPr>
            <w:rFonts w:ascii="Times New Roman" w:hAnsi="Times New Roman" w:cs="Times New Roman"/>
            <w:sz w:val="28"/>
            <w:szCs w:val="28"/>
          </w:rPr>
          <w:t xml:space="preserve"> </w:t>
        </w:r>
      </w:ins>
      <w:ins w:id="116" w:author="Michael Anft" w:date="2015-09-10T13:58:00Z">
        <w:del w:id="117" w:author="AARP Admin" w:date="2015-09-16T08:37:00Z">
          <w:r w:rsidR="00A10CFC" w:rsidRPr="00DC3394" w:rsidDel="003A3AA4">
            <w:rPr>
              <w:rFonts w:ascii="Times New Roman" w:hAnsi="Times New Roman" w:cs="Times New Roman"/>
              <w:sz w:val="28"/>
              <w:szCs w:val="28"/>
            </w:rPr>
            <w:delText xml:space="preserve"> </w:delText>
          </w:r>
        </w:del>
      </w:ins>
      <w:ins w:id="118" w:author="AARP Admin" w:date="2015-09-16T08:37:00Z">
        <w:r w:rsidR="003A3AA4">
          <w:rPr>
            <w:rFonts w:ascii="Times New Roman" w:hAnsi="Times New Roman" w:cs="Times New Roman"/>
            <w:sz w:val="28"/>
            <w:szCs w:val="28"/>
          </w:rPr>
          <w:t xml:space="preserve">largely </w:t>
        </w:r>
      </w:ins>
      <w:ins w:id="119" w:author="Michael Anft" w:date="2015-09-10T13:58:00Z">
        <w:r w:rsidR="00A10CFC" w:rsidRPr="00DC3394">
          <w:rPr>
            <w:rFonts w:ascii="Times New Roman" w:hAnsi="Times New Roman" w:cs="Times New Roman"/>
            <w:sz w:val="28"/>
            <w:szCs w:val="28"/>
          </w:rPr>
          <w:t xml:space="preserve">shielded from the media by Billy Murphy, </w:t>
        </w:r>
      </w:ins>
      <w:ins w:id="120" w:author="AARP Admin" w:date="2015-09-16T08:38:00Z">
        <w:r w:rsidR="003A3AA4">
          <w:rPr>
            <w:rFonts w:ascii="Times New Roman" w:hAnsi="Times New Roman" w:cs="Times New Roman"/>
            <w:sz w:val="28"/>
            <w:szCs w:val="28"/>
          </w:rPr>
          <w:t xml:space="preserve">the </w:t>
        </w:r>
      </w:ins>
      <w:ins w:id="121" w:author="Michael Anft" w:date="2015-09-10T13:58:00Z">
        <w:del w:id="122" w:author="AARP Admin" w:date="2015-09-16T08:38:00Z">
          <w:r w:rsidR="00A10CFC" w:rsidRPr="00DC3394" w:rsidDel="003A3AA4">
            <w:rPr>
              <w:rFonts w:ascii="Times New Roman" w:hAnsi="Times New Roman" w:cs="Times New Roman"/>
              <w:sz w:val="28"/>
              <w:szCs w:val="28"/>
            </w:rPr>
            <w:delText xml:space="preserve">the </w:delText>
          </w:r>
        </w:del>
        <w:r w:rsidR="00A10CFC" w:rsidRPr="00DC3394">
          <w:rPr>
            <w:rFonts w:ascii="Times New Roman" w:hAnsi="Times New Roman" w:cs="Times New Roman"/>
            <w:sz w:val="28"/>
            <w:szCs w:val="28"/>
          </w:rPr>
          <w:t xml:space="preserve">attorney </w:t>
        </w:r>
      </w:ins>
      <w:ins w:id="123" w:author="Michael Anft" w:date="2015-09-10T14:00:00Z">
        <w:r w:rsidR="00FC4D06">
          <w:rPr>
            <w:rFonts w:ascii="Times New Roman" w:hAnsi="Times New Roman" w:cs="Times New Roman"/>
            <w:sz w:val="28"/>
            <w:szCs w:val="28"/>
          </w:rPr>
          <w:t>w</w:t>
        </w:r>
        <w:r w:rsidR="00DA2689">
          <w:rPr>
            <w:rFonts w:ascii="Times New Roman" w:hAnsi="Times New Roman" w:cs="Times New Roman"/>
            <w:sz w:val="28"/>
            <w:szCs w:val="28"/>
          </w:rPr>
          <w:t>ho negotiated the settlement of</w:t>
        </w:r>
        <w:r w:rsidR="00FC4D06">
          <w:rPr>
            <w:rFonts w:ascii="Times New Roman" w:hAnsi="Times New Roman" w:cs="Times New Roman"/>
            <w:sz w:val="28"/>
            <w:szCs w:val="28"/>
          </w:rPr>
          <w:t xml:space="preserve"> their civil</w:t>
        </w:r>
      </w:ins>
      <w:ins w:id="124" w:author="Michael Anft" w:date="2015-09-10T13:58:00Z">
        <w:r w:rsidR="00A10CFC" w:rsidRPr="00DC3394">
          <w:rPr>
            <w:rFonts w:ascii="Times New Roman" w:hAnsi="Times New Roman" w:cs="Times New Roman"/>
            <w:sz w:val="28"/>
            <w:szCs w:val="28"/>
          </w:rPr>
          <w:t xml:space="preserve"> brutality case against the city</w:t>
        </w:r>
        <w:proofErr w:type="gramEnd"/>
        <w:r w:rsidR="00A10CFC" w:rsidRPr="00DC3394">
          <w:rPr>
            <w:rFonts w:ascii="Times New Roman" w:hAnsi="Times New Roman" w:cs="Times New Roman"/>
            <w:sz w:val="28"/>
            <w:szCs w:val="28"/>
          </w:rPr>
          <w:t>. Several did not answer a reporter’s calls</w:t>
        </w:r>
      </w:ins>
      <w:ins w:id="125" w:author="Michael Anft" w:date="2015-09-10T14:00:00Z">
        <w:r w:rsidR="00FC4D06">
          <w:rPr>
            <w:rFonts w:ascii="Times New Roman" w:hAnsi="Times New Roman" w:cs="Times New Roman"/>
            <w:sz w:val="28"/>
            <w:szCs w:val="28"/>
          </w:rPr>
          <w:t xml:space="preserve"> or visits</w:t>
        </w:r>
      </w:ins>
      <w:ins w:id="126" w:author="Michael Anft" w:date="2015-09-10T13:58:00Z">
        <w:r w:rsidR="00A10CFC" w:rsidRPr="00DC3394">
          <w:rPr>
            <w:rFonts w:ascii="Times New Roman" w:hAnsi="Times New Roman" w:cs="Times New Roman"/>
            <w:sz w:val="28"/>
            <w:szCs w:val="28"/>
          </w:rPr>
          <w:t xml:space="preserve"> for comment</w:t>
        </w:r>
      </w:ins>
      <w:ins w:id="127" w:author="AARP Admin" w:date="2015-09-16T08:39:00Z">
        <w:r w:rsidR="003A3AA4">
          <w:rPr>
            <w:rFonts w:ascii="Times New Roman" w:hAnsi="Times New Roman" w:cs="Times New Roman"/>
            <w:sz w:val="28"/>
            <w:szCs w:val="28"/>
          </w:rPr>
          <w:t xml:space="preserve">; </w:t>
        </w:r>
      </w:ins>
      <w:ins w:id="128" w:author="Michael Anft" w:date="2015-09-10T13:58:00Z">
        <w:del w:id="129" w:author="AARP Admin" w:date="2015-09-16T08:39:00Z">
          <w:r w:rsidR="00A10CFC" w:rsidRPr="00DC3394" w:rsidDel="003A3AA4">
            <w:rPr>
              <w:rFonts w:ascii="Times New Roman" w:hAnsi="Times New Roman" w:cs="Times New Roman"/>
              <w:sz w:val="28"/>
              <w:szCs w:val="28"/>
            </w:rPr>
            <w:delText xml:space="preserve"> and </w:delText>
          </w:r>
        </w:del>
        <w:r w:rsidR="00A10CFC" w:rsidRPr="00DC3394">
          <w:rPr>
            <w:rFonts w:ascii="Times New Roman" w:hAnsi="Times New Roman" w:cs="Times New Roman"/>
            <w:sz w:val="28"/>
            <w:szCs w:val="28"/>
          </w:rPr>
          <w:t>Murphy also declined to speak on the record</w:t>
        </w:r>
      </w:ins>
      <w:ins w:id="130" w:author="AARP Admin" w:date="2015-09-16T08:39:00Z">
        <w:r w:rsidR="003A3AA4">
          <w:rPr>
            <w:rFonts w:ascii="Times New Roman" w:hAnsi="Times New Roman" w:cs="Times New Roman"/>
            <w:sz w:val="28"/>
            <w:szCs w:val="28"/>
          </w:rPr>
          <w:t>.</w:t>
        </w:r>
      </w:ins>
    </w:p>
    <w:p w14:paraId="4FC79143" w14:textId="77777777" w:rsidR="003A3AA4" w:rsidRDefault="003A3AA4">
      <w:pPr>
        <w:rPr>
          <w:ins w:id="131" w:author="AARP Admin" w:date="2015-09-16T08:39:00Z"/>
          <w:rFonts w:ascii="Times New Roman" w:hAnsi="Times New Roman" w:cs="Times New Roman"/>
          <w:sz w:val="28"/>
          <w:szCs w:val="28"/>
        </w:rPr>
      </w:pPr>
    </w:p>
    <w:p w14:paraId="41B38105" w14:textId="7CE3F1FE" w:rsidR="00FC4D06" w:rsidDel="003A3AA4" w:rsidRDefault="00FC4D06">
      <w:pPr>
        <w:rPr>
          <w:ins w:id="132" w:author="Michael Anft" w:date="2015-09-10T14:00:00Z"/>
          <w:del w:id="133" w:author="AARP Admin" w:date="2015-09-16T08:39:00Z"/>
          <w:rFonts w:ascii="Times New Roman" w:hAnsi="Times New Roman" w:cs="Times New Roman"/>
          <w:sz w:val="28"/>
          <w:szCs w:val="28"/>
        </w:rPr>
      </w:pPr>
      <w:ins w:id="134" w:author="Michael Anft" w:date="2015-09-10T14:00:00Z">
        <w:del w:id="135" w:author="AARP Admin" w:date="2015-09-16T08:39:00Z">
          <w:r w:rsidDel="003A3AA4">
            <w:rPr>
              <w:rFonts w:ascii="Times New Roman" w:hAnsi="Times New Roman" w:cs="Times New Roman"/>
              <w:sz w:val="28"/>
              <w:szCs w:val="28"/>
            </w:rPr>
            <w:delText>.</w:delText>
          </w:r>
        </w:del>
      </w:ins>
    </w:p>
    <w:p w14:paraId="56ADECF1" w14:textId="77777777" w:rsidR="00BB70BD" w:rsidRDefault="00FC4D06">
      <w:pPr>
        <w:rPr>
          <w:ins w:id="136" w:author="AARP Admin" w:date="2015-09-13T10:42:00Z"/>
          <w:rFonts w:ascii="Times New Roman" w:hAnsi="Times New Roman" w:cs="Times New Roman"/>
          <w:sz w:val="28"/>
          <w:szCs w:val="28"/>
        </w:rPr>
      </w:pPr>
      <w:ins w:id="137" w:author="Michael Anft" w:date="2015-09-10T14:00:00Z">
        <w:del w:id="138" w:author="AARP Admin" w:date="2015-09-16T08:39:00Z">
          <w:r w:rsidDel="003A3AA4">
            <w:rPr>
              <w:rFonts w:ascii="Times New Roman" w:hAnsi="Times New Roman" w:cs="Times New Roman"/>
              <w:sz w:val="28"/>
              <w:szCs w:val="28"/>
            </w:rPr>
            <w:delText xml:space="preserve">     </w:delText>
          </w:r>
        </w:del>
        <w:r>
          <w:rPr>
            <w:rFonts w:ascii="Times New Roman" w:hAnsi="Times New Roman" w:cs="Times New Roman"/>
            <w:sz w:val="28"/>
            <w:szCs w:val="28"/>
          </w:rPr>
          <w:t xml:space="preserve">But here’s what we do know: </w:t>
        </w:r>
      </w:ins>
      <w:r w:rsidR="00563B8A" w:rsidRPr="00DC3394">
        <w:rPr>
          <w:rFonts w:ascii="Times New Roman" w:hAnsi="Times New Roman" w:cs="Times New Roman"/>
          <w:sz w:val="28"/>
          <w:szCs w:val="28"/>
        </w:rPr>
        <w:t xml:space="preserve">Born several months prematurely along with a twin sister, </w:t>
      </w:r>
      <w:proofErr w:type="spellStart"/>
      <w:r w:rsidR="00563B8A" w:rsidRPr="00DC3394">
        <w:rPr>
          <w:rFonts w:ascii="Times New Roman" w:hAnsi="Times New Roman" w:cs="Times New Roman"/>
          <w:sz w:val="28"/>
          <w:szCs w:val="28"/>
        </w:rPr>
        <w:t>Fredricka</w:t>
      </w:r>
      <w:proofErr w:type="spellEnd"/>
      <w:r w:rsidR="00563B8A" w:rsidRPr="00DC3394">
        <w:rPr>
          <w:rFonts w:ascii="Times New Roman" w:hAnsi="Times New Roman" w:cs="Times New Roman"/>
          <w:sz w:val="28"/>
          <w:szCs w:val="28"/>
        </w:rPr>
        <w:t xml:space="preserve">, </w:t>
      </w:r>
      <w:r w:rsidR="00101180" w:rsidRPr="00DC3394">
        <w:rPr>
          <w:rFonts w:ascii="Times New Roman" w:hAnsi="Times New Roman" w:cs="Times New Roman"/>
          <w:sz w:val="28"/>
          <w:szCs w:val="28"/>
        </w:rPr>
        <w:t xml:space="preserve">at Maryland General Hospital </w:t>
      </w:r>
      <w:r w:rsidR="00563B8A" w:rsidRPr="00DC3394">
        <w:rPr>
          <w:rFonts w:ascii="Times New Roman" w:hAnsi="Times New Roman" w:cs="Times New Roman"/>
          <w:sz w:val="28"/>
          <w:szCs w:val="28"/>
        </w:rPr>
        <w:t>26 years ago</w:t>
      </w:r>
      <w:r w:rsidR="006C31EC" w:rsidRPr="00DC3394">
        <w:rPr>
          <w:rFonts w:ascii="Times New Roman" w:hAnsi="Times New Roman" w:cs="Times New Roman"/>
          <w:sz w:val="28"/>
          <w:szCs w:val="28"/>
        </w:rPr>
        <w:t xml:space="preserve"> to a mother who had been</w:t>
      </w:r>
      <w:r w:rsidR="009F42EC" w:rsidRPr="00DC3394">
        <w:rPr>
          <w:rFonts w:ascii="Times New Roman" w:hAnsi="Times New Roman" w:cs="Times New Roman"/>
          <w:sz w:val="28"/>
          <w:szCs w:val="28"/>
        </w:rPr>
        <w:t xml:space="preserve"> addicted to heroin</w:t>
      </w:r>
      <w:r w:rsidR="00101180" w:rsidRPr="00DC3394">
        <w:rPr>
          <w:rFonts w:ascii="Times New Roman" w:hAnsi="Times New Roman" w:cs="Times New Roman"/>
          <w:sz w:val="28"/>
          <w:szCs w:val="28"/>
        </w:rPr>
        <w:t>, Freddie Carlos Gray Jr</w:t>
      </w:r>
      <w:r w:rsidR="009F42EC" w:rsidRPr="00DC3394">
        <w:rPr>
          <w:rFonts w:ascii="Times New Roman" w:hAnsi="Times New Roman" w:cs="Times New Roman"/>
          <w:sz w:val="28"/>
          <w:szCs w:val="28"/>
        </w:rPr>
        <w:t xml:space="preserve">. grew up in slum houses in </w:t>
      </w:r>
      <w:proofErr w:type="spellStart"/>
      <w:r w:rsidR="009F42EC" w:rsidRPr="00DC3394">
        <w:rPr>
          <w:rFonts w:ascii="Times New Roman" w:hAnsi="Times New Roman" w:cs="Times New Roman"/>
          <w:sz w:val="28"/>
          <w:szCs w:val="28"/>
        </w:rPr>
        <w:t>Sandtown</w:t>
      </w:r>
      <w:proofErr w:type="spellEnd"/>
      <w:r w:rsidR="009F42EC" w:rsidRPr="00DC3394">
        <w:rPr>
          <w:rFonts w:ascii="Times New Roman" w:hAnsi="Times New Roman" w:cs="Times New Roman"/>
          <w:sz w:val="28"/>
          <w:szCs w:val="28"/>
        </w:rPr>
        <w:t>, just a few blocks from where he was last arrested.</w:t>
      </w:r>
    </w:p>
    <w:p w14:paraId="12B48D4B" w14:textId="6967BDBA" w:rsidR="005C72BF" w:rsidRPr="00DC3394" w:rsidDel="00BB70BD" w:rsidRDefault="009F42EC">
      <w:pPr>
        <w:rPr>
          <w:del w:id="139" w:author="AARP Admin" w:date="2015-09-13T10:42:00Z"/>
          <w:rFonts w:ascii="Times New Roman" w:hAnsi="Times New Roman" w:cs="Times New Roman"/>
          <w:sz w:val="28"/>
          <w:szCs w:val="28"/>
        </w:rPr>
      </w:pPr>
      <w:del w:id="140" w:author="AARP Admin" w:date="2015-09-13T10:42:00Z">
        <w:r w:rsidRPr="00DC3394" w:rsidDel="00BB70BD">
          <w:rPr>
            <w:rFonts w:ascii="Times New Roman" w:hAnsi="Times New Roman" w:cs="Times New Roman"/>
            <w:sz w:val="28"/>
            <w:szCs w:val="28"/>
          </w:rPr>
          <w:delText xml:space="preserve"> </w:delText>
        </w:r>
      </w:del>
    </w:p>
    <w:p w14:paraId="780B9CC9" w14:textId="5FB53568" w:rsidR="008E6AE1" w:rsidRPr="00DC3394" w:rsidDel="00A10CFC" w:rsidRDefault="005C72BF">
      <w:pPr>
        <w:rPr>
          <w:del w:id="141" w:author="Michael Anft" w:date="2015-09-10T13:58:00Z"/>
          <w:rFonts w:ascii="Times New Roman" w:hAnsi="Times New Roman" w:cs="Times New Roman"/>
          <w:sz w:val="28"/>
          <w:szCs w:val="28"/>
        </w:rPr>
      </w:pPr>
      <w:del w:id="142" w:author="AARP Admin" w:date="2015-09-13T10:42:00Z">
        <w:r w:rsidRPr="00DC3394" w:rsidDel="00BB70BD">
          <w:rPr>
            <w:rFonts w:ascii="Times New Roman" w:hAnsi="Times New Roman" w:cs="Times New Roman"/>
            <w:sz w:val="28"/>
            <w:szCs w:val="28"/>
          </w:rPr>
          <w:delText xml:space="preserve">     </w:delText>
        </w:r>
      </w:del>
    </w:p>
    <w:p w14:paraId="7C9B0AED" w14:textId="1F2658B0" w:rsidR="00563B8A" w:rsidDel="00BB70BD" w:rsidRDefault="008E6AE1">
      <w:pPr>
        <w:rPr>
          <w:del w:id="143" w:author="AARP Admin" w:date="2015-09-13T10:42:00Z"/>
          <w:rFonts w:ascii="Times New Roman" w:hAnsi="Times New Roman" w:cs="Times New Roman"/>
          <w:sz w:val="28"/>
          <w:szCs w:val="28"/>
        </w:rPr>
      </w:pPr>
      <w:del w:id="144" w:author="Michael Anft" w:date="2015-09-10T13:58:00Z">
        <w:r w:rsidRPr="00DC3394" w:rsidDel="00A10CFC">
          <w:rPr>
            <w:rFonts w:ascii="Times New Roman" w:hAnsi="Times New Roman" w:cs="Times New Roman"/>
            <w:sz w:val="28"/>
            <w:szCs w:val="28"/>
          </w:rPr>
          <w:delText xml:space="preserve">     </w:delText>
        </w:r>
        <w:r w:rsidR="00421197" w:rsidRPr="00DC3394" w:rsidDel="00A10CFC">
          <w:rPr>
            <w:rFonts w:ascii="Times New Roman" w:hAnsi="Times New Roman" w:cs="Times New Roman"/>
            <w:sz w:val="28"/>
            <w:szCs w:val="28"/>
          </w:rPr>
          <w:delText xml:space="preserve"> </w:delText>
        </w:r>
      </w:del>
      <w:r w:rsidRPr="00DC3394">
        <w:rPr>
          <w:rFonts w:ascii="Times New Roman" w:hAnsi="Times New Roman" w:cs="Times New Roman"/>
          <w:sz w:val="28"/>
          <w:szCs w:val="28"/>
        </w:rPr>
        <w:t>Gray’s</w:t>
      </w:r>
      <w:del w:id="145" w:author="Michael Anft" w:date="2015-09-11T11:29:00Z">
        <w:r w:rsidRPr="00DC3394" w:rsidDel="00DA2689">
          <w:rPr>
            <w:rFonts w:ascii="Times New Roman" w:hAnsi="Times New Roman" w:cs="Times New Roman"/>
            <w:sz w:val="28"/>
            <w:szCs w:val="28"/>
          </w:rPr>
          <w:delText xml:space="preserve"> bleak prospects got worse</w:delText>
        </w:r>
      </w:del>
      <w:del w:id="146" w:author="Michael Anft" w:date="2015-09-10T14:01:00Z">
        <w:r w:rsidRPr="00DC3394" w:rsidDel="00FC4D06">
          <w:rPr>
            <w:rFonts w:ascii="Times New Roman" w:hAnsi="Times New Roman" w:cs="Times New Roman"/>
            <w:sz w:val="28"/>
            <w:szCs w:val="28"/>
          </w:rPr>
          <w:delText xml:space="preserve">, it appears, </w:delText>
        </w:r>
      </w:del>
      <w:del w:id="147" w:author="Michael Anft" w:date="2015-09-11T11:29:00Z">
        <w:r w:rsidRPr="00DC3394" w:rsidDel="00DA2689">
          <w:rPr>
            <w:rFonts w:ascii="Times New Roman" w:hAnsi="Times New Roman" w:cs="Times New Roman"/>
            <w:sz w:val="28"/>
            <w:szCs w:val="28"/>
          </w:rPr>
          <w:delText>because h</w:delText>
        </w:r>
        <w:r w:rsidR="009F42EC" w:rsidRPr="00DC3394" w:rsidDel="00DA2689">
          <w:rPr>
            <w:rFonts w:ascii="Times New Roman" w:hAnsi="Times New Roman" w:cs="Times New Roman"/>
            <w:sz w:val="28"/>
            <w:szCs w:val="28"/>
          </w:rPr>
          <w:delText>is</w:delText>
        </w:r>
      </w:del>
      <w:r w:rsidR="009F42EC" w:rsidRPr="00DC3394">
        <w:rPr>
          <w:rFonts w:ascii="Times New Roman" w:hAnsi="Times New Roman" w:cs="Times New Roman"/>
          <w:sz w:val="28"/>
          <w:szCs w:val="28"/>
        </w:rPr>
        <w:t xml:space="preserve"> father, Freddie Sr., </w:t>
      </w:r>
      <w:r w:rsidR="0053068B" w:rsidRPr="00DC3394">
        <w:rPr>
          <w:rFonts w:ascii="Times New Roman" w:hAnsi="Times New Roman" w:cs="Times New Roman"/>
          <w:sz w:val="28"/>
          <w:szCs w:val="28"/>
        </w:rPr>
        <w:t>didn’t live with Freddie</w:t>
      </w:r>
      <w:r w:rsidR="008C0E41" w:rsidRPr="00DC3394">
        <w:rPr>
          <w:rFonts w:ascii="Times New Roman" w:hAnsi="Times New Roman" w:cs="Times New Roman"/>
          <w:sz w:val="28"/>
          <w:szCs w:val="28"/>
        </w:rPr>
        <w:t xml:space="preserve">, </w:t>
      </w:r>
      <w:proofErr w:type="spellStart"/>
      <w:r w:rsidR="008C0E41" w:rsidRPr="00DC3394">
        <w:rPr>
          <w:rFonts w:ascii="Times New Roman" w:hAnsi="Times New Roman" w:cs="Times New Roman"/>
          <w:sz w:val="28"/>
          <w:szCs w:val="28"/>
        </w:rPr>
        <w:t>Fredricka</w:t>
      </w:r>
      <w:proofErr w:type="spellEnd"/>
      <w:r w:rsidR="008C0E41" w:rsidRPr="00DC3394">
        <w:rPr>
          <w:rFonts w:ascii="Times New Roman" w:hAnsi="Times New Roman" w:cs="Times New Roman"/>
          <w:sz w:val="28"/>
          <w:szCs w:val="28"/>
        </w:rPr>
        <w:t>, or an older daug</w:t>
      </w:r>
      <w:r w:rsidR="005C72BF" w:rsidRPr="00DC3394">
        <w:rPr>
          <w:rFonts w:ascii="Times New Roman" w:hAnsi="Times New Roman" w:cs="Times New Roman"/>
          <w:sz w:val="28"/>
          <w:szCs w:val="28"/>
        </w:rPr>
        <w:t>hter, Carolina, who also carries</w:t>
      </w:r>
      <w:r w:rsidR="00AE21D6" w:rsidRPr="00DC3394">
        <w:rPr>
          <w:rFonts w:ascii="Times New Roman" w:hAnsi="Times New Roman" w:cs="Times New Roman"/>
          <w:sz w:val="28"/>
          <w:szCs w:val="28"/>
        </w:rPr>
        <w:t xml:space="preserve"> the Gray</w:t>
      </w:r>
      <w:r w:rsidR="008C0E41" w:rsidRPr="00DC3394">
        <w:rPr>
          <w:rFonts w:ascii="Times New Roman" w:hAnsi="Times New Roman" w:cs="Times New Roman"/>
          <w:sz w:val="28"/>
          <w:szCs w:val="28"/>
        </w:rPr>
        <w:t xml:space="preserve"> surname.</w:t>
      </w:r>
    </w:p>
    <w:p w14:paraId="2DF8FC5C" w14:textId="77777777" w:rsidR="00BB70BD" w:rsidRDefault="00BB70BD">
      <w:pPr>
        <w:rPr>
          <w:ins w:id="148" w:author="AARP Admin" w:date="2015-09-13T10:42:00Z"/>
          <w:rFonts w:ascii="Times New Roman" w:hAnsi="Times New Roman" w:cs="Times New Roman"/>
          <w:sz w:val="28"/>
          <w:szCs w:val="28"/>
        </w:rPr>
      </w:pPr>
    </w:p>
    <w:p w14:paraId="43F63076" w14:textId="77777777" w:rsidR="00BB70BD" w:rsidRPr="00DC3394" w:rsidRDefault="00BB70BD">
      <w:pPr>
        <w:rPr>
          <w:ins w:id="149" w:author="AARP Admin" w:date="2015-09-13T10:42:00Z"/>
          <w:rFonts w:ascii="Times New Roman" w:hAnsi="Times New Roman" w:cs="Times New Roman"/>
          <w:sz w:val="28"/>
          <w:szCs w:val="28"/>
        </w:rPr>
      </w:pPr>
    </w:p>
    <w:p w14:paraId="164B036A" w14:textId="28B2F220" w:rsidR="008C0E41" w:rsidRPr="00DC3394" w:rsidDel="00BB70BD" w:rsidRDefault="00AE21D6">
      <w:pPr>
        <w:rPr>
          <w:del w:id="150" w:author="AARP Admin" w:date="2015-09-13T10:42:00Z"/>
          <w:rFonts w:ascii="Times New Roman" w:hAnsi="Times New Roman" w:cs="Times New Roman"/>
          <w:sz w:val="28"/>
          <w:szCs w:val="28"/>
        </w:rPr>
      </w:pPr>
      <w:del w:id="151" w:author="AARP Admin" w:date="2015-09-13T10:42:00Z">
        <w:r w:rsidRPr="00DC3394" w:rsidDel="00BB70BD">
          <w:rPr>
            <w:rFonts w:ascii="Times New Roman" w:hAnsi="Times New Roman" w:cs="Times New Roman"/>
            <w:sz w:val="28"/>
            <w:szCs w:val="28"/>
          </w:rPr>
          <w:delText xml:space="preserve">     (Many details of Freddie Jr.</w:delText>
        </w:r>
        <w:r w:rsidR="008C0E41" w:rsidRPr="00DC3394" w:rsidDel="00BB70BD">
          <w:rPr>
            <w:rFonts w:ascii="Times New Roman" w:hAnsi="Times New Roman" w:cs="Times New Roman"/>
            <w:sz w:val="28"/>
            <w:szCs w:val="28"/>
          </w:rPr>
          <w:delText>’s life remain hazy, in large part because his f</w:delText>
        </w:r>
        <w:r w:rsidR="0053068B" w:rsidRPr="00DC3394" w:rsidDel="00BB70BD">
          <w:rPr>
            <w:rFonts w:ascii="Times New Roman" w:hAnsi="Times New Roman" w:cs="Times New Roman"/>
            <w:sz w:val="28"/>
            <w:szCs w:val="28"/>
          </w:rPr>
          <w:delText xml:space="preserve">amily has been shielded </w:delText>
        </w:r>
        <w:r w:rsidR="008C0E41" w:rsidRPr="00DC3394" w:rsidDel="00BB70BD">
          <w:rPr>
            <w:rFonts w:ascii="Times New Roman" w:hAnsi="Times New Roman" w:cs="Times New Roman"/>
            <w:sz w:val="28"/>
            <w:szCs w:val="28"/>
          </w:rPr>
          <w:delText>from the media by Bill</w:delText>
        </w:r>
        <w:r w:rsidR="00E82B20" w:rsidRPr="00DC3394" w:rsidDel="00BB70BD">
          <w:rPr>
            <w:rFonts w:ascii="Times New Roman" w:hAnsi="Times New Roman" w:cs="Times New Roman"/>
            <w:sz w:val="28"/>
            <w:szCs w:val="28"/>
          </w:rPr>
          <w:delText>y</w:delText>
        </w:r>
        <w:r w:rsidR="008C0E41" w:rsidRPr="00DC3394" w:rsidDel="00BB70BD">
          <w:rPr>
            <w:rFonts w:ascii="Times New Roman" w:hAnsi="Times New Roman" w:cs="Times New Roman"/>
            <w:sz w:val="28"/>
            <w:szCs w:val="28"/>
          </w:rPr>
          <w:delText xml:space="preserve"> Murp</w:delText>
        </w:r>
        <w:r w:rsidRPr="00DC3394" w:rsidDel="00BB70BD">
          <w:rPr>
            <w:rFonts w:ascii="Times New Roman" w:hAnsi="Times New Roman" w:cs="Times New Roman"/>
            <w:sz w:val="28"/>
            <w:szCs w:val="28"/>
          </w:rPr>
          <w:delText xml:space="preserve">hy, the attorney handling their </w:delText>
        </w:r>
        <w:r w:rsidR="008C0E41" w:rsidRPr="00DC3394" w:rsidDel="00BB70BD">
          <w:rPr>
            <w:rFonts w:ascii="Times New Roman" w:hAnsi="Times New Roman" w:cs="Times New Roman"/>
            <w:sz w:val="28"/>
            <w:szCs w:val="28"/>
          </w:rPr>
          <w:delText>brutality case against the city.</w:delText>
        </w:r>
        <w:r w:rsidR="006C31EC" w:rsidRPr="00DC3394" w:rsidDel="00BB70BD">
          <w:rPr>
            <w:rFonts w:ascii="Times New Roman" w:hAnsi="Times New Roman" w:cs="Times New Roman"/>
            <w:sz w:val="28"/>
            <w:szCs w:val="28"/>
          </w:rPr>
          <w:delText xml:space="preserve"> Several did not answer a reporter’s calls for comment</w:delText>
        </w:r>
        <w:r w:rsidR="000241C5" w:rsidRPr="00DC3394" w:rsidDel="00BB70BD">
          <w:rPr>
            <w:rFonts w:ascii="Times New Roman" w:hAnsi="Times New Roman" w:cs="Times New Roman"/>
            <w:sz w:val="28"/>
            <w:szCs w:val="28"/>
          </w:rPr>
          <w:delText xml:space="preserve"> and Murphy also</w:delText>
        </w:r>
        <w:r w:rsidR="008A3408" w:rsidRPr="00DC3394" w:rsidDel="00BB70BD">
          <w:rPr>
            <w:rFonts w:ascii="Times New Roman" w:hAnsi="Times New Roman" w:cs="Times New Roman"/>
            <w:sz w:val="28"/>
            <w:szCs w:val="28"/>
          </w:rPr>
          <w:delText xml:space="preserve"> declined to speak on the record</w:delText>
        </w:r>
        <w:r w:rsidR="006C31EC" w:rsidRPr="00DC3394" w:rsidDel="00BB70BD">
          <w:rPr>
            <w:rFonts w:ascii="Times New Roman" w:hAnsi="Times New Roman" w:cs="Times New Roman"/>
            <w:sz w:val="28"/>
            <w:szCs w:val="28"/>
          </w:rPr>
          <w:delText>.</w:delText>
        </w:r>
        <w:r w:rsidR="008C0E41" w:rsidRPr="00DC3394" w:rsidDel="00BB70BD">
          <w:rPr>
            <w:rFonts w:ascii="Times New Roman" w:hAnsi="Times New Roman" w:cs="Times New Roman"/>
            <w:sz w:val="28"/>
            <w:szCs w:val="28"/>
          </w:rPr>
          <w:delText>)</w:delText>
        </w:r>
      </w:del>
    </w:p>
    <w:p w14:paraId="45D33C38" w14:textId="73FF8E0A" w:rsidR="00E82B20" w:rsidDel="00BB70BD" w:rsidRDefault="000241C5">
      <w:pPr>
        <w:rPr>
          <w:del w:id="152" w:author="AARP Admin" w:date="2015-09-13T10:42:00Z"/>
          <w:rFonts w:ascii="Times New Roman" w:hAnsi="Times New Roman" w:cs="Times New Roman"/>
          <w:sz w:val="28"/>
          <w:szCs w:val="28"/>
        </w:rPr>
      </w:pPr>
      <w:del w:id="153" w:author="AARP Admin" w:date="2015-09-13T10:42:00Z">
        <w:r w:rsidRPr="00DC3394" w:rsidDel="00BB70BD">
          <w:rPr>
            <w:rFonts w:ascii="Times New Roman" w:hAnsi="Times New Roman" w:cs="Times New Roman"/>
            <w:sz w:val="28"/>
            <w:szCs w:val="28"/>
          </w:rPr>
          <w:delText xml:space="preserve">     </w:delText>
        </w:r>
      </w:del>
      <w:r w:rsidR="00E82B20" w:rsidRPr="00DC3394">
        <w:rPr>
          <w:rFonts w:ascii="Times New Roman" w:hAnsi="Times New Roman" w:cs="Times New Roman"/>
          <w:sz w:val="28"/>
          <w:szCs w:val="28"/>
        </w:rPr>
        <w:t xml:space="preserve">Before Freddie and </w:t>
      </w:r>
      <w:proofErr w:type="spellStart"/>
      <w:r w:rsidR="00E82B20" w:rsidRPr="00DC3394">
        <w:rPr>
          <w:rFonts w:ascii="Times New Roman" w:hAnsi="Times New Roman" w:cs="Times New Roman"/>
          <w:sz w:val="28"/>
          <w:szCs w:val="28"/>
        </w:rPr>
        <w:t>Fredricka</w:t>
      </w:r>
      <w:proofErr w:type="spellEnd"/>
      <w:r w:rsidR="00E82B20" w:rsidRPr="00DC3394">
        <w:rPr>
          <w:rFonts w:ascii="Times New Roman" w:hAnsi="Times New Roman" w:cs="Times New Roman"/>
          <w:sz w:val="28"/>
          <w:szCs w:val="28"/>
        </w:rPr>
        <w:t xml:space="preserve"> turned </w:t>
      </w:r>
      <w:r w:rsidR="005C72BF" w:rsidRPr="00DC3394">
        <w:rPr>
          <w:rFonts w:ascii="Times New Roman" w:hAnsi="Times New Roman" w:cs="Times New Roman"/>
          <w:sz w:val="28"/>
          <w:szCs w:val="28"/>
        </w:rPr>
        <w:t>3, the</w:t>
      </w:r>
      <w:r w:rsidR="009B2FD1" w:rsidRPr="00DC3394">
        <w:rPr>
          <w:rFonts w:ascii="Times New Roman" w:hAnsi="Times New Roman" w:cs="Times New Roman"/>
          <w:sz w:val="28"/>
          <w:szCs w:val="28"/>
        </w:rPr>
        <w:t xml:space="preserve">ir mother, Gloria Darden, filed </w:t>
      </w:r>
      <w:r w:rsidR="005C72BF" w:rsidRPr="00DC3394">
        <w:rPr>
          <w:rFonts w:ascii="Times New Roman" w:hAnsi="Times New Roman" w:cs="Times New Roman"/>
          <w:sz w:val="28"/>
          <w:szCs w:val="28"/>
        </w:rPr>
        <w:t>paternity suits against Freddie Sr. He signed off on papers stating he was the twins’ father and agreed to have $40 of his wages from a job at Johns Hopkins Hospital garnished weekly for child support.</w:t>
      </w:r>
    </w:p>
    <w:p w14:paraId="28BA0BC5" w14:textId="77777777" w:rsidR="00BB70BD" w:rsidRDefault="00BB70BD">
      <w:pPr>
        <w:rPr>
          <w:ins w:id="154" w:author="AARP Admin" w:date="2015-09-13T10:42:00Z"/>
          <w:rFonts w:ascii="Times New Roman" w:hAnsi="Times New Roman" w:cs="Times New Roman"/>
          <w:sz w:val="28"/>
          <w:szCs w:val="28"/>
        </w:rPr>
      </w:pPr>
    </w:p>
    <w:p w14:paraId="04623A5E" w14:textId="77777777" w:rsidR="00BB70BD" w:rsidRPr="00DC3394" w:rsidRDefault="00BB70BD">
      <w:pPr>
        <w:rPr>
          <w:ins w:id="155" w:author="AARP Admin" w:date="2015-09-13T10:42:00Z"/>
          <w:rFonts w:ascii="Times New Roman" w:hAnsi="Times New Roman" w:cs="Times New Roman"/>
          <w:sz w:val="28"/>
          <w:szCs w:val="28"/>
        </w:rPr>
      </w:pPr>
    </w:p>
    <w:p w14:paraId="11AD5B32" w14:textId="389DC66F" w:rsidR="005C72BF" w:rsidDel="003A3AA4" w:rsidRDefault="005C72BF">
      <w:pPr>
        <w:rPr>
          <w:del w:id="156" w:author="AARP Admin" w:date="2015-09-16T08:39:00Z"/>
          <w:rFonts w:ascii="Times New Roman" w:hAnsi="Times New Roman" w:cs="Times New Roman"/>
          <w:sz w:val="28"/>
          <w:szCs w:val="28"/>
        </w:rPr>
      </w:pPr>
      <w:del w:id="157" w:author="AARP Admin" w:date="2015-09-13T10:42:00Z">
        <w:r w:rsidRPr="00DC3394" w:rsidDel="00BB70BD">
          <w:rPr>
            <w:rFonts w:ascii="Times New Roman" w:hAnsi="Times New Roman" w:cs="Times New Roman"/>
            <w:sz w:val="28"/>
            <w:szCs w:val="28"/>
          </w:rPr>
          <w:delText xml:space="preserve"> </w:delText>
        </w:r>
      </w:del>
      <w:del w:id="158" w:author="AARP Admin" w:date="2015-09-11T16:49:00Z">
        <w:r w:rsidRPr="00DC3394" w:rsidDel="00326A75">
          <w:rPr>
            <w:rFonts w:ascii="Times New Roman" w:hAnsi="Times New Roman" w:cs="Times New Roman"/>
            <w:sz w:val="28"/>
            <w:szCs w:val="28"/>
          </w:rPr>
          <w:delText xml:space="preserve">    </w:delText>
        </w:r>
        <w:r w:rsidR="009906EE" w:rsidRPr="00DC3394" w:rsidDel="00326A75">
          <w:rPr>
            <w:rFonts w:ascii="Times New Roman" w:hAnsi="Times New Roman" w:cs="Times New Roman"/>
            <w:sz w:val="28"/>
            <w:szCs w:val="28"/>
          </w:rPr>
          <w:delText xml:space="preserve">But </w:delText>
        </w:r>
      </w:del>
      <w:ins w:id="159" w:author="AARP Admin" w:date="2015-09-11T16:49:00Z">
        <w:r w:rsidR="00326A75">
          <w:rPr>
            <w:rFonts w:ascii="Times New Roman" w:hAnsi="Times New Roman" w:cs="Times New Roman"/>
            <w:sz w:val="28"/>
            <w:szCs w:val="28"/>
          </w:rPr>
          <w:t>M</w:t>
        </w:r>
      </w:ins>
      <w:del w:id="160" w:author="AARP Admin" w:date="2015-09-11T16:49:00Z">
        <w:r w:rsidR="009906EE" w:rsidRPr="00DC3394" w:rsidDel="00326A75">
          <w:rPr>
            <w:rFonts w:ascii="Times New Roman" w:hAnsi="Times New Roman" w:cs="Times New Roman"/>
            <w:sz w:val="28"/>
            <w:szCs w:val="28"/>
          </w:rPr>
          <w:delText>m</w:delText>
        </w:r>
      </w:del>
      <w:r w:rsidR="009906EE" w:rsidRPr="00DC3394">
        <w:rPr>
          <w:rFonts w:ascii="Times New Roman" w:hAnsi="Times New Roman" w:cs="Times New Roman"/>
          <w:sz w:val="28"/>
          <w:szCs w:val="28"/>
        </w:rPr>
        <w:t>oney</w:t>
      </w:r>
      <w:ins w:id="161" w:author="AARP Admin" w:date="2015-09-11T16:49:00Z">
        <w:r w:rsidR="00326A75">
          <w:rPr>
            <w:rFonts w:ascii="Times New Roman" w:hAnsi="Times New Roman" w:cs="Times New Roman"/>
            <w:sz w:val="28"/>
            <w:szCs w:val="28"/>
          </w:rPr>
          <w:t xml:space="preserve"> </w:t>
        </w:r>
      </w:ins>
      <w:del w:id="162" w:author="AARP Admin" w:date="2015-09-11T16:49:00Z">
        <w:r w:rsidR="009906EE" w:rsidRPr="00DC3394" w:rsidDel="00326A75">
          <w:rPr>
            <w:rFonts w:ascii="Times New Roman" w:hAnsi="Times New Roman" w:cs="Times New Roman"/>
            <w:sz w:val="28"/>
            <w:szCs w:val="28"/>
          </w:rPr>
          <w:delText>, or the lack of it, remained</w:delText>
        </w:r>
      </w:del>
      <w:ins w:id="163" w:author="AARP Admin" w:date="2015-09-11T16:49:00Z">
        <w:r w:rsidR="00326A75">
          <w:rPr>
            <w:rFonts w:ascii="Times New Roman" w:hAnsi="Times New Roman" w:cs="Times New Roman"/>
            <w:sz w:val="28"/>
            <w:szCs w:val="28"/>
          </w:rPr>
          <w:t>was always</w:t>
        </w:r>
      </w:ins>
      <w:r w:rsidR="009906EE" w:rsidRPr="00DC3394">
        <w:rPr>
          <w:rFonts w:ascii="Times New Roman" w:hAnsi="Times New Roman" w:cs="Times New Roman"/>
          <w:sz w:val="28"/>
          <w:szCs w:val="28"/>
        </w:rPr>
        <w:t xml:space="preserve"> an issue for the young, broken family. </w:t>
      </w:r>
      <w:r w:rsidRPr="00DC3394">
        <w:rPr>
          <w:rFonts w:ascii="Times New Roman" w:hAnsi="Times New Roman" w:cs="Times New Roman"/>
          <w:sz w:val="28"/>
          <w:szCs w:val="28"/>
        </w:rPr>
        <w:t>Darden c</w:t>
      </w:r>
      <w:r w:rsidR="00296203" w:rsidRPr="00DC3394">
        <w:rPr>
          <w:rFonts w:ascii="Times New Roman" w:hAnsi="Times New Roman" w:cs="Times New Roman"/>
          <w:sz w:val="28"/>
          <w:szCs w:val="28"/>
        </w:rPr>
        <w:t>ouldn’t read, had been expelled</w:t>
      </w:r>
      <w:r w:rsidRPr="00DC3394">
        <w:rPr>
          <w:rFonts w:ascii="Times New Roman" w:hAnsi="Times New Roman" w:cs="Times New Roman"/>
          <w:sz w:val="28"/>
          <w:szCs w:val="28"/>
        </w:rPr>
        <w:t xml:space="preserve"> from middle school, and lived on</w:t>
      </w:r>
      <w:r w:rsidR="009B2FD1" w:rsidRPr="00DC3394">
        <w:rPr>
          <w:rFonts w:ascii="Times New Roman" w:hAnsi="Times New Roman" w:cs="Times New Roman"/>
          <w:sz w:val="28"/>
          <w:szCs w:val="28"/>
        </w:rPr>
        <w:t xml:space="preserve"> </w:t>
      </w:r>
      <w:r w:rsidRPr="00DC3394">
        <w:rPr>
          <w:rFonts w:ascii="Times New Roman" w:hAnsi="Times New Roman" w:cs="Times New Roman"/>
          <w:sz w:val="28"/>
          <w:szCs w:val="28"/>
        </w:rPr>
        <w:t>a disability check</w:t>
      </w:r>
      <w:r w:rsidR="009B2FD1" w:rsidRPr="00DC3394">
        <w:rPr>
          <w:rFonts w:ascii="Times New Roman" w:hAnsi="Times New Roman" w:cs="Times New Roman"/>
          <w:sz w:val="28"/>
          <w:szCs w:val="28"/>
        </w:rPr>
        <w:t xml:space="preserve">. </w:t>
      </w:r>
      <w:r w:rsidR="00D12114" w:rsidRPr="00DC3394">
        <w:rPr>
          <w:rFonts w:ascii="Times New Roman" w:hAnsi="Times New Roman" w:cs="Times New Roman"/>
          <w:sz w:val="28"/>
          <w:szCs w:val="28"/>
        </w:rPr>
        <w:t xml:space="preserve">She never held a job. </w:t>
      </w:r>
      <w:r w:rsidR="009B2FD1" w:rsidRPr="00DC3394">
        <w:rPr>
          <w:rFonts w:ascii="Times New Roman" w:hAnsi="Times New Roman" w:cs="Times New Roman"/>
          <w:sz w:val="28"/>
          <w:szCs w:val="28"/>
        </w:rPr>
        <w:t>The employment status of the man with whom she lived</w:t>
      </w:r>
      <w:r w:rsidR="000241C5" w:rsidRPr="00DC3394">
        <w:rPr>
          <w:rFonts w:ascii="Times New Roman" w:hAnsi="Times New Roman" w:cs="Times New Roman"/>
          <w:sz w:val="28"/>
          <w:szCs w:val="28"/>
        </w:rPr>
        <w:t xml:space="preserve"> (and still lives with)</w:t>
      </w:r>
      <w:r w:rsidR="009B2FD1" w:rsidRPr="00DC3394">
        <w:rPr>
          <w:rFonts w:ascii="Times New Roman" w:hAnsi="Times New Roman" w:cs="Times New Roman"/>
          <w:sz w:val="28"/>
          <w:szCs w:val="28"/>
        </w:rPr>
        <w:t>, Richard Shipley,</w:t>
      </w:r>
      <w:r w:rsidR="00C57BA8" w:rsidRPr="00DC3394">
        <w:rPr>
          <w:rFonts w:ascii="Times New Roman" w:hAnsi="Times New Roman" w:cs="Times New Roman"/>
          <w:sz w:val="28"/>
          <w:szCs w:val="28"/>
        </w:rPr>
        <w:t xml:space="preserve"> is unknown, though one-</w:t>
      </w:r>
      <w:r w:rsidR="006C31EC" w:rsidRPr="00DC3394">
        <w:rPr>
          <w:rFonts w:ascii="Times New Roman" w:hAnsi="Times New Roman" w:cs="Times New Roman"/>
          <w:sz w:val="28"/>
          <w:szCs w:val="28"/>
        </w:rPr>
        <w:t>time neighbors say</w:t>
      </w:r>
      <w:r w:rsidR="000F3F6F" w:rsidRPr="00DC3394">
        <w:rPr>
          <w:rFonts w:ascii="Times New Roman" w:hAnsi="Times New Roman" w:cs="Times New Roman"/>
          <w:sz w:val="28"/>
          <w:szCs w:val="28"/>
        </w:rPr>
        <w:t xml:space="preserve"> </w:t>
      </w:r>
      <w:r w:rsidR="00C57BA8" w:rsidRPr="00DC3394">
        <w:rPr>
          <w:rFonts w:ascii="Times New Roman" w:hAnsi="Times New Roman" w:cs="Times New Roman"/>
          <w:sz w:val="28"/>
          <w:szCs w:val="28"/>
        </w:rPr>
        <w:t xml:space="preserve">he </w:t>
      </w:r>
      <w:r w:rsidR="0053068B" w:rsidRPr="00DC3394">
        <w:rPr>
          <w:rFonts w:ascii="Times New Roman" w:hAnsi="Times New Roman" w:cs="Times New Roman"/>
          <w:sz w:val="28"/>
          <w:szCs w:val="28"/>
        </w:rPr>
        <w:t xml:space="preserve">sometimes </w:t>
      </w:r>
      <w:r w:rsidR="00C57BA8" w:rsidRPr="00DC3394">
        <w:rPr>
          <w:rFonts w:ascii="Times New Roman" w:hAnsi="Times New Roman" w:cs="Times New Roman"/>
          <w:sz w:val="28"/>
          <w:szCs w:val="28"/>
        </w:rPr>
        <w:t>worked in construction.</w:t>
      </w:r>
      <w:r w:rsidR="009906EE" w:rsidRPr="00DC3394">
        <w:rPr>
          <w:rFonts w:ascii="Times New Roman" w:hAnsi="Times New Roman" w:cs="Times New Roman"/>
          <w:sz w:val="28"/>
          <w:szCs w:val="28"/>
        </w:rPr>
        <w:t xml:space="preserve"> At least once, </w:t>
      </w:r>
      <w:ins w:id="164" w:author="Michael Anft" w:date="2015-09-10T14:03:00Z">
        <w:r w:rsidR="001F428C">
          <w:rPr>
            <w:rFonts w:ascii="Times New Roman" w:hAnsi="Times New Roman" w:cs="Times New Roman"/>
            <w:sz w:val="28"/>
            <w:szCs w:val="28"/>
          </w:rPr>
          <w:t xml:space="preserve">when Darden was in drug treatment, </w:t>
        </w:r>
      </w:ins>
      <w:r w:rsidR="009906EE" w:rsidRPr="00DC3394">
        <w:rPr>
          <w:rFonts w:ascii="Times New Roman" w:hAnsi="Times New Roman" w:cs="Times New Roman"/>
          <w:sz w:val="28"/>
          <w:szCs w:val="28"/>
        </w:rPr>
        <w:t>their home was without food or electric service, according to court records. By the time the twins were 3, Child Protective Services had become involved with the family.</w:t>
      </w:r>
    </w:p>
    <w:p w14:paraId="0202D77D" w14:textId="77777777" w:rsidR="003A3AA4" w:rsidRDefault="003A3AA4">
      <w:pPr>
        <w:rPr>
          <w:ins w:id="165" w:author="AARP Admin" w:date="2015-09-16T08:39:00Z"/>
          <w:rFonts w:ascii="Times New Roman" w:hAnsi="Times New Roman" w:cs="Times New Roman"/>
          <w:sz w:val="28"/>
          <w:szCs w:val="28"/>
        </w:rPr>
      </w:pPr>
    </w:p>
    <w:p w14:paraId="42118DEF" w14:textId="77777777" w:rsidR="003A3AA4" w:rsidRPr="00DC3394" w:rsidRDefault="003A3AA4">
      <w:pPr>
        <w:rPr>
          <w:ins w:id="166" w:author="AARP Admin" w:date="2015-09-16T08:39:00Z"/>
          <w:rFonts w:ascii="Times New Roman" w:hAnsi="Times New Roman" w:cs="Times New Roman"/>
          <w:sz w:val="28"/>
          <w:szCs w:val="28"/>
        </w:rPr>
      </w:pPr>
    </w:p>
    <w:p w14:paraId="2CF089B1" w14:textId="235E404E" w:rsidR="00DA70BF" w:rsidRDefault="009906EE">
      <w:pPr>
        <w:rPr>
          <w:ins w:id="167" w:author="AARP Admin" w:date="2015-09-13T12:40:00Z"/>
          <w:rFonts w:ascii="Times New Roman" w:hAnsi="Times New Roman" w:cs="Times New Roman"/>
          <w:sz w:val="28"/>
          <w:szCs w:val="28"/>
        </w:rPr>
      </w:pPr>
      <w:del w:id="168" w:author="AARP Admin" w:date="2015-09-16T08:39:00Z">
        <w:r w:rsidRPr="00DC3394" w:rsidDel="003A3AA4">
          <w:rPr>
            <w:rFonts w:ascii="Times New Roman" w:hAnsi="Times New Roman" w:cs="Times New Roman"/>
            <w:sz w:val="28"/>
            <w:szCs w:val="28"/>
          </w:rPr>
          <w:lastRenderedPageBreak/>
          <w:delText xml:space="preserve">     </w:delText>
        </w:r>
      </w:del>
      <w:r w:rsidR="00C57BA8" w:rsidRPr="00DC3394">
        <w:rPr>
          <w:rFonts w:ascii="Times New Roman" w:hAnsi="Times New Roman" w:cs="Times New Roman"/>
          <w:sz w:val="28"/>
          <w:szCs w:val="28"/>
        </w:rPr>
        <w:t xml:space="preserve">Despite </w:t>
      </w:r>
      <w:del w:id="169" w:author="AARP Admin" w:date="2015-09-16T08:39:00Z">
        <w:r w:rsidR="00C57BA8" w:rsidRPr="00DC3394" w:rsidDel="003A3AA4">
          <w:rPr>
            <w:rFonts w:ascii="Times New Roman" w:hAnsi="Times New Roman" w:cs="Times New Roman"/>
            <w:sz w:val="28"/>
            <w:szCs w:val="28"/>
          </w:rPr>
          <w:delText xml:space="preserve">all </w:delText>
        </w:r>
      </w:del>
      <w:r w:rsidR="00C57BA8" w:rsidRPr="00DC3394">
        <w:rPr>
          <w:rFonts w:ascii="Times New Roman" w:hAnsi="Times New Roman" w:cs="Times New Roman"/>
          <w:sz w:val="28"/>
          <w:szCs w:val="28"/>
        </w:rPr>
        <w:t>th</w:t>
      </w:r>
      <w:r w:rsidR="00381DFF" w:rsidRPr="00DC3394">
        <w:rPr>
          <w:rFonts w:ascii="Times New Roman" w:hAnsi="Times New Roman" w:cs="Times New Roman"/>
          <w:sz w:val="28"/>
          <w:szCs w:val="28"/>
        </w:rPr>
        <w:t xml:space="preserve">eir troubles, </w:t>
      </w:r>
      <w:del w:id="170" w:author="AARP Admin" w:date="2015-09-16T08:40:00Z">
        <w:r w:rsidRPr="00DC3394" w:rsidDel="003A3AA4">
          <w:rPr>
            <w:rFonts w:ascii="Times New Roman" w:hAnsi="Times New Roman" w:cs="Times New Roman"/>
            <w:sz w:val="28"/>
            <w:szCs w:val="28"/>
          </w:rPr>
          <w:delText xml:space="preserve">including heroin addiction, </w:delText>
        </w:r>
      </w:del>
      <w:r w:rsidR="00381DFF" w:rsidRPr="00DC3394">
        <w:rPr>
          <w:rFonts w:ascii="Times New Roman" w:hAnsi="Times New Roman" w:cs="Times New Roman"/>
          <w:sz w:val="28"/>
          <w:szCs w:val="28"/>
        </w:rPr>
        <w:t xml:space="preserve">neighbors say that Darden and Shipley, who became the children’s </w:t>
      </w:r>
      <w:ins w:id="171" w:author="AARP Admin" w:date="2015-09-11T17:10:00Z">
        <w:r w:rsidR="00AB019D">
          <w:rPr>
            <w:rFonts w:ascii="Times New Roman" w:hAnsi="Times New Roman" w:cs="Times New Roman"/>
            <w:sz w:val="28"/>
            <w:szCs w:val="28"/>
          </w:rPr>
          <w:t xml:space="preserve">[legal?] </w:t>
        </w:r>
      </w:ins>
      <w:r w:rsidR="00381DFF" w:rsidRPr="00DC3394">
        <w:rPr>
          <w:rFonts w:ascii="Times New Roman" w:hAnsi="Times New Roman" w:cs="Times New Roman"/>
          <w:sz w:val="28"/>
          <w:szCs w:val="28"/>
        </w:rPr>
        <w:t>stepfather</w:t>
      </w:r>
      <w:r w:rsidR="00296203" w:rsidRPr="00DC3394">
        <w:rPr>
          <w:rFonts w:ascii="Times New Roman" w:hAnsi="Times New Roman" w:cs="Times New Roman"/>
          <w:sz w:val="28"/>
          <w:szCs w:val="28"/>
        </w:rPr>
        <w:t>,</w:t>
      </w:r>
      <w:r w:rsidR="00381DFF" w:rsidRPr="00DC3394">
        <w:rPr>
          <w:rFonts w:ascii="Times New Roman" w:hAnsi="Times New Roman" w:cs="Times New Roman"/>
          <w:sz w:val="28"/>
          <w:szCs w:val="28"/>
        </w:rPr>
        <w:t xml:space="preserve"> </w:t>
      </w:r>
      <w:del w:id="172" w:author="AARP Admin" w:date="2015-09-16T08:40:00Z">
        <w:r w:rsidR="00381DFF" w:rsidRPr="00DC3394" w:rsidDel="003A3AA4">
          <w:rPr>
            <w:rFonts w:ascii="Times New Roman" w:hAnsi="Times New Roman" w:cs="Times New Roman"/>
            <w:sz w:val="28"/>
            <w:szCs w:val="28"/>
          </w:rPr>
          <w:delText>raised them to be respectful</w:delText>
        </w:r>
        <w:r w:rsidR="00296203" w:rsidRPr="00DC3394" w:rsidDel="003A3AA4">
          <w:rPr>
            <w:rFonts w:ascii="Times New Roman" w:hAnsi="Times New Roman" w:cs="Times New Roman"/>
            <w:sz w:val="28"/>
            <w:szCs w:val="28"/>
          </w:rPr>
          <w:delText xml:space="preserve">. They </w:delText>
        </w:r>
      </w:del>
      <w:r w:rsidR="00296203" w:rsidRPr="00DC3394">
        <w:rPr>
          <w:rFonts w:ascii="Times New Roman" w:hAnsi="Times New Roman" w:cs="Times New Roman"/>
          <w:sz w:val="28"/>
          <w:szCs w:val="28"/>
        </w:rPr>
        <w:t xml:space="preserve">did </w:t>
      </w:r>
      <w:del w:id="173" w:author="AARP Admin" w:date="2015-09-13T12:39:00Z">
        <w:r w:rsidR="00296203" w:rsidRPr="00DC3394" w:rsidDel="00DA70BF">
          <w:rPr>
            <w:rFonts w:ascii="Times New Roman" w:hAnsi="Times New Roman" w:cs="Times New Roman"/>
            <w:sz w:val="28"/>
            <w:szCs w:val="28"/>
          </w:rPr>
          <w:delText xml:space="preserve">all </w:delText>
        </w:r>
      </w:del>
      <w:ins w:id="174" w:author="AARP Admin" w:date="2015-09-13T12:39:00Z">
        <w:r w:rsidR="00DA70BF">
          <w:rPr>
            <w:rFonts w:ascii="Times New Roman" w:hAnsi="Times New Roman" w:cs="Times New Roman"/>
            <w:sz w:val="28"/>
            <w:szCs w:val="28"/>
          </w:rPr>
          <w:t>what</w:t>
        </w:r>
        <w:r w:rsidR="00DA70BF" w:rsidRPr="00DC3394">
          <w:rPr>
            <w:rFonts w:ascii="Times New Roman" w:hAnsi="Times New Roman" w:cs="Times New Roman"/>
            <w:sz w:val="28"/>
            <w:szCs w:val="28"/>
          </w:rPr>
          <w:t xml:space="preserve"> </w:t>
        </w:r>
      </w:ins>
      <w:r w:rsidR="00296203" w:rsidRPr="00DC3394">
        <w:rPr>
          <w:rFonts w:ascii="Times New Roman" w:hAnsi="Times New Roman" w:cs="Times New Roman"/>
          <w:sz w:val="28"/>
          <w:szCs w:val="28"/>
        </w:rPr>
        <w:t>they could to keep the family together</w:t>
      </w:r>
      <w:r w:rsidR="00CC26DF" w:rsidRPr="00DC3394">
        <w:rPr>
          <w:rFonts w:ascii="Times New Roman" w:hAnsi="Times New Roman" w:cs="Times New Roman"/>
          <w:sz w:val="28"/>
          <w:szCs w:val="28"/>
        </w:rPr>
        <w:t>. But the children were subject</w:t>
      </w:r>
      <w:del w:id="175" w:author="AARP Admin" w:date="2015-09-11T17:10:00Z">
        <w:r w:rsidR="00CC26DF" w:rsidRPr="00DC3394" w:rsidDel="00AB019D">
          <w:rPr>
            <w:rFonts w:ascii="Times New Roman" w:hAnsi="Times New Roman" w:cs="Times New Roman"/>
            <w:sz w:val="28"/>
            <w:szCs w:val="28"/>
          </w:rPr>
          <w:delText xml:space="preserve"> </w:delText>
        </w:r>
      </w:del>
      <w:ins w:id="176" w:author="AARP Admin" w:date="2015-09-11T17:10:00Z">
        <w:r w:rsidR="00AB019D">
          <w:rPr>
            <w:rFonts w:ascii="Times New Roman" w:hAnsi="Times New Roman" w:cs="Times New Roman"/>
            <w:sz w:val="28"/>
            <w:szCs w:val="28"/>
          </w:rPr>
          <w:t xml:space="preserve"> </w:t>
        </w:r>
      </w:ins>
      <w:r w:rsidR="00CC26DF" w:rsidRPr="00DC3394">
        <w:rPr>
          <w:rFonts w:ascii="Times New Roman" w:hAnsi="Times New Roman" w:cs="Times New Roman"/>
          <w:sz w:val="28"/>
          <w:szCs w:val="28"/>
        </w:rPr>
        <w:t xml:space="preserve">to a </w:t>
      </w:r>
      <w:commentRangeStart w:id="177"/>
      <w:del w:id="178" w:author="AARP Admin" w:date="2015-09-11T17:10:00Z">
        <w:r w:rsidRPr="00DC3394" w:rsidDel="00AB019D">
          <w:rPr>
            <w:rFonts w:ascii="Times New Roman" w:hAnsi="Times New Roman" w:cs="Times New Roman"/>
            <w:sz w:val="28"/>
            <w:szCs w:val="28"/>
          </w:rPr>
          <w:delText xml:space="preserve">parade </w:delText>
        </w:r>
      </w:del>
      <w:ins w:id="179" w:author="AARP Admin" w:date="2015-09-11T17:10:00Z">
        <w:r w:rsidR="00AB019D">
          <w:rPr>
            <w:rFonts w:ascii="Times New Roman" w:hAnsi="Times New Roman" w:cs="Times New Roman"/>
            <w:sz w:val="28"/>
            <w:szCs w:val="28"/>
          </w:rPr>
          <w:t>siege</w:t>
        </w:r>
        <w:r w:rsidR="00AB019D" w:rsidRPr="00DC3394">
          <w:rPr>
            <w:rFonts w:ascii="Times New Roman" w:hAnsi="Times New Roman" w:cs="Times New Roman"/>
            <w:sz w:val="28"/>
            <w:szCs w:val="28"/>
          </w:rPr>
          <w:t xml:space="preserve"> </w:t>
        </w:r>
      </w:ins>
      <w:commentRangeEnd w:id="177"/>
      <w:ins w:id="180" w:author="AARP Admin" w:date="2015-09-11T17:11:00Z">
        <w:r w:rsidR="00AB019D">
          <w:rPr>
            <w:rStyle w:val="CommentReference"/>
          </w:rPr>
          <w:commentReference w:id="177"/>
        </w:r>
      </w:ins>
      <w:r w:rsidRPr="00DC3394">
        <w:rPr>
          <w:rFonts w:ascii="Times New Roman" w:hAnsi="Times New Roman" w:cs="Times New Roman"/>
          <w:sz w:val="28"/>
          <w:szCs w:val="28"/>
        </w:rPr>
        <w:t>of predators</w:t>
      </w:r>
      <w:r w:rsidR="0053068B" w:rsidRPr="00DC3394">
        <w:rPr>
          <w:rFonts w:ascii="Times New Roman" w:hAnsi="Times New Roman" w:cs="Times New Roman"/>
          <w:sz w:val="28"/>
          <w:szCs w:val="28"/>
        </w:rPr>
        <w:t>, ones they couldn’t run from</w:t>
      </w:r>
      <w:r w:rsidRPr="00DC3394">
        <w:rPr>
          <w:rFonts w:ascii="Times New Roman" w:hAnsi="Times New Roman" w:cs="Times New Roman"/>
          <w:sz w:val="28"/>
          <w:szCs w:val="28"/>
        </w:rPr>
        <w:t>.</w:t>
      </w:r>
      <w:r w:rsidR="00AE21D6" w:rsidRPr="00DC3394">
        <w:rPr>
          <w:rFonts w:ascii="Times New Roman" w:hAnsi="Times New Roman" w:cs="Times New Roman"/>
          <w:sz w:val="28"/>
          <w:szCs w:val="28"/>
        </w:rPr>
        <w:t xml:space="preserve"> At least one of the</w:t>
      </w:r>
      <w:ins w:id="182" w:author="AARP Admin" w:date="2015-09-13T12:40:00Z">
        <w:r w:rsidR="00DA70BF">
          <w:rPr>
            <w:rFonts w:ascii="Times New Roman" w:hAnsi="Times New Roman" w:cs="Times New Roman"/>
            <w:sz w:val="28"/>
            <w:szCs w:val="28"/>
          </w:rPr>
          <w:t xml:space="preserve">m </w:t>
        </w:r>
      </w:ins>
      <w:del w:id="183" w:author="AARP Admin" w:date="2015-09-13T12:40:00Z">
        <w:r w:rsidR="00AE21D6" w:rsidRPr="00DC3394" w:rsidDel="00DA70BF">
          <w:rPr>
            <w:rFonts w:ascii="Times New Roman" w:hAnsi="Times New Roman" w:cs="Times New Roman"/>
            <w:sz w:val="28"/>
            <w:szCs w:val="28"/>
          </w:rPr>
          <w:delText xml:space="preserve"> children</w:delText>
        </w:r>
        <w:r w:rsidR="00BA1BAD" w:rsidRPr="00DC3394" w:rsidDel="00DA70BF">
          <w:rPr>
            <w:rFonts w:ascii="Times New Roman" w:hAnsi="Times New Roman" w:cs="Times New Roman"/>
            <w:sz w:val="28"/>
            <w:szCs w:val="28"/>
          </w:rPr>
          <w:delText xml:space="preserve"> </w:delText>
        </w:r>
      </w:del>
      <w:r w:rsidR="00BA1BAD" w:rsidRPr="00DC3394">
        <w:rPr>
          <w:rFonts w:ascii="Times New Roman" w:hAnsi="Times New Roman" w:cs="Times New Roman"/>
          <w:sz w:val="28"/>
          <w:szCs w:val="28"/>
        </w:rPr>
        <w:t>was sexually abused by someone outside of the immediate family, according to a</w:t>
      </w:r>
      <w:r w:rsidR="0053068B" w:rsidRPr="00DC3394">
        <w:rPr>
          <w:rFonts w:ascii="Times New Roman" w:hAnsi="Times New Roman" w:cs="Times New Roman"/>
          <w:sz w:val="28"/>
          <w:szCs w:val="28"/>
        </w:rPr>
        <w:t xml:space="preserve"> lawyer’s testimony in an </w:t>
      </w:r>
      <w:r w:rsidR="00BA1BAD" w:rsidRPr="00DC3394">
        <w:rPr>
          <w:rFonts w:ascii="Times New Roman" w:hAnsi="Times New Roman" w:cs="Times New Roman"/>
          <w:sz w:val="28"/>
          <w:szCs w:val="28"/>
        </w:rPr>
        <w:t>unrelated case</w:t>
      </w:r>
      <w:ins w:id="184" w:author="AARP Admin" w:date="2015-09-13T12:40:00Z">
        <w:r w:rsidR="00DA70BF">
          <w:rPr>
            <w:rFonts w:ascii="Times New Roman" w:hAnsi="Times New Roman" w:cs="Times New Roman"/>
            <w:sz w:val="28"/>
            <w:szCs w:val="28"/>
          </w:rPr>
          <w:t xml:space="preserve">. </w:t>
        </w:r>
      </w:ins>
    </w:p>
    <w:p w14:paraId="6624E1CD" w14:textId="77777777" w:rsidR="00DA70BF" w:rsidRDefault="00DA70BF">
      <w:pPr>
        <w:rPr>
          <w:ins w:id="185" w:author="AARP Admin" w:date="2015-09-13T12:40:00Z"/>
          <w:rFonts w:ascii="Times New Roman" w:hAnsi="Times New Roman" w:cs="Times New Roman"/>
          <w:sz w:val="28"/>
          <w:szCs w:val="28"/>
        </w:rPr>
      </w:pPr>
    </w:p>
    <w:p w14:paraId="33BAB244" w14:textId="22DF2897" w:rsidR="00C57BA8" w:rsidRPr="00DC3394" w:rsidDel="00DA70BF" w:rsidRDefault="00BA1BAD">
      <w:pPr>
        <w:rPr>
          <w:del w:id="186" w:author="AARP Admin" w:date="2015-09-13T12:40:00Z"/>
          <w:rFonts w:ascii="Times New Roman" w:hAnsi="Times New Roman" w:cs="Times New Roman"/>
          <w:sz w:val="28"/>
          <w:szCs w:val="28"/>
        </w:rPr>
      </w:pPr>
      <w:del w:id="187" w:author="AARP Admin" w:date="2015-09-13T12:40:00Z">
        <w:r w:rsidRPr="00DC3394" w:rsidDel="00DA70BF">
          <w:rPr>
            <w:rFonts w:ascii="Times New Roman" w:hAnsi="Times New Roman" w:cs="Times New Roman"/>
            <w:sz w:val="28"/>
            <w:szCs w:val="28"/>
          </w:rPr>
          <w:delText>.</w:delText>
        </w:r>
      </w:del>
    </w:p>
    <w:p w14:paraId="3AD59721" w14:textId="77777777" w:rsidR="003A3AA4" w:rsidRDefault="00BA1BAD">
      <w:pPr>
        <w:rPr>
          <w:ins w:id="188" w:author="AARP Admin" w:date="2015-09-16T08:42:00Z"/>
          <w:rFonts w:ascii="Times New Roman" w:hAnsi="Times New Roman" w:cs="Times New Roman"/>
          <w:sz w:val="28"/>
          <w:szCs w:val="28"/>
        </w:rPr>
      </w:pPr>
      <w:del w:id="189" w:author="AARP Admin" w:date="2015-09-13T12:40:00Z">
        <w:r w:rsidRPr="00DC3394" w:rsidDel="00DA70BF">
          <w:rPr>
            <w:rFonts w:ascii="Times New Roman" w:hAnsi="Times New Roman" w:cs="Times New Roman"/>
            <w:sz w:val="28"/>
            <w:szCs w:val="28"/>
          </w:rPr>
          <w:delText xml:space="preserve">      </w:delText>
        </w:r>
      </w:del>
      <w:ins w:id="190" w:author="Michael Anft" w:date="2015-09-10T14:05:00Z">
        <w:r w:rsidR="00845A5F">
          <w:rPr>
            <w:rFonts w:ascii="Times New Roman" w:hAnsi="Times New Roman" w:cs="Times New Roman"/>
            <w:sz w:val="28"/>
            <w:szCs w:val="28"/>
          </w:rPr>
          <w:t xml:space="preserve">Then there were </w:t>
        </w:r>
      </w:ins>
      <w:ins w:id="191" w:author="Michael Anft" w:date="2015-09-10T14:03:00Z">
        <w:r w:rsidR="00845A5F">
          <w:rPr>
            <w:rFonts w:ascii="Times New Roman" w:hAnsi="Times New Roman" w:cs="Times New Roman"/>
            <w:sz w:val="28"/>
            <w:szCs w:val="28"/>
          </w:rPr>
          <w:t>t</w:t>
        </w:r>
        <w:r w:rsidR="001F428C">
          <w:rPr>
            <w:rFonts w:ascii="Times New Roman" w:hAnsi="Times New Roman" w:cs="Times New Roman"/>
            <w:sz w:val="28"/>
            <w:szCs w:val="28"/>
          </w:rPr>
          <w:t xml:space="preserve">he walls </w:t>
        </w:r>
      </w:ins>
      <w:ins w:id="192" w:author="Michael Anft" w:date="2015-09-10T14:06:00Z">
        <w:r w:rsidR="00845A5F">
          <w:rPr>
            <w:rFonts w:ascii="Times New Roman" w:hAnsi="Times New Roman" w:cs="Times New Roman"/>
            <w:sz w:val="28"/>
            <w:szCs w:val="28"/>
          </w:rPr>
          <w:t xml:space="preserve">that </w:t>
        </w:r>
      </w:ins>
      <w:ins w:id="193" w:author="Michael Anft" w:date="2015-09-10T14:03:00Z">
        <w:r w:rsidR="001F428C">
          <w:rPr>
            <w:rFonts w:ascii="Times New Roman" w:hAnsi="Times New Roman" w:cs="Times New Roman"/>
            <w:sz w:val="28"/>
            <w:szCs w:val="28"/>
          </w:rPr>
          <w:t>closed in on Freddie and his sisters.</w:t>
        </w:r>
      </w:ins>
      <w:ins w:id="194" w:author="AARP Admin" w:date="2015-09-03T17:45:00Z">
        <w:del w:id="195" w:author="Michael Anft" w:date="2015-09-10T14:03:00Z">
          <w:r w:rsidR="007441AF" w:rsidDel="001F428C">
            <w:rPr>
              <w:rFonts w:ascii="Times New Roman" w:hAnsi="Times New Roman" w:cs="Times New Roman"/>
              <w:sz w:val="28"/>
              <w:szCs w:val="28"/>
            </w:rPr>
            <w:delText>[SO, LEAD PAINT</w:delText>
          </w:r>
        </w:del>
      </w:ins>
      <w:ins w:id="196" w:author="AARP Admin" w:date="2015-09-03T17:46:00Z">
        <w:del w:id="197" w:author="Michael Anft" w:date="2015-09-10T14:03:00Z">
          <w:r w:rsidR="007441AF" w:rsidDel="001F428C">
            <w:rPr>
              <w:rFonts w:ascii="Times New Roman" w:hAnsi="Times New Roman" w:cs="Times New Roman"/>
              <w:sz w:val="28"/>
              <w:szCs w:val="28"/>
            </w:rPr>
            <w:delText>’S THE OTHER PREDATOR? MAYBE MAKE THAT CLEARER</w:delText>
          </w:r>
        </w:del>
      </w:ins>
      <w:ins w:id="198" w:author="AARP Admin" w:date="2015-09-03T17:47:00Z">
        <w:del w:id="199" w:author="Michael Anft" w:date="2015-09-10T14:03:00Z">
          <w:r w:rsidR="007441AF" w:rsidDel="001F428C">
            <w:rPr>
              <w:rFonts w:ascii="Times New Roman" w:hAnsi="Times New Roman" w:cs="Times New Roman"/>
              <w:sz w:val="28"/>
              <w:szCs w:val="28"/>
            </w:rPr>
            <w:delText>?</w:delText>
          </w:r>
        </w:del>
        <w:r w:rsidR="007441AF">
          <w:rPr>
            <w:rFonts w:ascii="Times New Roman" w:hAnsi="Times New Roman" w:cs="Times New Roman"/>
            <w:sz w:val="28"/>
            <w:szCs w:val="28"/>
          </w:rPr>
          <w:t xml:space="preserve"> </w:t>
        </w:r>
      </w:ins>
      <w:ins w:id="200" w:author="Michael Anft" w:date="2015-09-10T14:04:00Z">
        <w:del w:id="201" w:author="AARP Admin" w:date="2015-09-13T10:45:00Z">
          <w:r w:rsidR="001F428C" w:rsidDel="00413BE8">
            <w:rPr>
              <w:rFonts w:ascii="Times New Roman" w:hAnsi="Times New Roman" w:cs="Times New Roman"/>
              <w:sz w:val="28"/>
              <w:szCs w:val="28"/>
            </w:rPr>
            <w:delText xml:space="preserve">In </w:delText>
          </w:r>
        </w:del>
      </w:ins>
      <w:del w:id="202" w:author="AARP Admin" w:date="2015-09-13T10:45:00Z">
        <w:r w:rsidRPr="00DC3394" w:rsidDel="00413BE8">
          <w:rPr>
            <w:rFonts w:ascii="Times New Roman" w:hAnsi="Times New Roman" w:cs="Times New Roman"/>
            <w:sz w:val="28"/>
            <w:szCs w:val="28"/>
          </w:rPr>
          <w:delText xml:space="preserve">Then, there were the houses </w:delText>
        </w:r>
      </w:del>
      <w:ins w:id="203" w:author="Michael Anft" w:date="2015-09-10T14:07:00Z">
        <w:del w:id="204" w:author="AARP Admin" w:date="2015-09-13T10:45:00Z">
          <w:r w:rsidR="00ED6201" w:rsidDel="00413BE8">
            <w:rPr>
              <w:rFonts w:ascii="Times New Roman" w:hAnsi="Times New Roman" w:cs="Times New Roman"/>
              <w:sz w:val="28"/>
              <w:szCs w:val="28"/>
            </w:rPr>
            <w:delText xml:space="preserve">where </w:delText>
          </w:r>
        </w:del>
      </w:ins>
      <w:del w:id="205" w:author="AARP Admin" w:date="2015-09-13T10:45:00Z">
        <w:r w:rsidRPr="00DC3394" w:rsidDel="00413BE8">
          <w:rPr>
            <w:rFonts w:ascii="Times New Roman" w:hAnsi="Times New Roman" w:cs="Times New Roman"/>
            <w:sz w:val="28"/>
            <w:szCs w:val="28"/>
          </w:rPr>
          <w:delText xml:space="preserve">the near-penniless family </w:delText>
        </w:r>
      </w:del>
      <w:ins w:id="206" w:author="Michael Anft" w:date="2015-09-10T14:06:00Z">
        <w:del w:id="207" w:author="AARP Admin" w:date="2015-09-13T10:45:00Z">
          <w:r w:rsidR="00845A5F" w:rsidDel="00413BE8">
            <w:rPr>
              <w:rFonts w:ascii="Times New Roman" w:hAnsi="Times New Roman" w:cs="Times New Roman"/>
              <w:sz w:val="28"/>
              <w:szCs w:val="28"/>
            </w:rPr>
            <w:delText xml:space="preserve">spent </w:delText>
          </w:r>
        </w:del>
      </w:ins>
      <w:del w:id="208" w:author="AARP Admin" w:date="2015-09-13T10:45:00Z">
        <w:r w:rsidRPr="00DC3394" w:rsidDel="00413BE8">
          <w:rPr>
            <w:rFonts w:ascii="Times New Roman" w:hAnsi="Times New Roman" w:cs="Times New Roman"/>
            <w:sz w:val="28"/>
            <w:szCs w:val="28"/>
          </w:rPr>
          <w:delText>lived in for the</w:delText>
        </w:r>
      </w:del>
      <w:ins w:id="209" w:author="AARP Admin" w:date="2015-09-13T10:45:00Z">
        <w:r w:rsidR="00413BE8">
          <w:rPr>
            <w:rFonts w:ascii="Times New Roman" w:hAnsi="Times New Roman" w:cs="Times New Roman"/>
            <w:sz w:val="28"/>
            <w:szCs w:val="28"/>
          </w:rPr>
          <w:t>The</w:t>
        </w:r>
      </w:ins>
      <w:r w:rsidRPr="00DC3394">
        <w:rPr>
          <w:rFonts w:ascii="Times New Roman" w:hAnsi="Times New Roman" w:cs="Times New Roman"/>
          <w:sz w:val="28"/>
          <w:szCs w:val="28"/>
        </w:rPr>
        <w:t xml:space="preserve"> first 6 years of the twins’ lives</w:t>
      </w:r>
      <w:ins w:id="210" w:author="AARP Admin" w:date="2015-09-13T10:45:00Z">
        <w:r w:rsidR="00413BE8">
          <w:rPr>
            <w:rFonts w:ascii="Times New Roman" w:hAnsi="Times New Roman" w:cs="Times New Roman"/>
            <w:sz w:val="28"/>
            <w:szCs w:val="28"/>
          </w:rPr>
          <w:t xml:space="preserve"> were spent in homes </w:t>
        </w:r>
      </w:ins>
      <w:del w:id="211" w:author="AARP Admin" w:date="2015-09-13T10:45:00Z">
        <w:r w:rsidRPr="00DC3394" w:rsidDel="00413BE8">
          <w:rPr>
            <w:rFonts w:ascii="Times New Roman" w:hAnsi="Times New Roman" w:cs="Times New Roman"/>
            <w:sz w:val="28"/>
            <w:szCs w:val="28"/>
          </w:rPr>
          <w:delText xml:space="preserve">, </w:delText>
        </w:r>
      </w:del>
      <w:del w:id="212" w:author="Michael Anft" w:date="2015-09-10T14:04:00Z">
        <w:r w:rsidRPr="00DC3394" w:rsidDel="001F428C">
          <w:rPr>
            <w:rFonts w:ascii="Times New Roman" w:hAnsi="Times New Roman" w:cs="Times New Roman"/>
            <w:sz w:val="28"/>
            <w:szCs w:val="28"/>
          </w:rPr>
          <w:delText xml:space="preserve">homes </w:delText>
        </w:r>
        <w:r w:rsidR="00EC17C5" w:rsidRPr="00DC3394" w:rsidDel="001F428C">
          <w:rPr>
            <w:rFonts w:ascii="Times New Roman" w:hAnsi="Times New Roman" w:cs="Times New Roman"/>
            <w:sz w:val="28"/>
            <w:szCs w:val="28"/>
          </w:rPr>
          <w:delText xml:space="preserve">with </w:delText>
        </w:r>
      </w:del>
      <w:del w:id="213" w:author="AARP Admin" w:date="2015-09-13T10:48:00Z">
        <w:r w:rsidRPr="00DC3394" w:rsidDel="00413BE8">
          <w:rPr>
            <w:rFonts w:ascii="Times New Roman" w:hAnsi="Times New Roman" w:cs="Times New Roman"/>
            <w:sz w:val="28"/>
            <w:szCs w:val="28"/>
          </w:rPr>
          <w:delText>w</w:delText>
        </w:r>
        <w:r w:rsidR="00EC17C5" w:rsidRPr="00DC3394" w:rsidDel="00413BE8">
          <w:rPr>
            <w:rFonts w:ascii="Times New Roman" w:hAnsi="Times New Roman" w:cs="Times New Roman"/>
            <w:sz w:val="28"/>
            <w:szCs w:val="28"/>
          </w:rPr>
          <w:delText>alls</w:delText>
        </w:r>
      </w:del>
      <w:ins w:id="214" w:author="AARP Admin" w:date="2015-09-13T10:48:00Z">
        <w:r w:rsidR="00413BE8">
          <w:rPr>
            <w:rFonts w:ascii="Times New Roman" w:hAnsi="Times New Roman" w:cs="Times New Roman"/>
            <w:sz w:val="28"/>
            <w:szCs w:val="28"/>
          </w:rPr>
          <w:t>that</w:t>
        </w:r>
      </w:ins>
      <w:r w:rsidR="00EC17C5" w:rsidRPr="00DC3394">
        <w:rPr>
          <w:rFonts w:ascii="Times New Roman" w:hAnsi="Times New Roman" w:cs="Times New Roman"/>
          <w:sz w:val="28"/>
          <w:szCs w:val="28"/>
        </w:rPr>
        <w:t xml:space="preserve"> </w:t>
      </w:r>
      <w:del w:id="215" w:author="Michael Anft" w:date="2015-09-10T14:06:00Z">
        <w:r w:rsidR="00EC17C5" w:rsidRPr="00DC3394" w:rsidDel="00845A5F">
          <w:rPr>
            <w:rFonts w:ascii="Times New Roman" w:hAnsi="Times New Roman" w:cs="Times New Roman"/>
            <w:sz w:val="28"/>
            <w:szCs w:val="28"/>
          </w:rPr>
          <w:delText xml:space="preserve">that </w:delText>
        </w:r>
      </w:del>
      <w:r w:rsidR="00EC17C5" w:rsidRPr="00DC3394">
        <w:rPr>
          <w:rFonts w:ascii="Times New Roman" w:hAnsi="Times New Roman" w:cs="Times New Roman"/>
          <w:sz w:val="28"/>
          <w:szCs w:val="28"/>
        </w:rPr>
        <w:t>shed</w:t>
      </w:r>
      <w:r w:rsidRPr="00DC3394">
        <w:rPr>
          <w:rFonts w:ascii="Times New Roman" w:hAnsi="Times New Roman" w:cs="Times New Roman"/>
          <w:sz w:val="28"/>
          <w:szCs w:val="28"/>
        </w:rPr>
        <w:t xml:space="preserve"> lead paint </w:t>
      </w:r>
      <w:r w:rsidR="00B43030" w:rsidRPr="00DC3394">
        <w:rPr>
          <w:rFonts w:ascii="Times New Roman" w:hAnsi="Times New Roman" w:cs="Times New Roman"/>
          <w:sz w:val="28"/>
          <w:szCs w:val="28"/>
        </w:rPr>
        <w:t xml:space="preserve">like dandruff, </w:t>
      </w:r>
      <w:ins w:id="216" w:author="Michael Anft" w:date="2015-09-10T14:08:00Z">
        <w:r w:rsidR="00ED6201">
          <w:rPr>
            <w:rFonts w:ascii="Times New Roman" w:hAnsi="Times New Roman" w:cs="Times New Roman"/>
            <w:sz w:val="28"/>
            <w:szCs w:val="28"/>
          </w:rPr>
          <w:t xml:space="preserve">so the </w:t>
        </w:r>
      </w:ins>
      <w:del w:id="217" w:author="Michael Anft" w:date="2015-09-10T14:08:00Z">
        <w:r w:rsidR="00B43030" w:rsidRPr="00DC3394" w:rsidDel="00ED6201">
          <w:rPr>
            <w:rFonts w:ascii="Times New Roman" w:hAnsi="Times New Roman" w:cs="Times New Roman"/>
            <w:sz w:val="28"/>
            <w:szCs w:val="28"/>
          </w:rPr>
          <w:delText xml:space="preserve">where the </w:delText>
        </w:r>
      </w:del>
      <w:r w:rsidR="00B43030" w:rsidRPr="00DC3394">
        <w:rPr>
          <w:rFonts w:ascii="Times New Roman" w:hAnsi="Times New Roman" w:cs="Times New Roman"/>
          <w:sz w:val="28"/>
          <w:szCs w:val="28"/>
        </w:rPr>
        <w:t xml:space="preserve">children could eat it, suck it from their hands, or breathe </w:t>
      </w:r>
      <w:del w:id="218" w:author="Michael Anft" w:date="2015-09-11T11:31:00Z">
        <w:r w:rsidR="00B43030" w:rsidRPr="00DC3394" w:rsidDel="00DA2689">
          <w:rPr>
            <w:rFonts w:ascii="Times New Roman" w:hAnsi="Times New Roman" w:cs="Times New Roman"/>
            <w:sz w:val="28"/>
            <w:szCs w:val="28"/>
          </w:rPr>
          <w:delText xml:space="preserve">it </w:delText>
        </w:r>
      </w:del>
      <w:r w:rsidR="00B43030" w:rsidRPr="00DC3394">
        <w:rPr>
          <w:rFonts w:ascii="Times New Roman" w:hAnsi="Times New Roman" w:cs="Times New Roman"/>
          <w:sz w:val="28"/>
          <w:szCs w:val="28"/>
        </w:rPr>
        <w:t>in</w:t>
      </w:r>
      <w:ins w:id="219" w:author="Michael Anft" w:date="2015-09-11T11:31:00Z">
        <w:r w:rsidR="00DA2689">
          <w:rPr>
            <w:rFonts w:ascii="Times New Roman" w:hAnsi="Times New Roman" w:cs="Times New Roman"/>
            <w:sz w:val="28"/>
            <w:szCs w:val="28"/>
          </w:rPr>
          <w:t xml:space="preserve"> its dust</w:t>
        </w:r>
      </w:ins>
      <w:r w:rsidR="00B43030" w:rsidRPr="00DC3394">
        <w:rPr>
          <w:rFonts w:ascii="Times New Roman" w:hAnsi="Times New Roman" w:cs="Times New Roman"/>
          <w:sz w:val="28"/>
          <w:szCs w:val="28"/>
        </w:rPr>
        <w:t xml:space="preserve">. </w:t>
      </w:r>
      <w:r w:rsidR="00EC17C5" w:rsidRPr="00DC3394">
        <w:rPr>
          <w:rFonts w:ascii="Times New Roman" w:hAnsi="Times New Roman" w:cs="Times New Roman"/>
          <w:sz w:val="28"/>
          <w:szCs w:val="28"/>
        </w:rPr>
        <w:t xml:space="preserve">From the time Freddie was 2, the family paid $300 a month for a house on North Carey St. where, they said in a court deposition, paint flaked from </w:t>
      </w:r>
      <w:ins w:id="220" w:author="AARP Admin" w:date="2015-09-16T08:42:00Z">
        <w:r w:rsidR="003A3AA4" w:rsidRPr="00DC3394">
          <w:rPr>
            <w:rFonts w:ascii="Times New Roman" w:hAnsi="Times New Roman" w:cs="Times New Roman"/>
            <w:sz w:val="28"/>
            <w:szCs w:val="28"/>
          </w:rPr>
          <w:t xml:space="preserve">window sills </w:t>
        </w:r>
      </w:ins>
      <w:del w:id="221" w:author="AARP Admin" w:date="2015-09-16T08:42:00Z">
        <w:r w:rsidR="00EC17C5" w:rsidRPr="00DC3394" w:rsidDel="003A3AA4">
          <w:rPr>
            <w:rFonts w:ascii="Times New Roman" w:hAnsi="Times New Roman" w:cs="Times New Roman"/>
            <w:sz w:val="28"/>
            <w:szCs w:val="28"/>
          </w:rPr>
          <w:delText xml:space="preserve">the </w:delText>
        </w:r>
      </w:del>
      <w:ins w:id="222" w:author="AARP Admin" w:date="2015-09-16T08:42:00Z">
        <w:r w:rsidR="003A3AA4">
          <w:rPr>
            <w:rFonts w:ascii="Times New Roman" w:hAnsi="Times New Roman" w:cs="Times New Roman"/>
            <w:sz w:val="28"/>
            <w:szCs w:val="28"/>
          </w:rPr>
          <w:t>and the</w:t>
        </w:r>
        <w:r w:rsidR="003A3AA4" w:rsidRPr="00DC3394">
          <w:rPr>
            <w:rFonts w:ascii="Times New Roman" w:hAnsi="Times New Roman" w:cs="Times New Roman"/>
            <w:sz w:val="28"/>
            <w:szCs w:val="28"/>
          </w:rPr>
          <w:t xml:space="preserve"> </w:t>
        </w:r>
      </w:ins>
      <w:r w:rsidR="00EC17C5" w:rsidRPr="00DC3394">
        <w:rPr>
          <w:rFonts w:ascii="Times New Roman" w:hAnsi="Times New Roman" w:cs="Times New Roman"/>
          <w:sz w:val="28"/>
          <w:szCs w:val="28"/>
        </w:rPr>
        <w:t>walls of bedrooms and hall</w:t>
      </w:r>
      <w:r w:rsidR="00B43030" w:rsidRPr="00DC3394">
        <w:rPr>
          <w:rFonts w:ascii="Times New Roman" w:hAnsi="Times New Roman" w:cs="Times New Roman"/>
          <w:sz w:val="28"/>
          <w:szCs w:val="28"/>
        </w:rPr>
        <w:t>ways</w:t>
      </w:r>
      <w:ins w:id="223" w:author="AARP Admin" w:date="2015-09-16T08:42:00Z">
        <w:r w:rsidR="003A3AA4">
          <w:rPr>
            <w:rFonts w:ascii="Times New Roman" w:hAnsi="Times New Roman" w:cs="Times New Roman"/>
            <w:sz w:val="28"/>
            <w:szCs w:val="28"/>
          </w:rPr>
          <w:t xml:space="preserve">. </w:t>
        </w:r>
      </w:ins>
    </w:p>
    <w:p w14:paraId="1F6CCAC5" w14:textId="77777777" w:rsidR="003A3AA4" w:rsidRDefault="003A3AA4">
      <w:pPr>
        <w:rPr>
          <w:ins w:id="224" w:author="AARP Admin" w:date="2015-09-16T08:42:00Z"/>
          <w:rFonts w:ascii="Times New Roman" w:hAnsi="Times New Roman" w:cs="Times New Roman"/>
          <w:sz w:val="28"/>
          <w:szCs w:val="28"/>
        </w:rPr>
      </w:pPr>
    </w:p>
    <w:p w14:paraId="0E46380E" w14:textId="2F13A34F" w:rsidR="009E7F14" w:rsidDel="003A3AA4" w:rsidRDefault="00B43030">
      <w:pPr>
        <w:rPr>
          <w:del w:id="225" w:author="AARP Admin" w:date="2015-09-16T08:41:00Z"/>
          <w:rFonts w:ascii="Times New Roman" w:hAnsi="Times New Roman" w:cs="Times New Roman"/>
          <w:sz w:val="28"/>
          <w:szCs w:val="28"/>
        </w:rPr>
      </w:pPr>
      <w:del w:id="226" w:author="AARP Admin" w:date="2015-09-16T08:41:00Z">
        <w:r w:rsidRPr="00DC3394" w:rsidDel="003A3AA4">
          <w:rPr>
            <w:rFonts w:ascii="Times New Roman" w:hAnsi="Times New Roman" w:cs="Times New Roman"/>
            <w:sz w:val="28"/>
            <w:szCs w:val="28"/>
          </w:rPr>
          <w:delText>, and from window sills</w:delText>
        </w:r>
      </w:del>
      <w:del w:id="227" w:author="AARP Admin" w:date="2015-09-16T08:42:00Z">
        <w:r w:rsidRPr="00DC3394" w:rsidDel="003A3AA4">
          <w:rPr>
            <w:rFonts w:ascii="Times New Roman" w:hAnsi="Times New Roman" w:cs="Times New Roman"/>
            <w:sz w:val="28"/>
            <w:szCs w:val="28"/>
          </w:rPr>
          <w:delText xml:space="preserve">. </w:delText>
        </w:r>
      </w:del>
      <w:r w:rsidR="008C1BC7" w:rsidRPr="00DC3394">
        <w:rPr>
          <w:rFonts w:ascii="Times New Roman" w:hAnsi="Times New Roman" w:cs="Times New Roman"/>
          <w:sz w:val="28"/>
          <w:szCs w:val="28"/>
        </w:rPr>
        <w:t xml:space="preserve">At </w:t>
      </w:r>
      <w:del w:id="228" w:author="AARP Admin" w:date="2015-09-13T10:48:00Z">
        <w:r w:rsidR="008C1BC7" w:rsidRPr="00DC3394" w:rsidDel="00413BE8">
          <w:rPr>
            <w:rFonts w:ascii="Times New Roman" w:hAnsi="Times New Roman" w:cs="Times New Roman"/>
            <w:sz w:val="28"/>
            <w:szCs w:val="28"/>
          </w:rPr>
          <w:delText xml:space="preserve">some </w:delText>
        </w:r>
      </w:del>
      <w:ins w:id="229" w:author="AARP Admin" w:date="2015-09-13T10:48:00Z">
        <w:r w:rsidR="00413BE8">
          <w:rPr>
            <w:rFonts w:ascii="Times New Roman" w:hAnsi="Times New Roman" w:cs="Times New Roman"/>
            <w:sz w:val="28"/>
            <w:szCs w:val="28"/>
          </w:rPr>
          <w:t>one</w:t>
        </w:r>
        <w:r w:rsidR="00413BE8" w:rsidRPr="00DC3394">
          <w:rPr>
            <w:rFonts w:ascii="Times New Roman" w:hAnsi="Times New Roman" w:cs="Times New Roman"/>
            <w:sz w:val="28"/>
            <w:szCs w:val="28"/>
          </w:rPr>
          <w:t xml:space="preserve"> </w:t>
        </w:r>
      </w:ins>
      <w:r w:rsidR="008C1BC7" w:rsidRPr="00DC3394">
        <w:rPr>
          <w:rFonts w:ascii="Times New Roman" w:hAnsi="Times New Roman" w:cs="Times New Roman"/>
          <w:sz w:val="28"/>
          <w:szCs w:val="28"/>
        </w:rPr>
        <w:t xml:space="preserve">point, the Gray children each had lead levels </w:t>
      </w:r>
      <w:r w:rsidR="00AD0FF2" w:rsidRPr="00DC3394">
        <w:rPr>
          <w:rFonts w:ascii="Times New Roman" w:hAnsi="Times New Roman" w:cs="Times New Roman"/>
          <w:sz w:val="28"/>
          <w:szCs w:val="28"/>
        </w:rPr>
        <w:t xml:space="preserve">in the blood </w:t>
      </w:r>
      <w:r w:rsidR="008C1BC7" w:rsidRPr="00DC3394">
        <w:rPr>
          <w:rFonts w:ascii="Times New Roman" w:hAnsi="Times New Roman" w:cs="Times New Roman"/>
          <w:sz w:val="28"/>
          <w:szCs w:val="28"/>
        </w:rPr>
        <w:t>more than 7 times greater what the Centers for Disease Control say</w:t>
      </w:r>
      <w:r w:rsidR="00AD0FF2" w:rsidRPr="00DC3394">
        <w:rPr>
          <w:rFonts w:ascii="Times New Roman" w:hAnsi="Times New Roman" w:cs="Times New Roman"/>
          <w:sz w:val="28"/>
          <w:szCs w:val="28"/>
        </w:rPr>
        <w:t xml:space="preserve"> </w:t>
      </w:r>
      <w:r w:rsidR="009E7F14" w:rsidRPr="00DC3394">
        <w:rPr>
          <w:rFonts w:ascii="Times New Roman" w:hAnsi="Times New Roman" w:cs="Times New Roman"/>
          <w:sz w:val="28"/>
          <w:szCs w:val="28"/>
        </w:rPr>
        <w:t>causes irreversible brain damage. In the years he lived there, Freddie’s blood maintained a level that was at least twice the CDC threshold.</w:t>
      </w:r>
    </w:p>
    <w:p w14:paraId="2D44C55D" w14:textId="77777777" w:rsidR="003A3AA4" w:rsidRDefault="003A3AA4">
      <w:pPr>
        <w:rPr>
          <w:ins w:id="230" w:author="AARP Admin" w:date="2015-09-16T08:41:00Z"/>
          <w:rFonts w:ascii="Times New Roman" w:hAnsi="Times New Roman" w:cs="Times New Roman"/>
          <w:sz w:val="28"/>
          <w:szCs w:val="28"/>
        </w:rPr>
      </w:pPr>
    </w:p>
    <w:p w14:paraId="42544CB0" w14:textId="77777777" w:rsidR="003A3AA4" w:rsidRPr="00DC3394" w:rsidRDefault="003A3AA4">
      <w:pPr>
        <w:rPr>
          <w:ins w:id="231" w:author="AARP Admin" w:date="2015-09-16T08:41:00Z"/>
          <w:rFonts w:ascii="Times New Roman" w:hAnsi="Times New Roman" w:cs="Times New Roman"/>
          <w:sz w:val="28"/>
          <w:szCs w:val="28"/>
        </w:rPr>
      </w:pPr>
    </w:p>
    <w:p w14:paraId="6D50FB60" w14:textId="71D5AC6D" w:rsidR="00BA1BAD" w:rsidDel="003A3AA4" w:rsidRDefault="009E7F14">
      <w:pPr>
        <w:rPr>
          <w:del w:id="232" w:author="AARP Admin" w:date="2015-09-16T08:41:00Z"/>
          <w:rFonts w:ascii="Times New Roman" w:hAnsi="Times New Roman" w:cs="Times New Roman"/>
          <w:sz w:val="28"/>
          <w:szCs w:val="28"/>
        </w:rPr>
      </w:pPr>
      <w:del w:id="233" w:author="AARP Admin" w:date="2015-09-16T08:41:00Z">
        <w:r w:rsidRPr="00DC3394" w:rsidDel="003A3AA4">
          <w:rPr>
            <w:rFonts w:ascii="Times New Roman" w:hAnsi="Times New Roman" w:cs="Times New Roman"/>
            <w:sz w:val="28"/>
            <w:szCs w:val="28"/>
          </w:rPr>
          <w:delText xml:space="preserve">     </w:delText>
        </w:r>
      </w:del>
      <w:r w:rsidR="00B43030" w:rsidRPr="00DC3394">
        <w:rPr>
          <w:rFonts w:ascii="Times New Roman" w:hAnsi="Times New Roman" w:cs="Times New Roman"/>
          <w:sz w:val="28"/>
          <w:szCs w:val="28"/>
        </w:rPr>
        <w:t xml:space="preserve">Owned by Stanley </w:t>
      </w:r>
      <w:proofErr w:type="spellStart"/>
      <w:r w:rsidR="00B43030" w:rsidRPr="00DC3394">
        <w:rPr>
          <w:rFonts w:ascii="Times New Roman" w:hAnsi="Times New Roman" w:cs="Times New Roman"/>
          <w:sz w:val="28"/>
          <w:szCs w:val="28"/>
        </w:rPr>
        <w:t>Rochkind</w:t>
      </w:r>
      <w:proofErr w:type="spellEnd"/>
      <w:r w:rsidR="00B43030" w:rsidRPr="00DC3394">
        <w:rPr>
          <w:rFonts w:ascii="Times New Roman" w:hAnsi="Times New Roman" w:cs="Times New Roman"/>
          <w:sz w:val="28"/>
          <w:szCs w:val="28"/>
        </w:rPr>
        <w:t>, an oft-cited inner-city landlord, the Carey Street house was home until 1996</w:t>
      </w:r>
      <w:r w:rsidR="004A7EC0" w:rsidRPr="00DC3394">
        <w:rPr>
          <w:rFonts w:ascii="Times New Roman" w:hAnsi="Times New Roman" w:cs="Times New Roman"/>
          <w:sz w:val="28"/>
          <w:szCs w:val="28"/>
        </w:rPr>
        <w:t>, when the family is believed to have moved one block north.</w:t>
      </w:r>
    </w:p>
    <w:p w14:paraId="4F2EE4D6" w14:textId="77777777" w:rsidR="003A3AA4" w:rsidRDefault="003A3AA4">
      <w:pPr>
        <w:rPr>
          <w:ins w:id="234" w:author="AARP Admin" w:date="2015-09-16T08:41:00Z"/>
          <w:rFonts w:ascii="Times New Roman" w:hAnsi="Times New Roman" w:cs="Times New Roman"/>
          <w:sz w:val="28"/>
          <w:szCs w:val="28"/>
        </w:rPr>
      </w:pPr>
    </w:p>
    <w:p w14:paraId="550DBB02" w14:textId="77777777" w:rsidR="003A3AA4" w:rsidRPr="00DC3394" w:rsidRDefault="003A3AA4">
      <w:pPr>
        <w:rPr>
          <w:ins w:id="235" w:author="AARP Admin" w:date="2015-09-16T08:41:00Z"/>
          <w:rFonts w:ascii="Times New Roman" w:hAnsi="Times New Roman" w:cs="Times New Roman"/>
          <w:sz w:val="28"/>
          <w:szCs w:val="28"/>
        </w:rPr>
      </w:pPr>
    </w:p>
    <w:p w14:paraId="6D409A02" w14:textId="370ED5DA" w:rsidR="004A7EC0" w:rsidRPr="00DC3394" w:rsidDel="003A3AA4" w:rsidRDefault="004A7EC0">
      <w:pPr>
        <w:rPr>
          <w:del w:id="236" w:author="AARP Admin" w:date="2015-09-16T08:41:00Z"/>
          <w:rFonts w:ascii="Times New Roman" w:hAnsi="Times New Roman" w:cs="Times New Roman"/>
          <w:sz w:val="28"/>
          <w:szCs w:val="28"/>
        </w:rPr>
      </w:pPr>
      <w:del w:id="237" w:author="AARP Admin" w:date="2015-09-16T08:41:00Z">
        <w:r w:rsidRPr="00DC3394" w:rsidDel="003A3AA4">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Neighbors remember </w:t>
      </w:r>
      <w:ins w:id="238" w:author="AARP Admin" w:date="2015-09-13T12:41:00Z">
        <w:r w:rsidR="00DA70BF">
          <w:rPr>
            <w:rFonts w:ascii="Times New Roman" w:hAnsi="Times New Roman" w:cs="Times New Roman"/>
            <w:sz w:val="28"/>
            <w:szCs w:val="28"/>
          </w:rPr>
          <w:t xml:space="preserve">young </w:t>
        </w:r>
      </w:ins>
      <w:r w:rsidRPr="00DC3394">
        <w:rPr>
          <w:rFonts w:ascii="Times New Roman" w:hAnsi="Times New Roman" w:cs="Times New Roman"/>
          <w:sz w:val="28"/>
          <w:szCs w:val="28"/>
        </w:rPr>
        <w:t>Freddie as a playful, agreeable kid.</w:t>
      </w:r>
    </w:p>
    <w:p w14:paraId="47DA80A8" w14:textId="0ACC30B1" w:rsidR="004A7EC0" w:rsidRPr="00DC3394" w:rsidDel="00DA70BF" w:rsidRDefault="004A7EC0">
      <w:pPr>
        <w:rPr>
          <w:del w:id="239" w:author="AARP Admin" w:date="2015-09-13T12:43:00Z"/>
          <w:rFonts w:ascii="Times New Roman" w:hAnsi="Times New Roman" w:cs="Times New Roman"/>
          <w:sz w:val="28"/>
          <w:szCs w:val="28"/>
        </w:rPr>
      </w:pPr>
      <w:del w:id="240" w:author="AARP Admin" w:date="2015-09-16T08:41:00Z">
        <w:r w:rsidRPr="00DC3394" w:rsidDel="003A3AA4">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“I was devastated, I was numb to hear what happened to him,” says Rosalind Brown, who lived two doors down from the family, then moved into their </w:t>
      </w:r>
      <w:del w:id="241" w:author="AARP Admin" w:date="2015-09-13T10:50:00Z">
        <w:r w:rsidR="006C31EC" w:rsidRPr="00DC3394" w:rsidDel="00413BE8">
          <w:rPr>
            <w:rFonts w:ascii="Times New Roman" w:hAnsi="Times New Roman" w:cs="Times New Roman"/>
            <w:sz w:val="28"/>
            <w:szCs w:val="28"/>
          </w:rPr>
          <w:delText xml:space="preserve">former </w:delText>
        </w:r>
      </w:del>
      <w:ins w:id="242" w:author="AARP Admin" w:date="2015-09-13T10:50:00Z">
        <w:r w:rsidR="00413BE8">
          <w:rPr>
            <w:rFonts w:ascii="Times New Roman" w:hAnsi="Times New Roman" w:cs="Times New Roman"/>
            <w:sz w:val="28"/>
            <w:szCs w:val="28"/>
          </w:rPr>
          <w:t>Carey Street [?]</w:t>
        </w:r>
        <w:r w:rsidR="00413BE8" w:rsidRPr="00DC3394">
          <w:rPr>
            <w:rFonts w:ascii="Times New Roman" w:hAnsi="Times New Roman" w:cs="Times New Roman"/>
            <w:sz w:val="28"/>
            <w:szCs w:val="28"/>
          </w:rPr>
          <w:t xml:space="preserve"> </w:t>
        </w:r>
      </w:ins>
      <w:r w:rsidRPr="00DC3394">
        <w:rPr>
          <w:rFonts w:ascii="Times New Roman" w:hAnsi="Times New Roman" w:cs="Times New Roman"/>
          <w:sz w:val="28"/>
          <w:szCs w:val="28"/>
        </w:rPr>
        <w:t>home two years after they left. “He was a nice boy, always smiling.”</w:t>
      </w:r>
    </w:p>
    <w:p w14:paraId="643C265C" w14:textId="2BAB9C78" w:rsidR="008C1BC7" w:rsidDel="003A3AA4" w:rsidRDefault="008C1BC7">
      <w:pPr>
        <w:rPr>
          <w:del w:id="243" w:author="AARP Admin" w:date="2015-09-16T08:42:00Z"/>
          <w:rFonts w:ascii="Times New Roman" w:hAnsi="Times New Roman" w:cs="Times New Roman"/>
          <w:sz w:val="28"/>
          <w:szCs w:val="28"/>
        </w:rPr>
      </w:pPr>
      <w:del w:id="244" w:author="AARP Admin" w:date="2015-09-13T12:43:00Z">
        <w:r w:rsidRPr="00DC3394" w:rsidDel="00DA70BF">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She raises her 10-ye</w:t>
      </w:r>
      <w:r w:rsidR="008A3408" w:rsidRPr="00DC3394">
        <w:rPr>
          <w:rFonts w:ascii="Times New Roman" w:hAnsi="Times New Roman" w:cs="Times New Roman"/>
          <w:sz w:val="28"/>
          <w:szCs w:val="28"/>
        </w:rPr>
        <w:t>ar-old grandson</w:t>
      </w:r>
      <w:del w:id="245" w:author="AARP Admin" w:date="2015-09-13T12:42:00Z">
        <w:r w:rsidR="008A3408" w:rsidRPr="00DC3394" w:rsidDel="00DA70BF">
          <w:rPr>
            <w:rFonts w:ascii="Times New Roman" w:hAnsi="Times New Roman" w:cs="Times New Roman"/>
            <w:sz w:val="28"/>
            <w:szCs w:val="28"/>
          </w:rPr>
          <w:delText>,</w:delText>
        </w:r>
      </w:del>
      <w:r w:rsidR="008A3408" w:rsidRPr="00DC3394">
        <w:rPr>
          <w:rFonts w:ascii="Times New Roman" w:hAnsi="Times New Roman" w:cs="Times New Roman"/>
          <w:sz w:val="28"/>
          <w:szCs w:val="28"/>
        </w:rPr>
        <w:t xml:space="preserve"> Dominic</w:t>
      </w:r>
      <w:ins w:id="246" w:author="AARP Admin" w:date="2015-09-13T12:42:00Z">
        <w:r w:rsidR="00DA70BF">
          <w:rPr>
            <w:rFonts w:ascii="Times New Roman" w:hAnsi="Times New Roman" w:cs="Times New Roman"/>
            <w:sz w:val="28"/>
            <w:szCs w:val="28"/>
          </w:rPr>
          <w:t xml:space="preserve"> in Freddie’s old house</w:t>
        </w:r>
        <w:proofErr w:type="gramStart"/>
        <w:r w:rsidR="00DA70BF">
          <w:rPr>
            <w:rFonts w:ascii="Times New Roman" w:hAnsi="Times New Roman" w:cs="Times New Roman"/>
            <w:sz w:val="28"/>
            <w:szCs w:val="28"/>
          </w:rPr>
          <w:t>.,</w:t>
        </w:r>
        <w:proofErr w:type="gramEnd"/>
        <w:r w:rsidR="00DA70BF">
          <w:rPr>
            <w:rFonts w:ascii="Times New Roman" w:hAnsi="Times New Roman" w:cs="Times New Roman"/>
            <w:sz w:val="28"/>
            <w:szCs w:val="28"/>
          </w:rPr>
          <w:t xml:space="preserve"> and the child </w:t>
        </w:r>
      </w:ins>
      <w:del w:id="247" w:author="AARP Admin" w:date="2015-09-13T12:42:00Z">
        <w:r w:rsidR="008A3408" w:rsidRPr="00DC3394" w:rsidDel="00DA70BF">
          <w:rPr>
            <w:rFonts w:ascii="Times New Roman" w:hAnsi="Times New Roman" w:cs="Times New Roman"/>
            <w:sz w:val="28"/>
            <w:szCs w:val="28"/>
          </w:rPr>
          <w:delText>,</w:delText>
        </w:r>
      </w:del>
      <w:del w:id="248" w:author="AARP Admin" w:date="2015-09-13T12:43:00Z">
        <w:r w:rsidR="008A3408" w:rsidRPr="00DC3394" w:rsidDel="00DA70BF">
          <w:rPr>
            <w:rFonts w:ascii="Times New Roman" w:hAnsi="Times New Roman" w:cs="Times New Roman"/>
            <w:sz w:val="28"/>
            <w:szCs w:val="28"/>
          </w:rPr>
          <w:delText xml:space="preserve"> </w:delText>
        </w:r>
      </w:del>
      <w:del w:id="249" w:author="AARP Admin" w:date="2015-09-13T12:42:00Z">
        <w:r w:rsidR="00ED6201" w:rsidDel="00DA70BF">
          <w:rPr>
            <w:rFonts w:ascii="Times New Roman" w:hAnsi="Times New Roman" w:cs="Times New Roman"/>
            <w:sz w:val="28"/>
            <w:szCs w:val="28"/>
          </w:rPr>
          <w:delText xml:space="preserve">who </w:delText>
        </w:r>
      </w:del>
      <w:r w:rsidR="00ED6201">
        <w:rPr>
          <w:rFonts w:ascii="Times New Roman" w:hAnsi="Times New Roman" w:cs="Times New Roman"/>
          <w:sz w:val="28"/>
          <w:szCs w:val="28"/>
        </w:rPr>
        <w:t xml:space="preserve">attends </w:t>
      </w:r>
      <w:del w:id="250" w:author="AARP Admin" w:date="2015-09-13T12:42:00Z">
        <w:r w:rsidR="00ED6201" w:rsidDel="00DA70BF">
          <w:rPr>
            <w:rFonts w:ascii="Times New Roman" w:hAnsi="Times New Roman" w:cs="Times New Roman"/>
            <w:sz w:val="28"/>
            <w:szCs w:val="28"/>
          </w:rPr>
          <w:delText>a</w:delText>
        </w:r>
      </w:del>
      <w:ins w:id="251" w:author="AARP Admin" w:date="2015-09-13T12:42:00Z">
        <w:r w:rsidR="00DA70BF">
          <w:rPr>
            <w:rFonts w:ascii="Times New Roman" w:hAnsi="Times New Roman" w:cs="Times New Roman"/>
            <w:sz w:val="28"/>
            <w:szCs w:val="28"/>
          </w:rPr>
          <w:t>[SCHOOL NAME TK</w:t>
        </w:r>
      </w:ins>
      <w:ins w:id="252" w:author="AARP Admin" w:date="2015-09-16T08:42:00Z">
        <w:r w:rsidR="003A3AA4">
          <w:rPr>
            <w:rFonts w:ascii="Times New Roman" w:hAnsi="Times New Roman" w:cs="Times New Roman"/>
            <w:sz w:val="28"/>
            <w:szCs w:val="28"/>
          </w:rPr>
          <w:t>]</w:t>
        </w:r>
      </w:ins>
      <w:ins w:id="253" w:author="AARP Admin" w:date="2015-09-13T12:42:00Z">
        <w:r w:rsidR="00DA70BF">
          <w:rPr>
            <w:rFonts w:ascii="Times New Roman" w:hAnsi="Times New Roman" w:cs="Times New Roman"/>
            <w:sz w:val="28"/>
            <w:szCs w:val="28"/>
          </w:rPr>
          <w:t xml:space="preserve">, </w:t>
        </w:r>
      </w:ins>
      <w:del w:id="254" w:author="AARP Admin" w:date="2015-09-13T12:42:00Z">
        <w:r w:rsidR="00ED6201" w:rsidDel="00DA70BF">
          <w:rPr>
            <w:rFonts w:ascii="Times New Roman" w:hAnsi="Times New Roman" w:cs="Times New Roman"/>
            <w:sz w:val="28"/>
            <w:szCs w:val="28"/>
          </w:rPr>
          <w:delText xml:space="preserve"> school </w:delText>
        </w:r>
      </w:del>
      <w:r w:rsidR="00ED6201">
        <w:rPr>
          <w:rFonts w:ascii="Times New Roman" w:hAnsi="Times New Roman" w:cs="Times New Roman"/>
          <w:sz w:val="28"/>
          <w:szCs w:val="28"/>
        </w:rPr>
        <w:t>next to a p</w:t>
      </w:r>
      <w:r w:rsidR="00CC0744">
        <w:rPr>
          <w:rFonts w:ascii="Times New Roman" w:hAnsi="Times New Roman" w:cs="Times New Roman"/>
          <w:sz w:val="28"/>
          <w:szCs w:val="28"/>
        </w:rPr>
        <w:t>layground dedica</w:t>
      </w:r>
      <w:r w:rsidR="00ED6201">
        <w:rPr>
          <w:rFonts w:ascii="Times New Roman" w:hAnsi="Times New Roman" w:cs="Times New Roman"/>
          <w:sz w:val="28"/>
          <w:szCs w:val="28"/>
        </w:rPr>
        <w:t>ted to Gray in Upton.</w:t>
      </w:r>
      <w:r w:rsidR="00CC0744">
        <w:rPr>
          <w:rFonts w:ascii="Times New Roman" w:hAnsi="Times New Roman" w:cs="Times New Roman"/>
          <w:sz w:val="28"/>
          <w:szCs w:val="28"/>
        </w:rPr>
        <w:t xml:space="preserve"> T</w:t>
      </w:r>
      <w:del w:id="255" w:author="Michael Anft" w:date="2015-09-10T14:09:00Z">
        <w:r w:rsidR="008A3408" w:rsidRPr="00DC3394" w:rsidDel="00CC0744">
          <w:rPr>
            <w:rFonts w:ascii="Times New Roman" w:hAnsi="Times New Roman" w:cs="Times New Roman"/>
            <w:sz w:val="28"/>
            <w:szCs w:val="28"/>
          </w:rPr>
          <w:delText>there</w:delText>
        </w:r>
        <w:r w:rsidRPr="00DC3394" w:rsidDel="00CC0744">
          <w:rPr>
            <w:rFonts w:ascii="Times New Roman" w:hAnsi="Times New Roman" w:cs="Times New Roman"/>
            <w:sz w:val="28"/>
            <w:szCs w:val="28"/>
          </w:rPr>
          <w:delText xml:space="preserve"> and says t</w:delText>
        </w:r>
      </w:del>
      <w:r w:rsidRPr="00DC3394">
        <w:rPr>
          <w:rFonts w:ascii="Times New Roman" w:hAnsi="Times New Roman" w:cs="Times New Roman"/>
          <w:sz w:val="28"/>
          <w:szCs w:val="28"/>
        </w:rPr>
        <w:t>he</w:t>
      </w:r>
      <w:ins w:id="256" w:author="AARP Admin" w:date="2015-09-13T12:43:00Z">
        <w:r w:rsidR="00DA70BF">
          <w:rPr>
            <w:rFonts w:ascii="Times New Roman" w:hAnsi="Times New Roman" w:cs="Times New Roman"/>
            <w:sz w:val="28"/>
            <w:szCs w:val="28"/>
          </w:rPr>
          <w:t xml:space="preserve"> house is safe now, she says: </w:t>
        </w:r>
      </w:ins>
      <w:del w:id="257" w:author="AARP Admin" w:date="2015-09-13T12:43:00Z">
        <w:r w:rsidRPr="00DC3394" w:rsidDel="00DA70BF">
          <w:rPr>
            <w:rFonts w:ascii="Times New Roman" w:hAnsi="Times New Roman" w:cs="Times New Roman"/>
            <w:sz w:val="28"/>
            <w:szCs w:val="28"/>
          </w:rPr>
          <w:delText xml:space="preserve">re are few signs of damaged walls these days. </w:delText>
        </w:r>
      </w:del>
      <w:r w:rsidRPr="00DC3394">
        <w:rPr>
          <w:rFonts w:ascii="Times New Roman" w:hAnsi="Times New Roman" w:cs="Times New Roman"/>
          <w:sz w:val="28"/>
          <w:szCs w:val="28"/>
        </w:rPr>
        <w:t>“They</w:t>
      </w:r>
      <w:del w:id="258" w:author="Michael Anft" w:date="2015-09-11T11:31:00Z">
        <w:r w:rsidRPr="00DC3394" w:rsidDel="00DA2689">
          <w:rPr>
            <w:rFonts w:ascii="Times New Roman" w:hAnsi="Times New Roman" w:cs="Times New Roman"/>
            <w:sz w:val="28"/>
            <w:szCs w:val="28"/>
          </w:rPr>
          <w:delText>’re</w:delText>
        </w:r>
      </w:del>
      <w:r w:rsidRPr="00DC3394">
        <w:rPr>
          <w:rFonts w:ascii="Times New Roman" w:hAnsi="Times New Roman" w:cs="Times New Roman"/>
          <w:sz w:val="28"/>
          <w:szCs w:val="28"/>
        </w:rPr>
        <w:t xml:space="preserve"> painted </w:t>
      </w:r>
      <w:r w:rsidR="0053068B" w:rsidRPr="00DC3394">
        <w:rPr>
          <w:rFonts w:ascii="Times New Roman" w:hAnsi="Times New Roman" w:cs="Times New Roman"/>
          <w:sz w:val="28"/>
          <w:szCs w:val="28"/>
        </w:rPr>
        <w:t xml:space="preserve">it </w:t>
      </w:r>
      <w:r w:rsidRPr="00DC3394">
        <w:rPr>
          <w:rFonts w:ascii="Times New Roman" w:hAnsi="Times New Roman" w:cs="Times New Roman"/>
          <w:sz w:val="28"/>
          <w:szCs w:val="28"/>
        </w:rPr>
        <w:t>up real good</w:t>
      </w:r>
      <w:ins w:id="259" w:author="AARP Admin" w:date="2015-09-13T12:43:00Z">
        <w:r w:rsidR="00DA70BF">
          <w:rPr>
            <w:rFonts w:ascii="Times New Roman" w:hAnsi="Times New Roman" w:cs="Times New Roman"/>
            <w:sz w:val="28"/>
            <w:szCs w:val="28"/>
          </w:rPr>
          <w:t>.”</w:t>
        </w:r>
      </w:ins>
      <w:del w:id="260" w:author="AARP Admin" w:date="2015-09-13T12:43:00Z">
        <w:r w:rsidRPr="00DC3394" w:rsidDel="00DA70BF">
          <w:rPr>
            <w:rFonts w:ascii="Times New Roman" w:hAnsi="Times New Roman" w:cs="Times New Roman"/>
            <w:sz w:val="28"/>
            <w:szCs w:val="28"/>
          </w:rPr>
          <w:delText>,” she says</w:delText>
        </w:r>
      </w:del>
      <w:del w:id="261" w:author="AARP Admin" w:date="2015-09-16T08:42:00Z">
        <w:r w:rsidRPr="00DC3394" w:rsidDel="003A3AA4">
          <w:rPr>
            <w:rFonts w:ascii="Times New Roman" w:hAnsi="Times New Roman" w:cs="Times New Roman"/>
            <w:sz w:val="28"/>
            <w:szCs w:val="28"/>
          </w:rPr>
          <w:delText>.</w:delText>
        </w:r>
      </w:del>
    </w:p>
    <w:p w14:paraId="6477436E" w14:textId="77777777" w:rsidR="003A3AA4" w:rsidRDefault="003A3AA4">
      <w:pPr>
        <w:rPr>
          <w:ins w:id="262" w:author="AARP Admin" w:date="2015-09-16T08:42:00Z"/>
          <w:rFonts w:ascii="Times New Roman" w:hAnsi="Times New Roman" w:cs="Times New Roman"/>
          <w:sz w:val="28"/>
          <w:szCs w:val="28"/>
        </w:rPr>
      </w:pPr>
    </w:p>
    <w:p w14:paraId="4E62CEAB" w14:textId="77777777" w:rsidR="003A3AA4" w:rsidRDefault="003A3AA4">
      <w:pPr>
        <w:rPr>
          <w:ins w:id="263" w:author="AARP Admin" w:date="2015-09-16T08:42:00Z"/>
          <w:rFonts w:ascii="Times New Roman" w:hAnsi="Times New Roman" w:cs="Times New Roman"/>
          <w:sz w:val="28"/>
          <w:szCs w:val="28"/>
        </w:rPr>
      </w:pPr>
    </w:p>
    <w:p w14:paraId="10990EDC" w14:textId="5D278969" w:rsidR="00D374F5" w:rsidDel="003A3AA4" w:rsidRDefault="00D374F5">
      <w:pPr>
        <w:rPr>
          <w:del w:id="264" w:author="AARP Admin" w:date="2015-09-16T08:43:00Z"/>
          <w:rFonts w:ascii="Times New Roman" w:hAnsi="Times New Roman" w:cs="Times New Roman"/>
          <w:sz w:val="28"/>
          <w:szCs w:val="28"/>
        </w:rPr>
      </w:pPr>
      <w:del w:id="265" w:author="AARP Admin" w:date="2015-09-16T08:42:00Z">
        <w:r w:rsidDel="003A3AA4">
          <w:rPr>
            <w:rFonts w:ascii="Times New Roman" w:hAnsi="Times New Roman" w:cs="Times New Roman"/>
            <w:sz w:val="28"/>
            <w:szCs w:val="28"/>
          </w:rPr>
          <w:delText xml:space="preserve">     </w:delText>
        </w:r>
      </w:del>
      <w:del w:id="266" w:author="AARP Admin" w:date="2015-09-16T08:43:00Z">
        <w:r w:rsidRPr="00DC3394" w:rsidDel="003A3AA4">
          <w:rPr>
            <w:rFonts w:ascii="Times New Roman" w:hAnsi="Times New Roman" w:cs="Times New Roman"/>
            <w:sz w:val="28"/>
            <w:szCs w:val="28"/>
          </w:rPr>
          <w:delText>Gray</w:delText>
        </w:r>
      </w:del>
      <w:ins w:id="267" w:author="AARP Admin" w:date="2015-09-16T08:43:00Z">
        <w:r w:rsidR="003A3AA4">
          <w:rPr>
            <w:rFonts w:ascii="Times New Roman" w:hAnsi="Times New Roman" w:cs="Times New Roman"/>
            <w:sz w:val="28"/>
            <w:szCs w:val="28"/>
          </w:rPr>
          <w:t>Freddie</w:t>
        </w:r>
      </w:ins>
      <w:r w:rsidRPr="00DC3394">
        <w:rPr>
          <w:rFonts w:ascii="Times New Roman" w:hAnsi="Times New Roman" w:cs="Times New Roman"/>
          <w:sz w:val="28"/>
          <w:szCs w:val="28"/>
        </w:rPr>
        <w:t xml:space="preserve"> was a thin, smallish boy who </w:t>
      </w:r>
      <w:r w:rsidR="00824FB9">
        <w:rPr>
          <w:rFonts w:ascii="Times New Roman" w:hAnsi="Times New Roman" w:cs="Times New Roman"/>
          <w:sz w:val="28"/>
          <w:szCs w:val="28"/>
        </w:rPr>
        <w:t>would later play</w:t>
      </w:r>
      <w:r w:rsidRPr="00DC3394">
        <w:rPr>
          <w:rFonts w:ascii="Times New Roman" w:hAnsi="Times New Roman" w:cs="Times New Roman"/>
          <w:sz w:val="28"/>
          <w:szCs w:val="28"/>
        </w:rPr>
        <w:t xml:space="preserve"> wide receiver in a local football little league. Sports were a refuge for him, </w:t>
      </w:r>
      <w:r>
        <w:rPr>
          <w:rFonts w:ascii="Times New Roman" w:hAnsi="Times New Roman" w:cs="Times New Roman"/>
          <w:sz w:val="28"/>
          <w:szCs w:val="28"/>
        </w:rPr>
        <w:t xml:space="preserve">remembers another former neighbor, Will </w:t>
      </w:r>
      <w:r w:rsidRPr="00DC3394">
        <w:rPr>
          <w:rFonts w:ascii="Times New Roman" w:hAnsi="Times New Roman" w:cs="Times New Roman"/>
          <w:sz w:val="28"/>
          <w:szCs w:val="28"/>
        </w:rPr>
        <w:t>Tyler</w:t>
      </w:r>
      <w:r w:rsidR="00824FB9">
        <w:rPr>
          <w:rFonts w:ascii="Times New Roman" w:hAnsi="Times New Roman" w:cs="Times New Roman"/>
          <w:sz w:val="28"/>
          <w:szCs w:val="28"/>
        </w:rPr>
        <w:t>: “It was something to do besides run the streets.”</w:t>
      </w:r>
    </w:p>
    <w:p w14:paraId="50CF5F41" w14:textId="77777777" w:rsidR="003A3AA4" w:rsidRDefault="003A3AA4">
      <w:pPr>
        <w:rPr>
          <w:ins w:id="268" w:author="AARP Admin" w:date="2015-09-16T08:43:00Z"/>
          <w:rFonts w:ascii="Times New Roman" w:hAnsi="Times New Roman" w:cs="Times New Roman"/>
          <w:sz w:val="28"/>
          <w:szCs w:val="28"/>
        </w:rPr>
      </w:pPr>
    </w:p>
    <w:p w14:paraId="3E861FD9" w14:textId="77777777" w:rsidR="003A3AA4" w:rsidRPr="00DC3394" w:rsidRDefault="003A3AA4">
      <w:pPr>
        <w:rPr>
          <w:ins w:id="269" w:author="AARP Admin" w:date="2015-09-16T08:43:00Z"/>
          <w:rFonts w:ascii="Times New Roman" w:hAnsi="Times New Roman" w:cs="Times New Roman"/>
          <w:sz w:val="28"/>
          <w:szCs w:val="28"/>
        </w:rPr>
      </w:pPr>
    </w:p>
    <w:p w14:paraId="73B322F7" w14:textId="13FF22DB" w:rsidR="006C31EC" w:rsidDel="003A3AA4" w:rsidRDefault="00F0067D">
      <w:pPr>
        <w:rPr>
          <w:del w:id="270" w:author="AARP Admin" w:date="2015-09-16T08:43:00Z"/>
          <w:rFonts w:ascii="Times New Roman" w:hAnsi="Times New Roman" w:cs="Times New Roman"/>
          <w:sz w:val="28"/>
          <w:szCs w:val="28"/>
        </w:rPr>
      </w:pPr>
      <w:del w:id="271" w:author="AARP Admin" w:date="2015-09-16T08:43:00Z">
        <w:r w:rsidRPr="00DC3394" w:rsidDel="003A3AA4">
          <w:rPr>
            <w:rFonts w:ascii="Times New Roman" w:hAnsi="Times New Roman" w:cs="Times New Roman"/>
            <w:sz w:val="28"/>
            <w:szCs w:val="28"/>
          </w:rPr>
          <w:delText xml:space="preserve">     </w:delText>
        </w:r>
      </w:del>
      <w:r w:rsidRPr="00DC3394">
        <w:rPr>
          <w:rFonts w:ascii="Times New Roman" w:hAnsi="Times New Roman" w:cs="Times New Roman"/>
          <w:sz w:val="28"/>
          <w:szCs w:val="28"/>
        </w:rPr>
        <w:t>After Freddie entered school, he was diagnosed wi</w:t>
      </w:r>
      <w:r w:rsidR="0053068B" w:rsidRPr="00DC3394">
        <w:rPr>
          <w:rFonts w:ascii="Times New Roman" w:hAnsi="Times New Roman" w:cs="Times New Roman"/>
          <w:sz w:val="28"/>
          <w:szCs w:val="28"/>
        </w:rPr>
        <w:t>th ADHD, was often truant</w:t>
      </w:r>
      <w:r w:rsidRPr="00DC3394">
        <w:rPr>
          <w:rFonts w:ascii="Times New Roman" w:hAnsi="Times New Roman" w:cs="Times New Roman"/>
          <w:sz w:val="28"/>
          <w:szCs w:val="28"/>
        </w:rPr>
        <w:t xml:space="preserve">, and, along with </w:t>
      </w:r>
      <w:proofErr w:type="spellStart"/>
      <w:r w:rsidRPr="00DC3394">
        <w:rPr>
          <w:rFonts w:ascii="Times New Roman" w:hAnsi="Times New Roman" w:cs="Times New Roman"/>
          <w:sz w:val="28"/>
          <w:szCs w:val="28"/>
        </w:rPr>
        <w:t>Fredricka</w:t>
      </w:r>
      <w:proofErr w:type="spellEnd"/>
      <w:r w:rsidRPr="00DC3394">
        <w:rPr>
          <w:rFonts w:ascii="Times New Roman" w:hAnsi="Times New Roman" w:cs="Times New Roman"/>
          <w:sz w:val="28"/>
          <w:szCs w:val="28"/>
        </w:rPr>
        <w:t>, attended special education classes.</w:t>
      </w:r>
      <w:r w:rsidR="00846AAE" w:rsidRPr="00DC3394">
        <w:rPr>
          <w:rFonts w:ascii="Times New Roman" w:hAnsi="Times New Roman" w:cs="Times New Roman"/>
          <w:sz w:val="28"/>
          <w:szCs w:val="28"/>
        </w:rPr>
        <w:t xml:space="preserve"> </w:t>
      </w:r>
      <w:r w:rsidR="00AD3CD6" w:rsidRPr="00DC3394">
        <w:rPr>
          <w:rFonts w:ascii="Times New Roman" w:hAnsi="Times New Roman" w:cs="Times New Roman"/>
          <w:sz w:val="28"/>
          <w:szCs w:val="28"/>
        </w:rPr>
        <w:t xml:space="preserve">The pair exhibited </w:t>
      </w:r>
      <w:del w:id="272" w:author="AARP Admin" w:date="2015-09-13T10:51:00Z">
        <w:r w:rsidR="00AD3CD6" w:rsidRPr="00DC3394" w:rsidDel="00413BE8">
          <w:rPr>
            <w:rFonts w:ascii="Times New Roman" w:hAnsi="Times New Roman" w:cs="Times New Roman"/>
            <w:sz w:val="28"/>
            <w:szCs w:val="28"/>
          </w:rPr>
          <w:delText xml:space="preserve">some </w:delText>
        </w:r>
      </w:del>
      <w:r w:rsidR="00AD3CD6" w:rsidRPr="00DC3394">
        <w:rPr>
          <w:rFonts w:ascii="Times New Roman" w:hAnsi="Times New Roman" w:cs="Times New Roman"/>
          <w:sz w:val="28"/>
          <w:szCs w:val="28"/>
        </w:rPr>
        <w:t xml:space="preserve">behavioral problems. </w:t>
      </w:r>
      <w:r w:rsidR="00EF25FD" w:rsidRPr="00DC3394">
        <w:rPr>
          <w:rFonts w:ascii="Times New Roman" w:hAnsi="Times New Roman" w:cs="Times New Roman"/>
          <w:sz w:val="28"/>
          <w:szCs w:val="28"/>
        </w:rPr>
        <w:t xml:space="preserve">Freddie failed several grades. </w:t>
      </w:r>
      <w:del w:id="273" w:author="AARP Admin" w:date="2015-09-13T12:44:00Z">
        <w:r w:rsidR="00EF25FD" w:rsidRPr="00DC3394" w:rsidDel="00DA70BF">
          <w:rPr>
            <w:rFonts w:ascii="Times New Roman" w:hAnsi="Times New Roman" w:cs="Times New Roman"/>
            <w:sz w:val="28"/>
            <w:szCs w:val="28"/>
          </w:rPr>
          <w:delText>Years later</w:delText>
        </w:r>
      </w:del>
      <w:ins w:id="274" w:author="AARP Admin" w:date="2015-09-13T12:44:00Z">
        <w:r w:rsidR="00DA70BF">
          <w:rPr>
            <w:rFonts w:ascii="Times New Roman" w:hAnsi="Times New Roman" w:cs="Times New Roman"/>
            <w:sz w:val="28"/>
            <w:szCs w:val="28"/>
          </w:rPr>
          <w:t xml:space="preserve">By YEAK </w:t>
        </w:r>
        <w:r w:rsidR="00DA70BF">
          <w:rPr>
            <w:rFonts w:ascii="Times New Roman" w:hAnsi="Times New Roman" w:cs="Times New Roman"/>
            <w:sz w:val="28"/>
            <w:szCs w:val="28"/>
          </w:rPr>
          <w:lastRenderedPageBreak/>
          <w:t>TK</w:t>
        </w:r>
      </w:ins>
      <w:r w:rsidR="00EF25FD" w:rsidRPr="00DC3394">
        <w:rPr>
          <w:rFonts w:ascii="Times New Roman" w:hAnsi="Times New Roman" w:cs="Times New Roman"/>
          <w:sz w:val="28"/>
          <w:szCs w:val="28"/>
        </w:rPr>
        <w:t xml:space="preserve">, </w:t>
      </w:r>
      <w:r w:rsidR="00846AAE" w:rsidRPr="00DC3394">
        <w:rPr>
          <w:rFonts w:ascii="Times New Roman" w:hAnsi="Times New Roman" w:cs="Times New Roman"/>
          <w:sz w:val="28"/>
          <w:szCs w:val="28"/>
        </w:rPr>
        <w:t xml:space="preserve">tests showed that </w:t>
      </w:r>
      <w:r w:rsidR="00AD3CD6" w:rsidRPr="00DC3394">
        <w:rPr>
          <w:rFonts w:ascii="Times New Roman" w:hAnsi="Times New Roman" w:cs="Times New Roman"/>
          <w:sz w:val="28"/>
          <w:szCs w:val="28"/>
        </w:rPr>
        <w:t>Freddie was four years behind his grade level in reading. Although some published accounts say he graduated from Carver Vocation</w:t>
      </w:r>
      <w:r w:rsidR="006C31EC" w:rsidRPr="00DC3394">
        <w:rPr>
          <w:rFonts w:ascii="Times New Roman" w:hAnsi="Times New Roman" w:cs="Times New Roman"/>
          <w:sz w:val="28"/>
          <w:szCs w:val="28"/>
        </w:rPr>
        <w:t>al</w:t>
      </w:r>
      <w:r w:rsidR="00AD3CD6" w:rsidRPr="00DC3394">
        <w:rPr>
          <w:rFonts w:ascii="Times New Roman" w:hAnsi="Times New Roman" w:cs="Times New Roman"/>
          <w:sz w:val="28"/>
          <w:szCs w:val="28"/>
        </w:rPr>
        <w:t xml:space="preserve"> Technical High School, the nearly all-black public school that serves the </w:t>
      </w:r>
      <w:proofErr w:type="spellStart"/>
      <w:r w:rsidR="00AD3CD6" w:rsidRPr="00DC3394">
        <w:rPr>
          <w:rFonts w:ascii="Times New Roman" w:hAnsi="Times New Roman" w:cs="Times New Roman"/>
          <w:sz w:val="28"/>
          <w:szCs w:val="28"/>
        </w:rPr>
        <w:t>Sandtown</w:t>
      </w:r>
      <w:proofErr w:type="spellEnd"/>
      <w:r w:rsidR="00AD3CD6" w:rsidRPr="00DC3394">
        <w:rPr>
          <w:rFonts w:ascii="Times New Roman" w:hAnsi="Times New Roman" w:cs="Times New Roman"/>
          <w:sz w:val="28"/>
          <w:szCs w:val="28"/>
        </w:rPr>
        <w:t xml:space="preserve"> neighborhood, it appears Freddie </w:t>
      </w:r>
      <w:r w:rsidR="00EF25FD" w:rsidRPr="00DC3394">
        <w:rPr>
          <w:rFonts w:ascii="Times New Roman" w:hAnsi="Times New Roman" w:cs="Times New Roman"/>
          <w:sz w:val="28"/>
          <w:szCs w:val="28"/>
        </w:rPr>
        <w:t xml:space="preserve">actually </w:t>
      </w:r>
      <w:r w:rsidR="00AD3CD6" w:rsidRPr="00DC3394">
        <w:rPr>
          <w:rFonts w:ascii="Times New Roman" w:hAnsi="Times New Roman" w:cs="Times New Roman"/>
          <w:sz w:val="28"/>
          <w:szCs w:val="28"/>
        </w:rPr>
        <w:t xml:space="preserve">dropped </w:t>
      </w:r>
      <w:r w:rsidR="0053068B" w:rsidRPr="00DC3394">
        <w:rPr>
          <w:rFonts w:ascii="Times New Roman" w:hAnsi="Times New Roman" w:cs="Times New Roman"/>
          <w:sz w:val="28"/>
          <w:szCs w:val="28"/>
        </w:rPr>
        <w:t xml:space="preserve">out </w:t>
      </w:r>
      <w:r w:rsidR="00AD3CD6" w:rsidRPr="00DC3394">
        <w:rPr>
          <w:rFonts w:ascii="Times New Roman" w:hAnsi="Times New Roman" w:cs="Times New Roman"/>
          <w:sz w:val="28"/>
          <w:szCs w:val="28"/>
        </w:rPr>
        <w:t>in 9</w:t>
      </w:r>
      <w:r w:rsidR="00AD3CD6" w:rsidRPr="00DC3394">
        <w:rPr>
          <w:rFonts w:ascii="Times New Roman" w:hAnsi="Times New Roman" w:cs="Times New Roman"/>
          <w:sz w:val="28"/>
          <w:szCs w:val="28"/>
          <w:vertAlign w:val="superscript"/>
        </w:rPr>
        <w:t>th</w:t>
      </w:r>
      <w:r w:rsidR="00AD3CD6" w:rsidRPr="00DC3394">
        <w:rPr>
          <w:rFonts w:ascii="Times New Roman" w:hAnsi="Times New Roman" w:cs="Times New Roman"/>
          <w:sz w:val="28"/>
          <w:szCs w:val="28"/>
        </w:rPr>
        <w:t xml:space="preserve"> grade.</w:t>
      </w:r>
      <w:r w:rsidR="00EF25FD" w:rsidRPr="00DC3394">
        <w:rPr>
          <w:rFonts w:ascii="Times New Roman" w:hAnsi="Times New Roman" w:cs="Times New Roman"/>
          <w:sz w:val="28"/>
          <w:szCs w:val="28"/>
        </w:rPr>
        <w:t xml:space="preserve"> High school graduation was a criterion for successfully completing one of several stints on probation, including in recent years.</w:t>
      </w:r>
      <w:r w:rsidR="00D36512" w:rsidRPr="00DC3394">
        <w:rPr>
          <w:rFonts w:ascii="Times New Roman" w:hAnsi="Times New Roman" w:cs="Times New Roman"/>
          <w:sz w:val="28"/>
          <w:szCs w:val="28"/>
        </w:rPr>
        <w:t xml:space="preserve"> </w:t>
      </w:r>
      <w:r w:rsidR="0053068B" w:rsidRPr="00DC3394">
        <w:rPr>
          <w:rFonts w:ascii="Times New Roman" w:hAnsi="Times New Roman" w:cs="Times New Roman"/>
          <w:sz w:val="28"/>
          <w:szCs w:val="28"/>
        </w:rPr>
        <w:t>There’s no evidence</w:t>
      </w:r>
      <w:r w:rsidR="008E6AE1" w:rsidRPr="00DC3394">
        <w:rPr>
          <w:rFonts w:ascii="Times New Roman" w:hAnsi="Times New Roman" w:cs="Times New Roman"/>
          <w:sz w:val="28"/>
          <w:szCs w:val="28"/>
        </w:rPr>
        <w:t>, at least in the court record,</w:t>
      </w:r>
      <w:r w:rsidR="0053068B" w:rsidRPr="00DC3394">
        <w:rPr>
          <w:rFonts w:ascii="Times New Roman" w:hAnsi="Times New Roman" w:cs="Times New Roman"/>
          <w:sz w:val="28"/>
          <w:szCs w:val="28"/>
        </w:rPr>
        <w:t xml:space="preserve"> that he met that requirement.</w:t>
      </w:r>
    </w:p>
    <w:p w14:paraId="7300BE14" w14:textId="77777777" w:rsidR="003A3AA4" w:rsidRDefault="003A3AA4">
      <w:pPr>
        <w:rPr>
          <w:ins w:id="275" w:author="AARP Admin" w:date="2015-09-16T08:43:00Z"/>
          <w:rFonts w:ascii="Times New Roman" w:hAnsi="Times New Roman" w:cs="Times New Roman"/>
          <w:sz w:val="28"/>
          <w:szCs w:val="28"/>
        </w:rPr>
      </w:pPr>
    </w:p>
    <w:p w14:paraId="7E88EE76" w14:textId="77777777" w:rsidR="003A3AA4" w:rsidRPr="00DC3394" w:rsidRDefault="003A3AA4">
      <w:pPr>
        <w:rPr>
          <w:ins w:id="276" w:author="AARP Admin" w:date="2015-09-16T08:43:00Z"/>
          <w:rFonts w:ascii="Times New Roman" w:hAnsi="Times New Roman" w:cs="Times New Roman"/>
          <w:sz w:val="28"/>
          <w:szCs w:val="28"/>
        </w:rPr>
      </w:pPr>
    </w:p>
    <w:p w14:paraId="274B5621" w14:textId="02743907" w:rsidR="008C1BC7" w:rsidDel="008635C8" w:rsidRDefault="006C31EC">
      <w:pPr>
        <w:rPr>
          <w:del w:id="277" w:author="AARP Admin" w:date="2015-09-16T08:44:00Z"/>
          <w:rFonts w:ascii="Times New Roman" w:hAnsi="Times New Roman" w:cs="Times New Roman"/>
          <w:sz w:val="28"/>
          <w:szCs w:val="28"/>
        </w:rPr>
      </w:pPr>
      <w:del w:id="278" w:author="AARP Admin" w:date="2015-09-16T08:43:00Z">
        <w:r w:rsidRPr="00DC3394" w:rsidDel="003A3AA4">
          <w:rPr>
            <w:rFonts w:ascii="Times New Roman" w:hAnsi="Times New Roman" w:cs="Times New Roman"/>
            <w:sz w:val="28"/>
            <w:szCs w:val="28"/>
          </w:rPr>
          <w:delText xml:space="preserve">     </w:delText>
        </w:r>
      </w:del>
      <w:ins w:id="279" w:author="AARP Admin" w:date="2015-09-13T12:45:00Z">
        <w:r w:rsidR="00DA70BF">
          <w:rPr>
            <w:rFonts w:ascii="Times New Roman" w:hAnsi="Times New Roman" w:cs="Times New Roman"/>
            <w:sz w:val="28"/>
            <w:szCs w:val="28"/>
          </w:rPr>
          <w:t xml:space="preserve">The long-term impact of the Gray </w:t>
        </w:r>
      </w:ins>
      <w:ins w:id="280" w:author="AARP Admin" w:date="2015-09-13T12:46:00Z">
        <w:r w:rsidR="00DA70BF">
          <w:rPr>
            <w:rFonts w:ascii="Times New Roman" w:hAnsi="Times New Roman" w:cs="Times New Roman"/>
            <w:sz w:val="28"/>
            <w:szCs w:val="28"/>
          </w:rPr>
          <w:t xml:space="preserve">children’s lead exposure would play out in </w:t>
        </w:r>
        <w:r w:rsidR="002022D6">
          <w:rPr>
            <w:rFonts w:ascii="Times New Roman" w:hAnsi="Times New Roman" w:cs="Times New Roman"/>
            <w:sz w:val="28"/>
            <w:szCs w:val="28"/>
          </w:rPr>
          <w:t xml:space="preserve">court a dozen years after they </w:t>
        </w:r>
      </w:ins>
      <w:del w:id="281" w:author="AARP Admin" w:date="2015-09-13T12:46:00Z">
        <w:r w:rsidR="008A3408" w:rsidRPr="00DC3394" w:rsidDel="002022D6">
          <w:rPr>
            <w:rFonts w:ascii="Times New Roman" w:hAnsi="Times New Roman" w:cs="Times New Roman"/>
            <w:sz w:val="28"/>
            <w:szCs w:val="28"/>
          </w:rPr>
          <w:delText>Twelve</w:delText>
        </w:r>
        <w:r w:rsidR="008C1BC7" w:rsidRPr="00DC3394" w:rsidDel="002022D6">
          <w:rPr>
            <w:rFonts w:ascii="Times New Roman" w:hAnsi="Times New Roman" w:cs="Times New Roman"/>
            <w:sz w:val="28"/>
            <w:szCs w:val="28"/>
          </w:rPr>
          <w:delText xml:space="preserve"> years after the Gray children </w:delText>
        </w:r>
      </w:del>
      <w:del w:id="282" w:author="AARP Admin" w:date="2015-09-13T10:52:00Z">
        <w:r w:rsidR="008C1BC7" w:rsidRPr="00DC3394" w:rsidDel="00413BE8">
          <w:rPr>
            <w:rFonts w:ascii="Times New Roman" w:hAnsi="Times New Roman" w:cs="Times New Roman"/>
            <w:sz w:val="28"/>
            <w:szCs w:val="28"/>
          </w:rPr>
          <w:delText>left that</w:delText>
        </w:r>
      </w:del>
      <w:ins w:id="283" w:author="AARP Admin" w:date="2015-09-13T10:52:00Z">
        <w:r w:rsidR="00413BE8">
          <w:rPr>
            <w:rFonts w:ascii="Times New Roman" w:hAnsi="Times New Roman" w:cs="Times New Roman"/>
            <w:sz w:val="28"/>
            <w:szCs w:val="28"/>
          </w:rPr>
          <w:t>moved out of the Carey Street</w:t>
        </w:r>
      </w:ins>
      <w:r w:rsidR="008C1BC7" w:rsidRPr="00DC3394">
        <w:rPr>
          <w:rFonts w:ascii="Times New Roman" w:hAnsi="Times New Roman" w:cs="Times New Roman"/>
          <w:sz w:val="28"/>
          <w:szCs w:val="28"/>
        </w:rPr>
        <w:t xml:space="preserve"> house</w:t>
      </w:r>
      <w:ins w:id="284" w:author="AARP Admin" w:date="2015-09-13T12:47:00Z">
        <w:r w:rsidR="002022D6">
          <w:rPr>
            <w:rFonts w:ascii="Times New Roman" w:hAnsi="Times New Roman" w:cs="Times New Roman"/>
            <w:sz w:val="28"/>
            <w:szCs w:val="28"/>
          </w:rPr>
          <w:t xml:space="preserve">. </w:t>
        </w:r>
      </w:ins>
      <w:del w:id="285" w:author="AARP Admin" w:date="2015-09-13T12:47:00Z">
        <w:r w:rsidR="008C1BC7" w:rsidRPr="00DC3394" w:rsidDel="002022D6">
          <w:rPr>
            <w:rFonts w:ascii="Times New Roman" w:hAnsi="Times New Roman" w:cs="Times New Roman"/>
            <w:sz w:val="28"/>
            <w:szCs w:val="28"/>
          </w:rPr>
          <w:delText xml:space="preserve">, </w:delText>
        </w:r>
      </w:del>
      <w:ins w:id="286" w:author="AARP Admin" w:date="2015-09-13T12:47:00Z">
        <w:r w:rsidR="002022D6">
          <w:rPr>
            <w:rFonts w:ascii="Times New Roman" w:hAnsi="Times New Roman" w:cs="Times New Roman"/>
            <w:sz w:val="28"/>
            <w:szCs w:val="28"/>
          </w:rPr>
          <w:t>L</w:t>
        </w:r>
      </w:ins>
      <w:del w:id="287" w:author="AARP Admin" w:date="2015-09-13T12:47:00Z">
        <w:r w:rsidR="008C1BC7" w:rsidRPr="00DC3394" w:rsidDel="002022D6">
          <w:rPr>
            <w:rFonts w:ascii="Times New Roman" w:hAnsi="Times New Roman" w:cs="Times New Roman"/>
            <w:sz w:val="28"/>
            <w:szCs w:val="28"/>
          </w:rPr>
          <w:delText>l</w:delText>
        </w:r>
      </w:del>
      <w:r w:rsidR="008C1BC7" w:rsidRPr="00DC3394">
        <w:rPr>
          <w:rFonts w:ascii="Times New Roman" w:hAnsi="Times New Roman" w:cs="Times New Roman"/>
          <w:sz w:val="28"/>
          <w:szCs w:val="28"/>
        </w:rPr>
        <w:t xml:space="preserve">ocal attorney Evan </w:t>
      </w:r>
      <w:proofErr w:type="spellStart"/>
      <w:r w:rsidR="008C1BC7" w:rsidRPr="00DC3394">
        <w:rPr>
          <w:rFonts w:ascii="Times New Roman" w:hAnsi="Times New Roman" w:cs="Times New Roman"/>
          <w:sz w:val="28"/>
          <w:szCs w:val="28"/>
        </w:rPr>
        <w:t>Th</w:t>
      </w:r>
      <w:r w:rsidR="0053068B" w:rsidRPr="00DC3394">
        <w:rPr>
          <w:rFonts w:ascii="Times New Roman" w:hAnsi="Times New Roman" w:cs="Times New Roman"/>
          <w:sz w:val="28"/>
          <w:szCs w:val="28"/>
        </w:rPr>
        <w:t>alenberg</w:t>
      </w:r>
      <w:proofErr w:type="spellEnd"/>
      <w:r w:rsidR="0053068B" w:rsidRPr="00DC3394">
        <w:rPr>
          <w:rFonts w:ascii="Times New Roman" w:hAnsi="Times New Roman" w:cs="Times New Roman"/>
          <w:sz w:val="28"/>
          <w:szCs w:val="28"/>
        </w:rPr>
        <w:t xml:space="preserve"> filed a lead paint lawsuit</w:t>
      </w:r>
      <w:r w:rsidR="00F0067D" w:rsidRPr="00DC3394">
        <w:rPr>
          <w:rFonts w:ascii="Times New Roman" w:hAnsi="Times New Roman" w:cs="Times New Roman"/>
          <w:sz w:val="28"/>
          <w:szCs w:val="28"/>
        </w:rPr>
        <w:t xml:space="preserve"> against </w:t>
      </w:r>
      <w:proofErr w:type="spellStart"/>
      <w:r w:rsidR="00F0067D" w:rsidRPr="00DC3394">
        <w:rPr>
          <w:rFonts w:ascii="Times New Roman" w:hAnsi="Times New Roman" w:cs="Times New Roman"/>
          <w:sz w:val="28"/>
          <w:szCs w:val="28"/>
        </w:rPr>
        <w:t>Rochkind</w:t>
      </w:r>
      <w:proofErr w:type="spellEnd"/>
      <w:ins w:id="288" w:author="AARP Admin" w:date="2015-09-13T12:47:00Z">
        <w:r w:rsidR="002022D6">
          <w:rPr>
            <w:rFonts w:ascii="Times New Roman" w:hAnsi="Times New Roman" w:cs="Times New Roman"/>
            <w:sz w:val="28"/>
            <w:szCs w:val="28"/>
          </w:rPr>
          <w:t xml:space="preserve"> in DATE TK</w:t>
        </w:r>
      </w:ins>
      <w:r w:rsidR="00846AAE" w:rsidRPr="00DC3394">
        <w:rPr>
          <w:rFonts w:ascii="Times New Roman" w:hAnsi="Times New Roman" w:cs="Times New Roman"/>
          <w:sz w:val="28"/>
          <w:szCs w:val="28"/>
        </w:rPr>
        <w:t>, asking for a combined $5 million-plus in damages</w:t>
      </w:r>
      <w:r w:rsidR="0053068B" w:rsidRPr="00DC3394">
        <w:rPr>
          <w:rFonts w:ascii="Times New Roman" w:hAnsi="Times New Roman" w:cs="Times New Roman"/>
          <w:sz w:val="28"/>
          <w:szCs w:val="28"/>
        </w:rPr>
        <w:t>, nearly $2</w:t>
      </w:r>
      <w:ins w:id="289" w:author="AARP Admin" w:date="2015-09-03T17:53:00Z">
        <w:r w:rsidR="00A612C8">
          <w:rPr>
            <w:rFonts w:ascii="Times New Roman" w:hAnsi="Times New Roman" w:cs="Times New Roman"/>
            <w:sz w:val="28"/>
            <w:szCs w:val="28"/>
          </w:rPr>
          <w:t xml:space="preserve"> </w:t>
        </w:r>
      </w:ins>
      <w:del w:id="290" w:author="AARP Admin" w:date="2015-09-03T17:52:00Z">
        <w:r w:rsidR="0053068B" w:rsidRPr="00DC3394" w:rsidDel="00A612C8">
          <w:rPr>
            <w:rFonts w:ascii="Times New Roman" w:hAnsi="Times New Roman" w:cs="Times New Roman"/>
            <w:sz w:val="28"/>
            <w:szCs w:val="28"/>
          </w:rPr>
          <w:delText>-</w:delText>
        </w:r>
      </w:del>
      <w:r w:rsidR="0053068B" w:rsidRPr="00DC3394">
        <w:rPr>
          <w:rFonts w:ascii="Times New Roman" w:hAnsi="Times New Roman" w:cs="Times New Roman"/>
          <w:sz w:val="28"/>
          <w:szCs w:val="28"/>
        </w:rPr>
        <w:t>million for Freddie</w:t>
      </w:r>
      <w:r w:rsidR="00F0067D" w:rsidRPr="00DC3394">
        <w:rPr>
          <w:rFonts w:ascii="Times New Roman" w:hAnsi="Times New Roman" w:cs="Times New Roman"/>
          <w:sz w:val="28"/>
          <w:szCs w:val="28"/>
        </w:rPr>
        <w:t>. The suit alleged</w:t>
      </w:r>
      <w:r w:rsidR="008C1BC7" w:rsidRPr="00DC3394">
        <w:rPr>
          <w:rFonts w:ascii="Times New Roman" w:hAnsi="Times New Roman" w:cs="Times New Roman"/>
          <w:sz w:val="28"/>
          <w:szCs w:val="28"/>
        </w:rPr>
        <w:t xml:space="preserve"> that lead poi</w:t>
      </w:r>
      <w:r w:rsidR="00AD0FF2" w:rsidRPr="00DC3394">
        <w:rPr>
          <w:rFonts w:ascii="Times New Roman" w:hAnsi="Times New Roman" w:cs="Times New Roman"/>
          <w:sz w:val="28"/>
          <w:szCs w:val="28"/>
        </w:rPr>
        <w:t xml:space="preserve">soning from living </w:t>
      </w:r>
      <w:ins w:id="291" w:author="Michael Anft" w:date="2015-09-10T14:11:00Z">
        <w:r w:rsidR="00CC0744">
          <w:rPr>
            <w:rFonts w:ascii="Times New Roman" w:hAnsi="Times New Roman" w:cs="Times New Roman"/>
            <w:sz w:val="28"/>
            <w:szCs w:val="28"/>
          </w:rPr>
          <w:t>on Carey</w:t>
        </w:r>
      </w:ins>
      <w:del w:id="292" w:author="Michael Anft" w:date="2015-09-10T14:11:00Z">
        <w:r w:rsidR="00AD0FF2" w:rsidRPr="00DC3394" w:rsidDel="00CC0744">
          <w:rPr>
            <w:rFonts w:ascii="Times New Roman" w:hAnsi="Times New Roman" w:cs="Times New Roman"/>
            <w:sz w:val="28"/>
            <w:szCs w:val="28"/>
          </w:rPr>
          <w:delText>there</w:delText>
        </w:r>
      </w:del>
      <w:r w:rsidR="00F0067D" w:rsidRPr="00DC3394">
        <w:rPr>
          <w:rFonts w:ascii="Times New Roman" w:hAnsi="Times New Roman" w:cs="Times New Roman"/>
          <w:sz w:val="28"/>
          <w:szCs w:val="28"/>
        </w:rPr>
        <w:t xml:space="preserve"> resulted in “perma</w:t>
      </w:r>
      <w:r w:rsidR="008A3408" w:rsidRPr="00DC3394">
        <w:rPr>
          <w:rFonts w:ascii="Times New Roman" w:hAnsi="Times New Roman" w:cs="Times New Roman"/>
          <w:sz w:val="28"/>
          <w:szCs w:val="28"/>
        </w:rPr>
        <w:t>nent and severe brain injury” to</w:t>
      </w:r>
      <w:r w:rsidR="00F0067D" w:rsidRPr="00DC3394">
        <w:rPr>
          <w:rFonts w:ascii="Times New Roman" w:hAnsi="Times New Roman" w:cs="Times New Roman"/>
          <w:sz w:val="28"/>
          <w:szCs w:val="28"/>
        </w:rPr>
        <w:t xml:space="preserve"> all 3 siblings and “will prohibit the Plaintiffs from gaining in any painful occupation, activity, or pursuit, as well as from performing any duties requiring the full and normal use of their mind, body, and limbs [sic].”</w:t>
      </w:r>
    </w:p>
    <w:p w14:paraId="3FBC78EA" w14:textId="77777777" w:rsidR="008635C8" w:rsidRDefault="008635C8">
      <w:pPr>
        <w:rPr>
          <w:ins w:id="293" w:author="AARP Admin" w:date="2015-09-16T08:44:00Z"/>
          <w:rFonts w:ascii="Times New Roman" w:hAnsi="Times New Roman" w:cs="Times New Roman"/>
          <w:sz w:val="28"/>
          <w:szCs w:val="28"/>
        </w:rPr>
      </w:pPr>
    </w:p>
    <w:p w14:paraId="3C778BC4" w14:textId="77777777" w:rsidR="008635C8" w:rsidRPr="00DC3394" w:rsidRDefault="008635C8">
      <w:pPr>
        <w:rPr>
          <w:ins w:id="294" w:author="AARP Admin" w:date="2015-09-16T08:44:00Z"/>
          <w:rFonts w:ascii="Times New Roman" w:hAnsi="Times New Roman" w:cs="Times New Roman"/>
          <w:sz w:val="28"/>
          <w:szCs w:val="28"/>
        </w:rPr>
      </w:pPr>
    </w:p>
    <w:p w14:paraId="5BEEE59E" w14:textId="5139B81E" w:rsidR="006C31EC" w:rsidDel="008635C8" w:rsidRDefault="006C31EC">
      <w:pPr>
        <w:rPr>
          <w:del w:id="295" w:author="AARP Admin" w:date="2015-09-16T08:44:00Z"/>
          <w:rFonts w:ascii="Times New Roman" w:hAnsi="Times New Roman" w:cs="Times New Roman"/>
          <w:sz w:val="28"/>
          <w:szCs w:val="28"/>
        </w:rPr>
      </w:pPr>
      <w:del w:id="296" w:author="AARP Admin" w:date="2015-09-16T08:44:00Z">
        <w:r w:rsidRPr="00DC3394" w:rsidDel="008635C8">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The children had been treated at the Kennedy-Krieger Institute, sometimes as inpatients. Pictures presented as evidence in the lawsuit show a smiling </w:t>
      </w:r>
      <w:ins w:id="297" w:author="Michael Anft" w:date="2015-09-10T14:11:00Z">
        <w:r w:rsidR="00CC0744">
          <w:rPr>
            <w:rFonts w:ascii="Times New Roman" w:hAnsi="Times New Roman" w:cs="Times New Roman"/>
            <w:sz w:val="28"/>
            <w:szCs w:val="28"/>
          </w:rPr>
          <w:t xml:space="preserve">four-year-old </w:t>
        </w:r>
      </w:ins>
      <w:ins w:id="298" w:author="AARP Admin" w:date="2015-09-03T17:53:00Z">
        <w:del w:id="299" w:author="Michael Anft" w:date="2015-09-10T14:11:00Z">
          <w:r w:rsidR="00A612C8" w:rsidDel="00CC0744">
            <w:rPr>
              <w:rFonts w:ascii="Times New Roman" w:hAnsi="Times New Roman" w:cs="Times New Roman"/>
              <w:sz w:val="28"/>
              <w:szCs w:val="28"/>
            </w:rPr>
            <w:delText xml:space="preserve">[TK-year old] </w:delText>
          </w:r>
        </w:del>
      </w:ins>
      <w:r w:rsidRPr="00DC3394">
        <w:rPr>
          <w:rFonts w:ascii="Times New Roman" w:hAnsi="Times New Roman" w:cs="Times New Roman"/>
          <w:sz w:val="28"/>
          <w:szCs w:val="28"/>
        </w:rPr>
        <w:t xml:space="preserve">Freddie </w:t>
      </w:r>
      <w:ins w:id="300" w:author="Michael Anft" w:date="2015-09-11T11:32:00Z">
        <w:r w:rsidR="00DA2689">
          <w:rPr>
            <w:rFonts w:ascii="Times New Roman" w:hAnsi="Times New Roman" w:cs="Times New Roman"/>
            <w:sz w:val="28"/>
            <w:szCs w:val="28"/>
          </w:rPr>
          <w:t xml:space="preserve">with his sisters </w:t>
        </w:r>
      </w:ins>
      <w:r w:rsidRPr="00DC3394">
        <w:rPr>
          <w:rFonts w:ascii="Times New Roman" w:hAnsi="Times New Roman" w:cs="Times New Roman"/>
          <w:sz w:val="28"/>
          <w:szCs w:val="28"/>
        </w:rPr>
        <w:t>against a backdrop of almost-bare walls—he looks both happy and doomed.</w:t>
      </w:r>
      <w:ins w:id="301" w:author="AARP Admin" w:date="2015-09-03T17:53:00Z">
        <w:r w:rsidR="00A612C8">
          <w:rPr>
            <w:rFonts w:ascii="Times New Roman" w:hAnsi="Times New Roman" w:cs="Times New Roman"/>
            <w:sz w:val="28"/>
            <w:szCs w:val="28"/>
          </w:rPr>
          <w:t xml:space="preserve"> </w:t>
        </w:r>
        <w:del w:id="302" w:author="Michael Anft" w:date="2015-09-10T14:13:00Z">
          <w:r w:rsidR="00A612C8" w:rsidDel="00CC0744">
            <w:rPr>
              <w:rFonts w:ascii="Times New Roman" w:hAnsi="Times New Roman" w:cs="Times New Roman"/>
              <w:sz w:val="28"/>
              <w:szCs w:val="28"/>
            </w:rPr>
            <w:delText>[can we get this pic for the story?</w:delText>
          </w:r>
        </w:del>
      </w:ins>
    </w:p>
    <w:p w14:paraId="2E592F8A" w14:textId="77777777" w:rsidR="008635C8" w:rsidRDefault="008635C8">
      <w:pPr>
        <w:rPr>
          <w:ins w:id="303" w:author="AARP Admin" w:date="2015-09-16T08:44:00Z"/>
          <w:rFonts w:ascii="Times New Roman" w:hAnsi="Times New Roman" w:cs="Times New Roman"/>
          <w:sz w:val="28"/>
          <w:szCs w:val="28"/>
        </w:rPr>
      </w:pPr>
    </w:p>
    <w:p w14:paraId="2E819667" w14:textId="77777777" w:rsidR="008635C8" w:rsidRPr="00DC3394" w:rsidRDefault="008635C8">
      <w:pPr>
        <w:rPr>
          <w:ins w:id="304" w:author="AARP Admin" w:date="2015-09-16T08:44:00Z"/>
          <w:rFonts w:ascii="Times New Roman" w:hAnsi="Times New Roman" w:cs="Times New Roman"/>
          <w:sz w:val="28"/>
          <w:szCs w:val="28"/>
        </w:rPr>
      </w:pPr>
    </w:p>
    <w:p w14:paraId="482C74E7" w14:textId="1DD3AE19" w:rsidR="00180B71" w:rsidRDefault="00C16D61">
      <w:pPr>
        <w:rPr>
          <w:ins w:id="305" w:author="AARP Admin" w:date="2015-09-15T08:26:00Z"/>
          <w:rFonts w:ascii="Times New Roman" w:hAnsi="Times New Roman" w:cs="Times New Roman"/>
          <w:sz w:val="28"/>
          <w:szCs w:val="28"/>
        </w:rPr>
      </w:pPr>
      <w:del w:id="306" w:author="AARP Admin" w:date="2015-09-16T08:44:00Z">
        <w:r w:rsidRPr="00DC3394" w:rsidDel="008635C8">
          <w:rPr>
            <w:rFonts w:ascii="Times New Roman" w:hAnsi="Times New Roman" w:cs="Times New Roman"/>
            <w:sz w:val="28"/>
            <w:szCs w:val="28"/>
          </w:rPr>
          <w:delText xml:space="preserve">     </w:delText>
        </w:r>
      </w:del>
      <w:ins w:id="307" w:author="AARP Admin" w:date="2015-09-15T08:23:00Z">
        <w:r w:rsidR="0038373E">
          <w:rPr>
            <w:rFonts w:ascii="Times New Roman" w:hAnsi="Times New Roman" w:cs="Times New Roman"/>
            <w:sz w:val="28"/>
            <w:szCs w:val="28"/>
          </w:rPr>
          <w:t xml:space="preserve">But the child in that photo was long gone. </w:t>
        </w:r>
      </w:ins>
      <w:del w:id="308" w:author="AARP Admin" w:date="2015-09-15T08:25:00Z">
        <w:r w:rsidRPr="00DC3394" w:rsidDel="0038373E">
          <w:rPr>
            <w:rFonts w:ascii="Times New Roman" w:hAnsi="Times New Roman" w:cs="Times New Roman"/>
            <w:sz w:val="28"/>
            <w:szCs w:val="28"/>
          </w:rPr>
          <w:delText>T</w:delText>
        </w:r>
        <w:r w:rsidR="00343D69" w:rsidRPr="00DC3394" w:rsidDel="0038373E">
          <w:rPr>
            <w:rFonts w:ascii="Times New Roman" w:hAnsi="Times New Roman" w:cs="Times New Roman"/>
            <w:sz w:val="28"/>
            <w:szCs w:val="28"/>
          </w:rPr>
          <w:delText xml:space="preserve">o appear in the </w:delText>
        </w:r>
      </w:del>
      <w:ins w:id="309" w:author="Michael Anft" w:date="2015-09-11T11:33:00Z">
        <w:del w:id="310" w:author="AARP Admin" w:date="2015-09-15T08:25:00Z">
          <w:r w:rsidR="00DA2689" w:rsidDel="0038373E">
            <w:rPr>
              <w:rFonts w:ascii="Times New Roman" w:hAnsi="Times New Roman" w:cs="Times New Roman"/>
              <w:sz w:val="28"/>
              <w:szCs w:val="28"/>
            </w:rPr>
            <w:delText xml:space="preserve">lead-poisoning </w:delText>
          </w:r>
        </w:del>
      </w:ins>
      <w:del w:id="311" w:author="AARP Admin" w:date="2015-09-15T08:25:00Z">
        <w:r w:rsidR="00343D69" w:rsidRPr="00DC3394" w:rsidDel="0038373E">
          <w:rPr>
            <w:rFonts w:ascii="Times New Roman" w:hAnsi="Times New Roman" w:cs="Times New Roman"/>
            <w:sz w:val="28"/>
            <w:szCs w:val="28"/>
          </w:rPr>
          <w:delText xml:space="preserve">case, </w:delText>
        </w:r>
      </w:del>
      <w:ins w:id="312" w:author="AARP Admin" w:date="2015-09-15T08:25:00Z">
        <w:r w:rsidR="0038373E">
          <w:rPr>
            <w:rFonts w:ascii="Times New Roman" w:hAnsi="Times New Roman" w:cs="Times New Roman"/>
            <w:sz w:val="28"/>
            <w:szCs w:val="28"/>
          </w:rPr>
          <w:t>T</w:t>
        </w:r>
      </w:ins>
      <w:del w:id="313" w:author="AARP Admin" w:date="2015-09-15T08:25:00Z">
        <w:r w:rsidR="00343D69" w:rsidRPr="00DC3394" w:rsidDel="0038373E">
          <w:rPr>
            <w:rFonts w:ascii="Times New Roman" w:hAnsi="Times New Roman" w:cs="Times New Roman"/>
            <w:sz w:val="28"/>
            <w:szCs w:val="28"/>
          </w:rPr>
          <w:delText>t</w:delText>
        </w:r>
      </w:del>
      <w:r w:rsidR="00343D69" w:rsidRPr="00DC3394">
        <w:rPr>
          <w:rFonts w:ascii="Times New Roman" w:hAnsi="Times New Roman" w:cs="Times New Roman"/>
          <w:sz w:val="28"/>
          <w:szCs w:val="28"/>
        </w:rPr>
        <w:t>he twins</w:t>
      </w:r>
      <w:ins w:id="314" w:author="AARP Admin" w:date="2015-09-15T08:25:00Z">
        <w:r w:rsidR="0038373E">
          <w:rPr>
            <w:rFonts w:ascii="Times New Roman" w:hAnsi="Times New Roman" w:cs="Times New Roman"/>
            <w:sz w:val="28"/>
            <w:szCs w:val="28"/>
          </w:rPr>
          <w:t xml:space="preserve"> were </w:t>
        </w:r>
      </w:ins>
      <w:del w:id="315" w:author="AARP Admin" w:date="2015-09-15T08:25:00Z">
        <w:r w:rsidR="00D71EB9" w:rsidRPr="00DC3394" w:rsidDel="0038373E">
          <w:rPr>
            <w:rFonts w:ascii="Times New Roman" w:hAnsi="Times New Roman" w:cs="Times New Roman"/>
            <w:sz w:val="28"/>
            <w:szCs w:val="28"/>
          </w:rPr>
          <w:delText xml:space="preserve">, then </w:delText>
        </w:r>
      </w:del>
      <w:r w:rsidR="00D71EB9" w:rsidRPr="00DC3394">
        <w:rPr>
          <w:rFonts w:ascii="Times New Roman" w:hAnsi="Times New Roman" w:cs="Times New Roman"/>
          <w:sz w:val="28"/>
          <w:szCs w:val="28"/>
        </w:rPr>
        <w:t>18</w:t>
      </w:r>
      <w:ins w:id="316" w:author="AARP Admin" w:date="2015-09-15T08:25:00Z">
        <w:r w:rsidR="0038373E">
          <w:rPr>
            <w:rFonts w:ascii="Times New Roman" w:hAnsi="Times New Roman" w:cs="Times New Roman"/>
            <w:sz w:val="28"/>
            <w:szCs w:val="28"/>
          </w:rPr>
          <w:t xml:space="preserve"> when their </w:t>
        </w:r>
      </w:ins>
      <w:del w:id="317" w:author="AARP Admin" w:date="2015-09-15T08:25:00Z">
        <w:r w:rsidR="00D71EB9" w:rsidRPr="00DC3394" w:rsidDel="0038373E">
          <w:rPr>
            <w:rFonts w:ascii="Times New Roman" w:hAnsi="Times New Roman" w:cs="Times New Roman"/>
            <w:sz w:val="28"/>
            <w:szCs w:val="28"/>
          </w:rPr>
          <w:delText>,</w:delText>
        </w:r>
        <w:r w:rsidRPr="00DC3394" w:rsidDel="0038373E">
          <w:rPr>
            <w:rFonts w:ascii="Times New Roman" w:hAnsi="Times New Roman" w:cs="Times New Roman"/>
            <w:sz w:val="28"/>
            <w:szCs w:val="28"/>
          </w:rPr>
          <w:delText xml:space="preserve"> </w:delText>
        </w:r>
      </w:del>
      <w:ins w:id="318" w:author="AARP Admin" w:date="2015-09-15T08:25:00Z">
        <w:r w:rsidR="0038373E">
          <w:rPr>
            <w:rFonts w:ascii="Times New Roman" w:hAnsi="Times New Roman" w:cs="Times New Roman"/>
            <w:sz w:val="28"/>
            <w:szCs w:val="28"/>
          </w:rPr>
          <w:t xml:space="preserve">lead-poisoning </w:t>
        </w:r>
        <w:r w:rsidR="0038373E" w:rsidRPr="00DC3394">
          <w:rPr>
            <w:rFonts w:ascii="Times New Roman" w:hAnsi="Times New Roman" w:cs="Times New Roman"/>
            <w:sz w:val="28"/>
            <w:szCs w:val="28"/>
          </w:rPr>
          <w:t>case</w:t>
        </w:r>
        <w:r w:rsidR="0038373E">
          <w:rPr>
            <w:rFonts w:ascii="Times New Roman" w:hAnsi="Times New Roman" w:cs="Times New Roman"/>
            <w:sz w:val="28"/>
            <w:szCs w:val="28"/>
          </w:rPr>
          <w:t xml:space="preserve"> was tried, and both were incarcerated by that time: They </w:t>
        </w:r>
      </w:ins>
      <w:r w:rsidRPr="00DC3394">
        <w:rPr>
          <w:rFonts w:ascii="Times New Roman" w:hAnsi="Times New Roman" w:cs="Times New Roman"/>
          <w:sz w:val="28"/>
          <w:szCs w:val="28"/>
        </w:rPr>
        <w:t xml:space="preserve">had to petition the court to allow them to wear “civilian clothes” </w:t>
      </w:r>
      <w:del w:id="319" w:author="AARP Admin" w:date="2015-09-15T08:26:00Z">
        <w:r w:rsidRPr="00DC3394" w:rsidDel="0038373E">
          <w:rPr>
            <w:rFonts w:ascii="Times New Roman" w:hAnsi="Times New Roman" w:cs="Times New Roman"/>
            <w:sz w:val="28"/>
            <w:szCs w:val="28"/>
          </w:rPr>
          <w:delText>because they were locked u</w:delText>
        </w:r>
      </w:del>
      <w:ins w:id="320" w:author="AARP Admin" w:date="2015-09-15T08:26:00Z">
        <w:r w:rsidR="0038373E">
          <w:rPr>
            <w:rFonts w:ascii="Times New Roman" w:hAnsi="Times New Roman" w:cs="Times New Roman"/>
            <w:sz w:val="28"/>
            <w:szCs w:val="28"/>
          </w:rPr>
          <w:t>in court.</w:t>
        </w:r>
      </w:ins>
      <w:del w:id="321" w:author="AARP Admin" w:date="2015-09-15T08:26:00Z">
        <w:r w:rsidRPr="00DC3394" w:rsidDel="0038373E">
          <w:rPr>
            <w:rFonts w:ascii="Times New Roman" w:hAnsi="Times New Roman" w:cs="Times New Roman"/>
            <w:sz w:val="28"/>
            <w:szCs w:val="28"/>
          </w:rPr>
          <w:delText>p</w:delText>
        </w:r>
      </w:del>
      <w:ins w:id="322" w:author="Michael Anft" w:date="2015-09-10T15:10:00Z">
        <w:r w:rsidR="00681212">
          <w:rPr>
            <w:rFonts w:ascii="Times New Roman" w:hAnsi="Times New Roman" w:cs="Times New Roman"/>
            <w:sz w:val="28"/>
            <w:szCs w:val="28"/>
          </w:rPr>
          <w:t xml:space="preserve">. </w:t>
        </w:r>
        <w:del w:id="323" w:author="AARP Admin" w:date="2015-09-15T08:26:00Z">
          <w:r w:rsidR="00681212" w:rsidDel="0038373E">
            <w:rPr>
              <w:rFonts w:ascii="Times New Roman" w:hAnsi="Times New Roman" w:cs="Times New Roman"/>
              <w:sz w:val="28"/>
              <w:szCs w:val="28"/>
            </w:rPr>
            <w:delText>T</w:delText>
          </w:r>
        </w:del>
      </w:ins>
      <w:del w:id="324" w:author="AARP Admin" w:date="2015-09-15T08:26:00Z">
        <w:r w:rsidR="00D71EB9" w:rsidRPr="00DC3394" w:rsidDel="0038373E">
          <w:rPr>
            <w:rFonts w:ascii="Times New Roman" w:hAnsi="Times New Roman" w:cs="Times New Roman"/>
            <w:sz w:val="28"/>
            <w:szCs w:val="28"/>
          </w:rPr>
          <w:delText xml:space="preserve"> </w:delText>
        </w:r>
        <w:r w:rsidR="00D36512" w:rsidRPr="00DC3394" w:rsidDel="0038373E">
          <w:rPr>
            <w:rFonts w:ascii="Times New Roman" w:hAnsi="Times New Roman" w:cs="Times New Roman"/>
            <w:sz w:val="28"/>
            <w:szCs w:val="28"/>
          </w:rPr>
          <w:delText>(though charges</w:delText>
        </w:r>
      </w:del>
      <w:ins w:id="325" w:author="AARP Admin" w:date="2015-09-15T08:26:00Z">
        <w:r w:rsidR="0038373E">
          <w:rPr>
            <w:rFonts w:ascii="Times New Roman" w:hAnsi="Times New Roman" w:cs="Times New Roman"/>
            <w:sz w:val="28"/>
            <w:szCs w:val="28"/>
          </w:rPr>
          <w:t>Charges</w:t>
        </w:r>
      </w:ins>
      <w:r w:rsidR="00D36512" w:rsidRPr="00DC3394">
        <w:rPr>
          <w:rFonts w:ascii="Times New Roman" w:hAnsi="Times New Roman" w:cs="Times New Roman"/>
          <w:sz w:val="28"/>
          <w:szCs w:val="28"/>
        </w:rPr>
        <w:t xml:space="preserve"> against </w:t>
      </w:r>
      <w:proofErr w:type="spellStart"/>
      <w:r w:rsidR="00D36512" w:rsidRPr="00DC3394">
        <w:rPr>
          <w:rFonts w:ascii="Times New Roman" w:hAnsi="Times New Roman" w:cs="Times New Roman"/>
          <w:sz w:val="28"/>
          <w:szCs w:val="28"/>
        </w:rPr>
        <w:t>Fredricka</w:t>
      </w:r>
      <w:proofErr w:type="spellEnd"/>
      <w:r w:rsidR="00D36512" w:rsidRPr="00DC3394">
        <w:rPr>
          <w:rFonts w:ascii="Times New Roman" w:hAnsi="Times New Roman" w:cs="Times New Roman"/>
          <w:sz w:val="28"/>
          <w:szCs w:val="28"/>
        </w:rPr>
        <w:t xml:space="preserve"> would ultimately be dismissed</w:t>
      </w:r>
      <w:ins w:id="326" w:author="AARP Admin" w:date="2015-09-15T08:26:00Z">
        <w:r w:rsidR="008635C8">
          <w:rPr>
            <w:rFonts w:ascii="Times New Roman" w:hAnsi="Times New Roman" w:cs="Times New Roman"/>
            <w:sz w:val="28"/>
            <w:szCs w:val="28"/>
          </w:rPr>
          <w:t>.</w:t>
        </w:r>
        <w:r w:rsidR="0038373E">
          <w:rPr>
            <w:rFonts w:ascii="Times New Roman" w:hAnsi="Times New Roman" w:cs="Times New Roman"/>
            <w:sz w:val="28"/>
            <w:szCs w:val="28"/>
          </w:rPr>
          <w:t xml:space="preserve"> </w:t>
        </w:r>
      </w:ins>
      <w:ins w:id="327" w:author="Michael Anft" w:date="2015-09-10T15:10:00Z">
        <w:del w:id="328" w:author="AARP Admin" w:date="2015-09-15T08:26:00Z">
          <w:r w:rsidR="00681212" w:rsidDel="0038373E">
            <w:rPr>
              <w:rFonts w:ascii="Times New Roman" w:hAnsi="Times New Roman" w:cs="Times New Roman"/>
              <w:sz w:val="28"/>
              <w:szCs w:val="28"/>
            </w:rPr>
            <w:delText xml:space="preserve">, </w:delText>
          </w:r>
        </w:del>
        <w:r w:rsidR="00681212">
          <w:rPr>
            <w:rFonts w:ascii="Times New Roman" w:hAnsi="Times New Roman" w:cs="Times New Roman"/>
            <w:sz w:val="28"/>
            <w:szCs w:val="28"/>
          </w:rPr>
          <w:t>Freddie, after saying his piece in court, went right back to jail</w:t>
        </w:r>
      </w:ins>
      <w:del w:id="329" w:author="Michael Anft" w:date="2015-09-10T15:10:00Z">
        <w:r w:rsidR="00D36512" w:rsidRPr="00DC3394" w:rsidDel="00681212">
          <w:rPr>
            <w:rFonts w:ascii="Times New Roman" w:hAnsi="Times New Roman" w:cs="Times New Roman"/>
            <w:sz w:val="28"/>
            <w:szCs w:val="28"/>
          </w:rPr>
          <w:delText>)</w:delText>
        </w:r>
      </w:del>
      <w:r w:rsidR="00180B71">
        <w:rPr>
          <w:rFonts w:ascii="Times New Roman" w:hAnsi="Times New Roman" w:cs="Times New Roman"/>
          <w:sz w:val="28"/>
          <w:szCs w:val="28"/>
        </w:rPr>
        <w:t>, a place he would become too accustomed to.</w:t>
      </w:r>
    </w:p>
    <w:p w14:paraId="11CFAEE9" w14:textId="77777777" w:rsidR="0038373E" w:rsidRDefault="0038373E">
      <w:pPr>
        <w:rPr>
          <w:ins w:id="330" w:author="AARP Admin" w:date="2015-09-15T08:26:00Z"/>
          <w:rFonts w:ascii="Times New Roman" w:hAnsi="Times New Roman" w:cs="Times New Roman"/>
          <w:sz w:val="28"/>
          <w:szCs w:val="28"/>
        </w:rPr>
      </w:pPr>
    </w:p>
    <w:p w14:paraId="6775E4C1" w14:textId="0E23CFF2" w:rsidR="0038373E" w:rsidRDefault="0038373E">
      <w:pPr>
        <w:rPr>
          <w:ins w:id="331" w:author="AARP Admin" w:date="2015-09-15T08:26:00Z"/>
          <w:rFonts w:ascii="Times New Roman" w:hAnsi="Times New Roman" w:cs="Times New Roman"/>
          <w:sz w:val="28"/>
          <w:szCs w:val="28"/>
        </w:rPr>
      </w:pPr>
      <w:ins w:id="332" w:author="AARP Admin" w:date="2015-09-15T08:26:00Z">
        <w:r>
          <w:rPr>
            <w:rFonts w:ascii="Times New Roman" w:hAnsi="Times New Roman" w:cs="Times New Roman"/>
            <w:sz w:val="28"/>
            <w:szCs w:val="28"/>
          </w:rPr>
          <w:t>BREAK</w:t>
        </w:r>
      </w:ins>
    </w:p>
    <w:p w14:paraId="30D59E39" w14:textId="77777777" w:rsidR="0038373E" w:rsidDel="00A779D2" w:rsidRDefault="0038373E">
      <w:pPr>
        <w:rPr>
          <w:del w:id="333" w:author="AARP Admin" w:date="2015-09-15T08:32:00Z"/>
          <w:rFonts w:ascii="Times New Roman" w:hAnsi="Times New Roman" w:cs="Times New Roman"/>
          <w:sz w:val="28"/>
          <w:szCs w:val="28"/>
        </w:rPr>
      </w:pPr>
    </w:p>
    <w:p w14:paraId="282F0BD4" w14:textId="77777777" w:rsidR="00A779D2" w:rsidRDefault="00A779D2">
      <w:pPr>
        <w:rPr>
          <w:ins w:id="334" w:author="AARP Admin" w:date="2015-09-15T08:32:00Z"/>
          <w:rFonts w:ascii="Times New Roman" w:hAnsi="Times New Roman" w:cs="Times New Roman"/>
          <w:sz w:val="28"/>
          <w:szCs w:val="28"/>
        </w:rPr>
      </w:pPr>
    </w:p>
    <w:p w14:paraId="1FEAC518" w14:textId="39FB954C" w:rsidR="00A779D2" w:rsidRDefault="00DA2689">
      <w:pPr>
        <w:rPr>
          <w:ins w:id="335" w:author="AARP Admin" w:date="2015-09-15T08:31:00Z"/>
          <w:rFonts w:ascii="Times New Roman" w:hAnsi="Times New Roman" w:cs="Times New Roman"/>
          <w:sz w:val="28"/>
          <w:szCs w:val="28"/>
        </w:rPr>
      </w:pPr>
      <w:del w:id="336" w:author="AARP Admin" w:date="2015-09-15T08:32:00Z">
        <w:r w:rsidDel="00A779D2">
          <w:rPr>
            <w:rFonts w:ascii="Times New Roman" w:hAnsi="Times New Roman" w:cs="Times New Roman"/>
            <w:sz w:val="28"/>
            <w:szCs w:val="28"/>
          </w:rPr>
          <w:delText xml:space="preserve">     </w:delText>
        </w:r>
      </w:del>
      <w:r w:rsidR="00180B71" w:rsidRPr="00DC3394">
        <w:rPr>
          <w:rFonts w:ascii="Times New Roman" w:hAnsi="Times New Roman" w:cs="Times New Roman"/>
          <w:sz w:val="28"/>
          <w:szCs w:val="28"/>
        </w:rPr>
        <w:t xml:space="preserve">How closely could Freddie’s consistent criminality—his rap sheet shows a break in the flow of arrests only during times when he was jailed—be linked to </w:t>
      </w:r>
      <w:del w:id="337" w:author="AARP Admin" w:date="2015-09-16T08:46:00Z">
        <w:r w:rsidR="00180B71" w:rsidRPr="00DC3394" w:rsidDel="008635C8">
          <w:rPr>
            <w:rFonts w:ascii="Times New Roman" w:hAnsi="Times New Roman" w:cs="Times New Roman"/>
            <w:sz w:val="28"/>
            <w:szCs w:val="28"/>
          </w:rPr>
          <w:delText>suffering with years of</w:delText>
        </w:r>
      </w:del>
      <w:ins w:id="338" w:author="AARP Admin" w:date="2015-09-16T08:46:00Z">
        <w:r w:rsidR="008635C8">
          <w:rPr>
            <w:rFonts w:ascii="Times New Roman" w:hAnsi="Times New Roman" w:cs="Times New Roman"/>
            <w:sz w:val="28"/>
            <w:szCs w:val="28"/>
          </w:rPr>
          <w:t xml:space="preserve">the developmental </w:t>
        </w:r>
      </w:ins>
      <w:ins w:id="339" w:author="AARP Admin" w:date="2015-09-16T08:47:00Z">
        <w:r w:rsidR="00F5023B">
          <w:rPr>
            <w:rFonts w:ascii="Times New Roman" w:hAnsi="Times New Roman" w:cs="Times New Roman"/>
            <w:sz w:val="28"/>
            <w:szCs w:val="28"/>
          </w:rPr>
          <w:t xml:space="preserve">impact of the lead-tainted blood he suffered </w:t>
        </w:r>
      </w:ins>
      <w:del w:id="340" w:author="AARP Admin" w:date="2015-09-16T08:46:00Z">
        <w:r w:rsidR="00180B71" w:rsidRPr="00DC3394" w:rsidDel="008635C8">
          <w:rPr>
            <w:rFonts w:ascii="Times New Roman" w:hAnsi="Times New Roman" w:cs="Times New Roman"/>
            <w:sz w:val="28"/>
            <w:szCs w:val="28"/>
          </w:rPr>
          <w:delText xml:space="preserve"> lead-tainted blood </w:delText>
        </w:r>
      </w:del>
      <w:r w:rsidR="00180B71" w:rsidRPr="00DC3394">
        <w:rPr>
          <w:rFonts w:ascii="Times New Roman" w:hAnsi="Times New Roman" w:cs="Times New Roman"/>
          <w:sz w:val="28"/>
          <w:szCs w:val="28"/>
        </w:rPr>
        <w:t>as a kid</w:t>
      </w:r>
      <w:ins w:id="341" w:author="AARP Admin" w:date="2015-09-15T08:31:00Z">
        <w:r w:rsidR="008635C8">
          <w:rPr>
            <w:rFonts w:ascii="Times New Roman" w:hAnsi="Times New Roman" w:cs="Times New Roman"/>
            <w:sz w:val="28"/>
            <w:szCs w:val="28"/>
          </w:rPr>
          <w:t>?</w:t>
        </w:r>
      </w:ins>
    </w:p>
    <w:p w14:paraId="1FD0B124" w14:textId="77777777" w:rsidR="008635C8" w:rsidRDefault="008635C8">
      <w:pPr>
        <w:rPr>
          <w:ins w:id="342" w:author="AARP Admin" w:date="2015-09-15T08:31:00Z"/>
          <w:rFonts w:ascii="Times New Roman" w:hAnsi="Times New Roman" w:cs="Times New Roman"/>
          <w:sz w:val="28"/>
          <w:szCs w:val="28"/>
        </w:rPr>
      </w:pPr>
    </w:p>
    <w:p w14:paraId="0D9AAA4D" w14:textId="7383BCB1" w:rsidR="00180B71" w:rsidRPr="00DC3394" w:rsidDel="00A779D2" w:rsidRDefault="00180B71">
      <w:pPr>
        <w:rPr>
          <w:del w:id="343" w:author="AARP Admin" w:date="2015-09-15T08:31:00Z"/>
          <w:rFonts w:ascii="Times New Roman" w:hAnsi="Times New Roman" w:cs="Times New Roman"/>
          <w:sz w:val="28"/>
          <w:szCs w:val="28"/>
        </w:rPr>
      </w:pPr>
      <w:del w:id="344" w:author="AARP Admin" w:date="2015-09-15T08:31:00Z">
        <w:r w:rsidRPr="00DC3394" w:rsidDel="00A779D2">
          <w:rPr>
            <w:rFonts w:ascii="Times New Roman" w:hAnsi="Times New Roman" w:cs="Times New Roman"/>
            <w:sz w:val="28"/>
            <w:szCs w:val="28"/>
          </w:rPr>
          <w:delText>?</w:delText>
        </w:r>
      </w:del>
    </w:p>
    <w:p w14:paraId="018407D8" w14:textId="2C021F01" w:rsidR="00180B71" w:rsidRPr="00DC3394" w:rsidRDefault="00180B71">
      <w:pPr>
        <w:rPr>
          <w:rFonts w:ascii="Times New Roman" w:hAnsi="Times New Roman" w:cs="Times New Roman"/>
          <w:sz w:val="28"/>
          <w:szCs w:val="28"/>
        </w:rPr>
      </w:pPr>
      <w:del w:id="345" w:author="AARP Admin" w:date="2015-09-15T08:31:00Z">
        <w:r w:rsidRPr="00DC3394" w:rsidDel="00A779D2">
          <w:rPr>
            <w:rFonts w:ascii="Times New Roman" w:hAnsi="Times New Roman" w:cs="Times New Roman"/>
            <w:sz w:val="28"/>
            <w:szCs w:val="28"/>
          </w:rPr>
          <w:delText xml:space="preserve">    </w:delText>
        </w:r>
      </w:del>
      <w:del w:id="346" w:author="AARP Admin" w:date="2015-09-16T08:47:00Z">
        <w:r w:rsidRPr="00DC3394" w:rsidDel="00F5023B">
          <w:rPr>
            <w:rFonts w:ascii="Times New Roman" w:hAnsi="Times New Roman" w:cs="Times New Roman"/>
            <w:sz w:val="28"/>
            <w:szCs w:val="28"/>
          </w:rPr>
          <w:delText xml:space="preserve"> </w:delText>
        </w:r>
      </w:del>
      <w:ins w:id="347" w:author="AARP Admin" w:date="2015-09-15T08:27:00Z">
        <w:r w:rsidR="0038373E">
          <w:rPr>
            <w:rFonts w:ascii="Times New Roman" w:hAnsi="Times New Roman" w:cs="Times New Roman"/>
            <w:sz w:val="28"/>
            <w:szCs w:val="28"/>
          </w:rPr>
          <w:t>Social scientists and criminologist have long posited that there is a direct link between childhood lead exposure and crime</w:t>
        </w:r>
      </w:ins>
      <w:ins w:id="348" w:author="AARP Admin" w:date="2015-09-15T08:29:00Z">
        <w:r w:rsidR="00A779D2">
          <w:rPr>
            <w:rFonts w:ascii="Times New Roman" w:hAnsi="Times New Roman" w:cs="Times New Roman"/>
            <w:sz w:val="28"/>
            <w:szCs w:val="28"/>
          </w:rPr>
          <w:t>:</w:t>
        </w:r>
      </w:ins>
      <w:ins w:id="349" w:author="AARP Admin" w:date="2015-09-15T08:27:00Z">
        <w:r w:rsidR="0038373E" w:rsidRPr="00DC3394">
          <w:rPr>
            <w:rFonts w:ascii="Times New Roman" w:hAnsi="Times New Roman" w:cs="Times New Roman"/>
            <w:sz w:val="28"/>
            <w:szCs w:val="28"/>
          </w:rPr>
          <w:t xml:space="preserve"> Just as higher blood lead levels have been associated with lower IQ and struggles with learning and </w:t>
        </w:r>
        <w:r w:rsidR="0038373E" w:rsidRPr="00DC3394">
          <w:rPr>
            <w:rFonts w:ascii="Times New Roman" w:hAnsi="Times New Roman" w:cs="Times New Roman"/>
            <w:sz w:val="28"/>
            <w:szCs w:val="28"/>
          </w:rPr>
          <w:lastRenderedPageBreak/>
          <w:t xml:space="preserve">behavior, </w:t>
        </w:r>
      </w:ins>
      <w:ins w:id="350" w:author="AARP Admin" w:date="2015-09-15T08:29:00Z">
        <w:r w:rsidR="00A779D2">
          <w:rPr>
            <w:rFonts w:ascii="Times New Roman" w:hAnsi="Times New Roman" w:cs="Times New Roman"/>
            <w:sz w:val="28"/>
            <w:szCs w:val="28"/>
          </w:rPr>
          <w:t>it also</w:t>
        </w:r>
      </w:ins>
      <w:ins w:id="351" w:author="AARP Admin" w:date="2015-09-15T08:27:00Z">
        <w:r w:rsidR="0038373E" w:rsidRPr="00DC3394">
          <w:rPr>
            <w:rFonts w:ascii="Times New Roman" w:hAnsi="Times New Roman" w:cs="Times New Roman"/>
            <w:sz w:val="28"/>
            <w:szCs w:val="28"/>
          </w:rPr>
          <w:t xml:space="preserve"> correlates with higher rates of arrests for adults, several studies have found</w:t>
        </w:r>
        <w:r w:rsidR="00A779D2">
          <w:rPr>
            <w:rFonts w:ascii="Times New Roman" w:hAnsi="Times New Roman" w:cs="Times New Roman"/>
            <w:sz w:val="28"/>
            <w:szCs w:val="28"/>
          </w:rPr>
          <w:t xml:space="preserve">. </w:t>
        </w:r>
      </w:ins>
      <w:ins w:id="352" w:author="AARP Admin" w:date="2015-09-15T08:29:00Z">
        <w:r w:rsidR="00A779D2">
          <w:rPr>
            <w:rFonts w:ascii="Times New Roman" w:hAnsi="Times New Roman" w:cs="Times New Roman"/>
            <w:sz w:val="28"/>
            <w:szCs w:val="28"/>
          </w:rPr>
          <w:t xml:space="preserve">And </w:t>
        </w:r>
      </w:ins>
      <w:ins w:id="353" w:author="AARP Admin" w:date="2015-09-16T08:48:00Z">
        <w:r w:rsidR="00F5023B">
          <w:rPr>
            <w:rFonts w:ascii="Times New Roman" w:hAnsi="Times New Roman" w:cs="Times New Roman"/>
            <w:sz w:val="28"/>
            <w:szCs w:val="28"/>
          </w:rPr>
          <w:t xml:space="preserve">many </w:t>
        </w:r>
      </w:ins>
      <w:ins w:id="354" w:author="AARP Admin" w:date="2015-09-15T08:29:00Z">
        <w:r w:rsidR="00A779D2">
          <w:rPr>
            <w:rFonts w:ascii="Times New Roman" w:hAnsi="Times New Roman" w:cs="Times New Roman"/>
            <w:sz w:val="28"/>
            <w:szCs w:val="28"/>
          </w:rPr>
          <w:t>a</w:t>
        </w:r>
      </w:ins>
      <w:del w:id="355" w:author="AARP Admin" w:date="2015-09-15T08:29:00Z">
        <w:r w:rsidRPr="00DC3394" w:rsidDel="00A779D2">
          <w:rPr>
            <w:rFonts w:ascii="Times New Roman" w:hAnsi="Times New Roman" w:cs="Times New Roman"/>
            <w:sz w:val="28"/>
            <w:szCs w:val="28"/>
          </w:rPr>
          <w:delText>A</w:delText>
        </w:r>
      </w:del>
      <w:r w:rsidRPr="00DC3394">
        <w:rPr>
          <w:rFonts w:ascii="Times New Roman" w:hAnsi="Times New Roman" w:cs="Times New Roman"/>
          <w:sz w:val="28"/>
          <w:szCs w:val="28"/>
        </w:rPr>
        <w:t xml:space="preserve">ttorneys who tackle the cases of </w:t>
      </w:r>
      <w:del w:id="356" w:author="AARP Admin" w:date="2015-09-15T08:29:00Z">
        <w:r w:rsidRPr="00DC3394" w:rsidDel="00A779D2">
          <w:rPr>
            <w:rFonts w:ascii="Times New Roman" w:hAnsi="Times New Roman" w:cs="Times New Roman"/>
            <w:sz w:val="28"/>
            <w:szCs w:val="28"/>
          </w:rPr>
          <w:delText xml:space="preserve">many </w:delText>
        </w:r>
      </w:del>
      <w:r w:rsidRPr="00DC3394">
        <w:rPr>
          <w:rFonts w:ascii="Times New Roman" w:hAnsi="Times New Roman" w:cs="Times New Roman"/>
          <w:sz w:val="28"/>
          <w:szCs w:val="28"/>
        </w:rPr>
        <w:t xml:space="preserve">inner-city young people </w:t>
      </w:r>
      <w:del w:id="357" w:author="AARP Admin" w:date="2015-09-15T08:30:00Z">
        <w:r w:rsidRPr="00DC3394" w:rsidDel="00A779D2">
          <w:rPr>
            <w:rFonts w:ascii="Times New Roman" w:hAnsi="Times New Roman" w:cs="Times New Roman"/>
            <w:sz w:val="28"/>
            <w:szCs w:val="28"/>
          </w:rPr>
          <w:delText>say the link is a common one.</w:delText>
        </w:r>
      </w:del>
      <w:ins w:id="358" w:author="AARP Admin" w:date="2015-09-16T08:48:00Z">
        <w:r w:rsidR="00F5023B">
          <w:rPr>
            <w:rFonts w:ascii="Times New Roman" w:hAnsi="Times New Roman" w:cs="Times New Roman"/>
            <w:sz w:val="28"/>
            <w:szCs w:val="28"/>
          </w:rPr>
          <w:t>insist</w:t>
        </w:r>
      </w:ins>
      <w:ins w:id="359" w:author="AARP Admin" w:date="2015-09-15T08:30:00Z">
        <w:r w:rsidR="00A779D2">
          <w:rPr>
            <w:rFonts w:ascii="Times New Roman" w:hAnsi="Times New Roman" w:cs="Times New Roman"/>
            <w:sz w:val="28"/>
            <w:szCs w:val="28"/>
          </w:rPr>
          <w:t xml:space="preserve"> that the causal relationship is real.</w:t>
        </w:r>
      </w:ins>
      <w:r w:rsidRPr="00DC3394">
        <w:rPr>
          <w:rFonts w:ascii="Times New Roman" w:hAnsi="Times New Roman" w:cs="Times New Roman"/>
          <w:sz w:val="28"/>
          <w:szCs w:val="28"/>
        </w:rPr>
        <w:t xml:space="preserve"> </w:t>
      </w:r>
    </w:p>
    <w:p w14:paraId="57E1EF2C" w14:textId="77777777" w:rsidR="00A779D2" w:rsidRDefault="00A779D2">
      <w:pPr>
        <w:rPr>
          <w:ins w:id="360" w:author="AARP Admin" w:date="2015-09-15T08:31:00Z"/>
          <w:rFonts w:ascii="Times New Roman" w:hAnsi="Times New Roman" w:cs="Times New Roman"/>
          <w:sz w:val="28"/>
          <w:szCs w:val="28"/>
        </w:rPr>
      </w:pPr>
    </w:p>
    <w:p w14:paraId="412DA1F7" w14:textId="0D92E82E" w:rsidR="00180B71" w:rsidRPr="00DC3394" w:rsidRDefault="00180B71">
      <w:pPr>
        <w:rPr>
          <w:rFonts w:ascii="Times New Roman" w:hAnsi="Times New Roman" w:cs="Times New Roman"/>
          <w:sz w:val="28"/>
          <w:szCs w:val="28"/>
        </w:rPr>
      </w:pPr>
      <w:del w:id="361" w:author="AARP Admin" w:date="2015-09-15T08:31:00Z">
        <w:r w:rsidRPr="00DC3394" w:rsidDel="00A779D2">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“I’ve asked many of my clients, ‘Why do you have this problem? Why did you drop out in 8</w:t>
      </w:r>
      <w:r w:rsidRPr="00DC3394">
        <w:rPr>
          <w:rFonts w:ascii="Times New Roman" w:hAnsi="Times New Roman" w:cs="Times New Roman"/>
          <w:sz w:val="28"/>
          <w:szCs w:val="28"/>
          <w:vertAlign w:val="superscript"/>
        </w:rPr>
        <w:t>th</w:t>
      </w:r>
      <w:r w:rsidRPr="00DC3394">
        <w:rPr>
          <w:rFonts w:ascii="Times New Roman" w:hAnsi="Times New Roman" w:cs="Times New Roman"/>
          <w:sz w:val="28"/>
          <w:szCs w:val="28"/>
        </w:rPr>
        <w:t xml:space="preserve"> grade? Why do you have this lengthy arrest record</w:t>
      </w:r>
      <w:proofErr w:type="gramStart"/>
      <w:r w:rsidRPr="00DC3394">
        <w:rPr>
          <w:rFonts w:ascii="Times New Roman" w:hAnsi="Times New Roman" w:cs="Times New Roman"/>
          <w:sz w:val="28"/>
          <w:szCs w:val="28"/>
        </w:rPr>
        <w:t>?,</w:t>
      </w:r>
      <w:proofErr w:type="gramEnd"/>
      <w:r w:rsidRPr="00DC3394">
        <w:rPr>
          <w:rFonts w:ascii="Times New Roman" w:hAnsi="Times New Roman" w:cs="Times New Roman"/>
          <w:sz w:val="28"/>
          <w:szCs w:val="28"/>
        </w:rPr>
        <w:t>’” says Jill Carter, a state delegate (D-41) and defense lawyer. “Way too often, they’ll tell me they’ve been lead-poisoned.”</w:t>
      </w:r>
    </w:p>
    <w:p w14:paraId="48034E5B" w14:textId="77777777" w:rsidR="00A779D2" w:rsidRDefault="00180B71">
      <w:pPr>
        <w:rPr>
          <w:ins w:id="362" w:author="AARP Admin" w:date="2015-09-15T08:31:00Z"/>
          <w:rFonts w:ascii="Times New Roman" w:hAnsi="Times New Roman" w:cs="Times New Roman"/>
          <w:sz w:val="28"/>
          <w:szCs w:val="28"/>
        </w:rPr>
      </w:pPr>
      <w:del w:id="363" w:author="AARP Admin" w:date="2015-09-15T08:27:00Z">
        <w:r w:rsidRPr="00DC3394" w:rsidDel="0038373E">
          <w:rPr>
            <w:rFonts w:ascii="Times New Roman" w:hAnsi="Times New Roman" w:cs="Times New Roman"/>
            <w:sz w:val="28"/>
            <w:szCs w:val="28"/>
          </w:rPr>
          <w:delText xml:space="preserve">     Just as higher blood lead levels have been associated with lower IQ and struggles with learning and behavior, early lead exposure correlates with higher rates of arrests for adults, several studies have found</w:delText>
        </w:r>
      </w:del>
    </w:p>
    <w:p w14:paraId="0EAB58ED" w14:textId="41E1C6C2" w:rsidR="00180B71" w:rsidRPr="00DC3394" w:rsidDel="00A779D2" w:rsidRDefault="00180B71">
      <w:pPr>
        <w:rPr>
          <w:del w:id="364" w:author="AARP Admin" w:date="2015-09-15T08:31:00Z"/>
          <w:rFonts w:ascii="Times New Roman" w:hAnsi="Times New Roman" w:cs="Times New Roman"/>
          <w:sz w:val="28"/>
          <w:szCs w:val="28"/>
        </w:rPr>
      </w:pPr>
      <w:del w:id="365" w:author="AARP Admin" w:date="2015-09-15T08:31:00Z">
        <w:r w:rsidRPr="00DC3394" w:rsidDel="00A779D2">
          <w:rPr>
            <w:rFonts w:ascii="Times New Roman" w:hAnsi="Times New Roman" w:cs="Times New Roman"/>
            <w:sz w:val="28"/>
            <w:szCs w:val="28"/>
          </w:rPr>
          <w:delText>.</w:delText>
        </w:r>
      </w:del>
    </w:p>
    <w:p w14:paraId="5E7F3305" w14:textId="509CBC6E" w:rsidR="00180B71" w:rsidRPr="00DC3394" w:rsidDel="00A779D2" w:rsidRDefault="00180B71">
      <w:pPr>
        <w:rPr>
          <w:del w:id="366" w:author="AARP Admin" w:date="2015-09-15T08:32:00Z"/>
          <w:rFonts w:ascii="Times New Roman" w:hAnsi="Times New Roman" w:cs="Times New Roman"/>
          <w:sz w:val="28"/>
          <w:szCs w:val="28"/>
        </w:rPr>
      </w:pPr>
      <w:del w:id="367" w:author="AARP Admin" w:date="2015-09-15T08:31:00Z">
        <w:r w:rsidRPr="00DC3394" w:rsidDel="00A779D2">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While his neighbors say that Gray showed </w:t>
      </w:r>
      <w:del w:id="368" w:author="AARP Admin" w:date="2015-09-13T10:58:00Z">
        <w:r w:rsidRPr="00DC3394" w:rsidDel="00641FDC">
          <w:rPr>
            <w:rFonts w:ascii="Times New Roman" w:hAnsi="Times New Roman" w:cs="Times New Roman"/>
            <w:sz w:val="28"/>
            <w:szCs w:val="28"/>
          </w:rPr>
          <w:delText>little</w:delText>
        </w:r>
      </w:del>
      <w:ins w:id="369" w:author="AARP Admin" w:date="2015-09-13T10:58:00Z">
        <w:r w:rsidR="00641FDC">
          <w:rPr>
            <w:rFonts w:ascii="Times New Roman" w:hAnsi="Times New Roman" w:cs="Times New Roman"/>
            <w:sz w:val="28"/>
            <w:szCs w:val="28"/>
          </w:rPr>
          <w:t>few</w:t>
        </w:r>
      </w:ins>
      <w:r w:rsidRPr="00DC3394">
        <w:rPr>
          <w:rFonts w:ascii="Times New Roman" w:hAnsi="Times New Roman" w:cs="Times New Roman"/>
          <w:sz w:val="28"/>
          <w:szCs w:val="28"/>
        </w:rPr>
        <w:t xml:space="preserve"> signs of impairment, one lawyer who defended him in court says the effects of lead on Freddie’s brain were manifest.</w:t>
      </w:r>
    </w:p>
    <w:p w14:paraId="50D52620" w14:textId="1184CA2E" w:rsidR="00180B71" w:rsidDel="00A779D2" w:rsidRDefault="00180B71">
      <w:pPr>
        <w:rPr>
          <w:del w:id="370" w:author="AARP Admin" w:date="2015-09-15T08:32:00Z"/>
          <w:rFonts w:ascii="Times New Roman" w:hAnsi="Times New Roman" w:cs="Times New Roman"/>
          <w:sz w:val="28"/>
          <w:szCs w:val="28"/>
        </w:rPr>
      </w:pPr>
      <w:del w:id="371" w:author="AARP Admin" w:date="2015-09-15T08:32:00Z">
        <w:r w:rsidRPr="00DC3394" w:rsidDel="00A779D2">
          <w:rPr>
            <w:rFonts w:ascii="Times New Roman" w:hAnsi="Times New Roman" w:cs="Times New Roman"/>
            <w:sz w:val="28"/>
            <w:szCs w:val="28"/>
          </w:rPr>
          <w:delText xml:space="preserve">    </w:delText>
        </w:r>
      </w:del>
      <w:ins w:id="372" w:author="AARP Admin" w:date="2015-09-15T08:32:00Z">
        <w:r w:rsidR="00A779D2">
          <w:rPr>
            <w:rFonts w:ascii="Times New Roman" w:hAnsi="Times New Roman" w:cs="Times New Roman"/>
            <w:sz w:val="28"/>
            <w:szCs w:val="28"/>
          </w:rPr>
          <w:t xml:space="preserve"> </w:t>
        </w:r>
      </w:ins>
      <w:del w:id="373" w:author="AARP Admin" w:date="2015-09-15T08:32:00Z">
        <w:r w:rsidRPr="00DC3394" w:rsidDel="00A779D2">
          <w:rPr>
            <w:rFonts w:ascii="Times New Roman" w:hAnsi="Times New Roman" w:cs="Times New Roman"/>
            <w:sz w:val="28"/>
            <w:szCs w:val="28"/>
          </w:rPr>
          <w:delText xml:space="preserve"> </w:delText>
        </w:r>
      </w:del>
      <w:r w:rsidRPr="00DC3394">
        <w:rPr>
          <w:rFonts w:ascii="Times New Roman" w:hAnsi="Times New Roman" w:cs="Times New Roman"/>
          <w:sz w:val="28"/>
          <w:szCs w:val="28"/>
        </w:rPr>
        <w:t>“It was clear to me that there were some lead issues,” says the attorney, who did not want to be identified. “His reading and writing weren’t good. There’d be no way he could make it through college. He wasn’t unintelligent, but you wondered just how far he could go.”</w:t>
      </w:r>
    </w:p>
    <w:p w14:paraId="5CB357C0" w14:textId="77777777" w:rsidR="00A779D2" w:rsidRDefault="00A779D2">
      <w:pPr>
        <w:rPr>
          <w:ins w:id="374" w:author="AARP Admin" w:date="2015-09-15T08:32:00Z"/>
          <w:rFonts w:ascii="Times New Roman" w:hAnsi="Times New Roman" w:cs="Times New Roman"/>
          <w:sz w:val="28"/>
          <w:szCs w:val="28"/>
        </w:rPr>
      </w:pPr>
    </w:p>
    <w:p w14:paraId="673A51BD" w14:textId="77777777" w:rsidR="00A779D2" w:rsidRPr="00DC3394" w:rsidRDefault="00A779D2">
      <w:pPr>
        <w:rPr>
          <w:ins w:id="375" w:author="AARP Admin" w:date="2015-09-15T08:32:00Z"/>
          <w:rFonts w:ascii="Times New Roman" w:hAnsi="Times New Roman" w:cs="Times New Roman"/>
          <w:sz w:val="28"/>
          <w:szCs w:val="28"/>
        </w:rPr>
      </w:pPr>
    </w:p>
    <w:p w14:paraId="1C247544" w14:textId="2E4D0B32" w:rsidR="00180B71" w:rsidRPr="00DC3394" w:rsidDel="00A779D2" w:rsidRDefault="00171C29">
      <w:pPr>
        <w:rPr>
          <w:del w:id="376" w:author="AARP Admin" w:date="2015-09-15T08:33:00Z"/>
          <w:rFonts w:ascii="Times New Roman" w:hAnsi="Times New Roman" w:cs="Times New Roman"/>
          <w:sz w:val="28"/>
          <w:szCs w:val="28"/>
        </w:rPr>
      </w:pPr>
      <w:del w:id="377" w:author="AARP Admin" w:date="2015-09-15T08:32:00Z">
        <w:r w:rsidDel="00A779D2">
          <w:rPr>
            <w:rFonts w:ascii="Times New Roman" w:hAnsi="Times New Roman" w:cs="Times New Roman"/>
            <w:sz w:val="28"/>
            <w:szCs w:val="28"/>
          </w:rPr>
          <w:delText xml:space="preserve">     </w:delText>
        </w:r>
      </w:del>
      <w:r>
        <w:rPr>
          <w:rFonts w:ascii="Times New Roman" w:hAnsi="Times New Roman" w:cs="Times New Roman"/>
          <w:sz w:val="28"/>
          <w:szCs w:val="28"/>
        </w:rPr>
        <w:t>A bail bondman the family hired to bail Freddie out of jail</w:t>
      </w:r>
      <w:r w:rsidR="00180B71">
        <w:rPr>
          <w:rFonts w:ascii="Times New Roman" w:hAnsi="Times New Roman" w:cs="Times New Roman"/>
          <w:sz w:val="28"/>
          <w:szCs w:val="28"/>
        </w:rPr>
        <w:t xml:space="preserve"> </w:t>
      </w:r>
      <w:r w:rsidR="00180B71" w:rsidRPr="00DC3394">
        <w:rPr>
          <w:rFonts w:ascii="Times New Roman" w:hAnsi="Times New Roman" w:cs="Times New Roman"/>
          <w:sz w:val="28"/>
          <w:szCs w:val="28"/>
        </w:rPr>
        <w:t xml:space="preserve">said he’d have to take over the reading of charges when Freddie stumbled over them. “He couldn’t make out words like ‘eluding’ or ‘fleeing,’” </w:t>
      </w:r>
      <w:r w:rsidR="00180B71">
        <w:rPr>
          <w:rFonts w:ascii="Times New Roman" w:hAnsi="Times New Roman" w:cs="Times New Roman"/>
          <w:sz w:val="28"/>
          <w:szCs w:val="28"/>
        </w:rPr>
        <w:t>says Quinton “</w:t>
      </w:r>
      <w:proofErr w:type="spellStart"/>
      <w:r w:rsidR="00180B71">
        <w:rPr>
          <w:rFonts w:ascii="Times New Roman" w:hAnsi="Times New Roman" w:cs="Times New Roman"/>
          <w:sz w:val="28"/>
          <w:szCs w:val="28"/>
        </w:rPr>
        <w:t>Toak</w:t>
      </w:r>
      <w:proofErr w:type="spellEnd"/>
      <w:r w:rsidR="00180B71">
        <w:rPr>
          <w:rFonts w:ascii="Times New Roman" w:hAnsi="Times New Roman" w:cs="Times New Roman"/>
          <w:sz w:val="28"/>
          <w:szCs w:val="28"/>
        </w:rPr>
        <w:t>” Reid</w:t>
      </w:r>
      <w:r w:rsidR="00180B71" w:rsidRPr="00DC3394">
        <w:rPr>
          <w:rFonts w:ascii="Times New Roman" w:hAnsi="Times New Roman" w:cs="Times New Roman"/>
          <w:sz w:val="28"/>
          <w:szCs w:val="28"/>
        </w:rPr>
        <w:t>. “He had a lot of street smarts, though. He was just trying to survive out here. People feel like they can take care of their families at age 16 by selling drugs. That’s all they can do.”</w:t>
      </w:r>
    </w:p>
    <w:p w14:paraId="4DD3DC39" w14:textId="435EBC91" w:rsidR="00180B71" w:rsidDel="00A779D2" w:rsidRDefault="00C16D61">
      <w:pPr>
        <w:rPr>
          <w:del w:id="378" w:author="AARP Admin" w:date="2015-09-15T08:33:00Z"/>
          <w:rFonts w:ascii="Times New Roman" w:hAnsi="Times New Roman" w:cs="Times New Roman"/>
          <w:sz w:val="28"/>
          <w:szCs w:val="28"/>
        </w:rPr>
      </w:pPr>
      <w:del w:id="379" w:author="Michael Anft" w:date="2015-09-10T15:28:00Z">
        <w:r w:rsidRPr="00DC3394" w:rsidDel="00180B71">
          <w:rPr>
            <w:rFonts w:ascii="Times New Roman" w:hAnsi="Times New Roman" w:cs="Times New Roman"/>
            <w:sz w:val="28"/>
            <w:szCs w:val="28"/>
          </w:rPr>
          <w:delText>.</w:delText>
        </w:r>
      </w:del>
    </w:p>
    <w:p w14:paraId="7BBA5AF8" w14:textId="31A82735" w:rsidR="00357428" w:rsidDel="00A779D2" w:rsidRDefault="00357428">
      <w:pPr>
        <w:rPr>
          <w:del w:id="380" w:author="AARP Admin" w:date="2015-09-15T08:33:00Z"/>
          <w:rFonts w:ascii="Times New Roman" w:hAnsi="Times New Roman" w:cs="Times New Roman"/>
          <w:sz w:val="28"/>
          <w:szCs w:val="28"/>
        </w:rPr>
      </w:pPr>
      <w:del w:id="381" w:author="AARP Admin" w:date="2015-09-15T08:33:00Z">
        <w:r w:rsidDel="00A779D2">
          <w:rPr>
            <w:rFonts w:ascii="Times New Roman" w:hAnsi="Times New Roman" w:cs="Times New Roman"/>
            <w:sz w:val="28"/>
            <w:szCs w:val="28"/>
          </w:rPr>
          <w:delText xml:space="preserve">                                                 *****</w:delText>
        </w:r>
      </w:del>
    </w:p>
    <w:p w14:paraId="3E5BD8E3" w14:textId="77777777" w:rsidR="00A779D2" w:rsidRDefault="00A779D2">
      <w:pPr>
        <w:rPr>
          <w:ins w:id="382" w:author="AARP Admin" w:date="2015-09-15T08:33:00Z"/>
          <w:rFonts w:ascii="Times New Roman" w:hAnsi="Times New Roman" w:cs="Times New Roman"/>
          <w:sz w:val="28"/>
          <w:szCs w:val="28"/>
        </w:rPr>
      </w:pPr>
    </w:p>
    <w:p w14:paraId="649C60B8" w14:textId="77777777" w:rsidR="00A779D2" w:rsidRDefault="00A779D2">
      <w:pPr>
        <w:rPr>
          <w:ins w:id="383" w:author="AARP Admin" w:date="2015-09-15T08:33:00Z"/>
          <w:rFonts w:ascii="Times New Roman" w:hAnsi="Times New Roman" w:cs="Times New Roman"/>
          <w:sz w:val="28"/>
          <w:szCs w:val="28"/>
        </w:rPr>
      </w:pPr>
    </w:p>
    <w:p w14:paraId="47F186B5" w14:textId="6CF50C4F" w:rsidR="00357428" w:rsidDel="00BD67E3" w:rsidRDefault="00F5023B">
      <w:pPr>
        <w:rPr>
          <w:del w:id="384" w:author="AARP Admin" w:date="2015-09-15T08:34:00Z"/>
          <w:rFonts w:ascii="Times New Roman" w:hAnsi="Times New Roman" w:cs="Times New Roman"/>
          <w:sz w:val="28"/>
          <w:szCs w:val="28"/>
        </w:rPr>
      </w:pPr>
      <w:ins w:id="385" w:author="AARP Admin" w:date="2015-09-16T08:49:00Z">
        <w:r>
          <w:rPr>
            <w:rFonts w:ascii="Times New Roman" w:hAnsi="Times New Roman" w:cs="Times New Roman"/>
            <w:sz w:val="28"/>
            <w:szCs w:val="28"/>
          </w:rPr>
          <w:t xml:space="preserve">And Freddie knew his neighborhood. </w:t>
        </w:r>
      </w:ins>
      <w:del w:id="386" w:author="AARP Admin" w:date="2015-09-15T08:33:00Z">
        <w:r w:rsidR="00357428" w:rsidDel="00A779D2">
          <w:rPr>
            <w:rFonts w:ascii="Times New Roman" w:hAnsi="Times New Roman" w:cs="Times New Roman"/>
            <w:sz w:val="28"/>
            <w:szCs w:val="28"/>
          </w:rPr>
          <w:delText xml:space="preserve">     </w:delText>
        </w:r>
      </w:del>
      <w:proofErr w:type="spellStart"/>
      <w:r w:rsidR="00357428" w:rsidRPr="00DC3394">
        <w:rPr>
          <w:rFonts w:ascii="Times New Roman" w:hAnsi="Times New Roman" w:cs="Times New Roman"/>
          <w:sz w:val="28"/>
          <w:szCs w:val="28"/>
        </w:rPr>
        <w:t>Sandtown</w:t>
      </w:r>
      <w:proofErr w:type="spellEnd"/>
      <w:r w:rsidR="00357428" w:rsidRPr="00DC3394">
        <w:rPr>
          <w:rFonts w:ascii="Times New Roman" w:hAnsi="Times New Roman" w:cs="Times New Roman"/>
          <w:sz w:val="28"/>
          <w:szCs w:val="28"/>
        </w:rPr>
        <w:t xml:space="preserve">-Winchester, home to around 8,500 people, is one of the city’s poorest </w:t>
      </w:r>
      <w:del w:id="387" w:author="AARP Admin" w:date="2015-09-16T08:50:00Z">
        <w:r w:rsidR="00357428" w:rsidRPr="00DC3394" w:rsidDel="00F5023B">
          <w:rPr>
            <w:rFonts w:ascii="Times New Roman" w:hAnsi="Times New Roman" w:cs="Times New Roman"/>
            <w:sz w:val="28"/>
            <w:szCs w:val="28"/>
          </w:rPr>
          <w:delText>neighborhoods</w:delText>
        </w:r>
      </w:del>
      <w:ins w:id="388" w:author="AARP Admin" w:date="2015-09-16T08:50:00Z">
        <w:r>
          <w:rPr>
            <w:rFonts w:ascii="Times New Roman" w:hAnsi="Times New Roman" w:cs="Times New Roman"/>
            <w:sz w:val="28"/>
            <w:szCs w:val="28"/>
          </w:rPr>
          <w:t>areas</w:t>
        </w:r>
      </w:ins>
      <w:ins w:id="389" w:author="AARP Admin" w:date="2015-09-14T08:53:00Z">
        <w:r w:rsidR="00C1568B">
          <w:rPr>
            <w:rFonts w:ascii="Times New Roman" w:hAnsi="Times New Roman" w:cs="Times New Roman"/>
            <w:sz w:val="28"/>
            <w:szCs w:val="28"/>
          </w:rPr>
          <w:t>.</w:t>
        </w:r>
      </w:ins>
      <w:del w:id="390" w:author="AARP Admin" w:date="2015-09-14T08:53:00Z">
        <w:r w:rsidR="00357428" w:rsidRPr="00DC3394" w:rsidDel="00C1568B">
          <w:rPr>
            <w:rFonts w:ascii="Times New Roman" w:hAnsi="Times New Roman" w:cs="Times New Roman"/>
            <w:sz w:val="28"/>
            <w:szCs w:val="28"/>
          </w:rPr>
          <w:delText>,</w:delText>
        </w:r>
      </w:del>
      <w:r w:rsidR="00357428" w:rsidRPr="00DC3394">
        <w:rPr>
          <w:rFonts w:ascii="Times New Roman" w:hAnsi="Times New Roman" w:cs="Times New Roman"/>
          <w:sz w:val="28"/>
          <w:szCs w:val="28"/>
        </w:rPr>
        <w:t xml:space="preserve"> </w:t>
      </w:r>
      <w:del w:id="391" w:author="AARP Admin" w:date="2015-09-14T08:53:00Z">
        <w:r w:rsidR="00357428" w:rsidRPr="00DC3394" w:rsidDel="00C1568B">
          <w:rPr>
            <w:rFonts w:ascii="Times New Roman" w:hAnsi="Times New Roman" w:cs="Times New Roman"/>
            <w:sz w:val="28"/>
            <w:szCs w:val="28"/>
          </w:rPr>
          <w:delText xml:space="preserve">and </w:delText>
        </w:r>
      </w:del>
      <w:ins w:id="392" w:author="AARP Admin" w:date="2015-09-15T08:33:00Z">
        <w:r w:rsidR="00A779D2">
          <w:rPr>
            <w:rFonts w:ascii="Times New Roman" w:hAnsi="Times New Roman" w:cs="Times New Roman"/>
            <w:sz w:val="28"/>
            <w:szCs w:val="28"/>
          </w:rPr>
          <w:t>Less well known: It’s also</w:t>
        </w:r>
      </w:ins>
      <w:ins w:id="393" w:author="AARP Admin" w:date="2015-09-14T08:53:00Z">
        <w:r w:rsidR="00C1568B" w:rsidRPr="00DC3394">
          <w:rPr>
            <w:rFonts w:ascii="Times New Roman" w:hAnsi="Times New Roman" w:cs="Times New Roman"/>
            <w:sz w:val="28"/>
            <w:szCs w:val="28"/>
          </w:rPr>
          <w:t xml:space="preserve"> </w:t>
        </w:r>
      </w:ins>
      <w:r w:rsidR="00357428" w:rsidRPr="00DC3394">
        <w:rPr>
          <w:rFonts w:ascii="Times New Roman" w:hAnsi="Times New Roman" w:cs="Times New Roman"/>
          <w:sz w:val="28"/>
          <w:szCs w:val="28"/>
        </w:rPr>
        <w:t>one of the tightest. “Everybody here is cousi</w:t>
      </w:r>
      <w:r w:rsidR="00357428">
        <w:rPr>
          <w:rFonts w:ascii="Times New Roman" w:hAnsi="Times New Roman" w:cs="Times New Roman"/>
          <w:sz w:val="28"/>
          <w:szCs w:val="28"/>
        </w:rPr>
        <w:t>ns, almost literally,” says</w:t>
      </w:r>
      <w:r w:rsidR="00180B71">
        <w:rPr>
          <w:rFonts w:ascii="Times New Roman" w:hAnsi="Times New Roman" w:cs="Times New Roman"/>
          <w:sz w:val="28"/>
          <w:szCs w:val="28"/>
        </w:rPr>
        <w:t xml:space="preserve"> Reid</w:t>
      </w:r>
      <w:r w:rsidR="00357428" w:rsidRPr="00DC3394">
        <w:rPr>
          <w:rFonts w:ascii="Times New Roman" w:hAnsi="Times New Roman" w:cs="Times New Roman"/>
          <w:sz w:val="28"/>
          <w:szCs w:val="28"/>
        </w:rPr>
        <w:t>. “This is the wrong community for something like Freddie Gray to happen because they take care of their own</w:t>
      </w:r>
      <w:r w:rsidR="00171C29">
        <w:rPr>
          <w:rFonts w:ascii="Times New Roman" w:hAnsi="Times New Roman" w:cs="Times New Roman"/>
          <w:sz w:val="28"/>
          <w:szCs w:val="28"/>
        </w:rPr>
        <w:t xml:space="preserve"> here</w:t>
      </w:r>
      <w:r w:rsidR="00357428" w:rsidRPr="00DC3394">
        <w:rPr>
          <w:rFonts w:ascii="Times New Roman" w:hAnsi="Times New Roman" w:cs="Times New Roman"/>
          <w:sz w:val="28"/>
          <w:szCs w:val="28"/>
        </w:rPr>
        <w:t xml:space="preserve">.” </w:t>
      </w:r>
      <w:del w:id="394" w:author="AARP Admin" w:date="2015-09-16T08:51:00Z">
        <w:r w:rsidR="00357428" w:rsidRPr="00DC3394" w:rsidDel="00AA03D9">
          <w:rPr>
            <w:rFonts w:ascii="Times New Roman" w:hAnsi="Times New Roman" w:cs="Times New Roman"/>
            <w:sz w:val="28"/>
            <w:szCs w:val="28"/>
          </w:rPr>
          <w:delText>Outsiders, including the police, are viewed as interloper</w:delText>
        </w:r>
      </w:del>
      <w:del w:id="395" w:author="AARP Admin" w:date="2015-09-14T08:54:00Z">
        <w:r w:rsidR="00357428" w:rsidRPr="00DC3394" w:rsidDel="00C1568B">
          <w:rPr>
            <w:rFonts w:ascii="Times New Roman" w:hAnsi="Times New Roman" w:cs="Times New Roman"/>
            <w:sz w:val="28"/>
            <w:szCs w:val="28"/>
          </w:rPr>
          <w:delText xml:space="preserve">s, hardly part of the family. </w:delText>
        </w:r>
      </w:del>
      <w:del w:id="396" w:author="AARP Admin" w:date="2015-09-16T08:51:00Z">
        <w:r w:rsidR="00357428" w:rsidRPr="00DC3394" w:rsidDel="00AA03D9">
          <w:rPr>
            <w:rFonts w:ascii="Times New Roman" w:hAnsi="Times New Roman" w:cs="Times New Roman"/>
            <w:sz w:val="28"/>
            <w:szCs w:val="28"/>
          </w:rPr>
          <w:delText>In contrast to its foreboding reputation, however, Sandtown people sit on stoops and talk, sometimes even to curious strangers.</w:delText>
        </w:r>
      </w:del>
    </w:p>
    <w:p w14:paraId="4FE00EAF" w14:textId="77777777" w:rsidR="00BD67E3" w:rsidRDefault="00BD67E3">
      <w:pPr>
        <w:rPr>
          <w:ins w:id="397" w:author="AARP Admin" w:date="2015-09-15T08:34:00Z"/>
          <w:rFonts w:ascii="Times New Roman" w:hAnsi="Times New Roman" w:cs="Times New Roman"/>
          <w:sz w:val="28"/>
          <w:szCs w:val="28"/>
        </w:rPr>
      </w:pPr>
    </w:p>
    <w:p w14:paraId="61A01DB9" w14:textId="77777777" w:rsidR="00BD67E3" w:rsidRPr="00DC3394" w:rsidRDefault="00BD67E3">
      <w:pPr>
        <w:rPr>
          <w:ins w:id="398" w:author="AARP Admin" w:date="2015-09-15T08:34:00Z"/>
          <w:rFonts w:ascii="Times New Roman" w:hAnsi="Times New Roman" w:cs="Times New Roman"/>
          <w:sz w:val="28"/>
          <w:szCs w:val="28"/>
        </w:rPr>
      </w:pPr>
    </w:p>
    <w:p w14:paraId="17C99D41" w14:textId="3B20D46E" w:rsidR="00357428" w:rsidDel="00BD67E3" w:rsidRDefault="00357428">
      <w:pPr>
        <w:rPr>
          <w:del w:id="399" w:author="AARP Admin" w:date="2015-09-15T08:34:00Z"/>
          <w:rFonts w:ascii="Times New Roman" w:hAnsi="Times New Roman" w:cs="Times New Roman"/>
          <w:sz w:val="28"/>
          <w:szCs w:val="28"/>
        </w:rPr>
      </w:pPr>
      <w:del w:id="400" w:author="AARP Admin" w:date="2015-09-15T08:34:00Z">
        <w:r w:rsidRPr="00DC3394" w:rsidDel="00BD67E3">
          <w:rPr>
            <w:rFonts w:ascii="Times New Roman" w:hAnsi="Times New Roman" w:cs="Times New Roman"/>
            <w:sz w:val="28"/>
            <w:szCs w:val="28"/>
          </w:rPr>
          <w:delText xml:space="preserve">     </w:delText>
        </w:r>
      </w:del>
      <w:r w:rsidRPr="00DC3394">
        <w:rPr>
          <w:rFonts w:ascii="Times New Roman" w:hAnsi="Times New Roman" w:cs="Times New Roman"/>
          <w:sz w:val="28"/>
          <w:szCs w:val="28"/>
        </w:rPr>
        <w:t>Though Freddie was known as “Pepper” on the street, he was just as often called “Nephew” or “</w:t>
      </w:r>
      <w:proofErr w:type="spellStart"/>
      <w:r w:rsidRPr="00DC3394">
        <w:rPr>
          <w:rFonts w:ascii="Times New Roman" w:hAnsi="Times New Roman" w:cs="Times New Roman"/>
          <w:sz w:val="28"/>
          <w:szCs w:val="28"/>
        </w:rPr>
        <w:t>Cuzz</w:t>
      </w:r>
      <w:proofErr w:type="spellEnd"/>
      <w:r w:rsidRPr="00DC3394">
        <w:rPr>
          <w:rFonts w:ascii="Times New Roman" w:hAnsi="Times New Roman" w:cs="Times New Roman"/>
          <w:sz w:val="28"/>
          <w:szCs w:val="28"/>
        </w:rPr>
        <w:t xml:space="preserve">” by any number of men in the neighborhood. Mike </w:t>
      </w:r>
      <w:proofErr w:type="spellStart"/>
      <w:r w:rsidRPr="00DC3394">
        <w:rPr>
          <w:rFonts w:ascii="Times New Roman" w:hAnsi="Times New Roman" w:cs="Times New Roman"/>
          <w:sz w:val="28"/>
          <w:szCs w:val="28"/>
        </w:rPr>
        <w:t>Coner</w:t>
      </w:r>
      <w:proofErr w:type="spellEnd"/>
      <w:r w:rsidRPr="00DC3394">
        <w:rPr>
          <w:rFonts w:ascii="Times New Roman" w:hAnsi="Times New Roman" w:cs="Times New Roman"/>
          <w:sz w:val="28"/>
          <w:szCs w:val="28"/>
        </w:rPr>
        <w:t xml:space="preserve"> called him “Nephew” because his nieces went to school with Gray. In turn, other neighbors </w:t>
      </w:r>
      <w:del w:id="401" w:author="AARP Admin" w:date="2015-09-15T08:41:00Z">
        <w:r w:rsidRPr="00DC3394" w:rsidDel="00B45D63">
          <w:rPr>
            <w:rFonts w:ascii="Times New Roman" w:hAnsi="Times New Roman" w:cs="Times New Roman"/>
            <w:sz w:val="28"/>
            <w:szCs w:val="28"/>
          </w:rPr>
          <w:delText>said</w:delText>
        </w:r>
      </w:del>
      <w:ins w:id="402" w:author="AARP Admin" w:date="2015-09-15T08:41:00Z">
        <w:r w:rsidR="00B45D63">
          <w:rPr>
            <w:rFonts w:ascii="Times New Roman" w:hAnsi="Times New Roman" w:cs="Times New Roman"/>
            <w:sz w:val="28"/>
            <w:szCs w:val="28"/>
          </w:rPr>
          <w:t>say</w:t>
        </w:r>
      </w:ins>
      <w:r w:rsidRPr="00DC3394">
        <w:rPr>
          <w:rFonts w:ascii="Times New Roman" w:hAnsi="Times New Roman" w:cs="Times New Roman"/>
          <w:sz w:val="28"/>
          <w:szCs w:val="28"/>
        </w:rPr>
        <w:t>, Freddie called them “Big Daddy,” “Mama,” or “Uncle.”</w:t>
      </w:r>
    </w:p>
    <w:p w14:paraId="0055CC29" w14:textId="77777777" w:rsidR="00BD67E3" w:rsidRDefault="00BD67E3">
      <w:pPr>
        <w:rPr>
          <w:ins w:id="403" w:author="AARP Admin" w:date="2015-09-15T08:34:00Z"/>
          <w:rFonts w:ascii="Times New Roman" w:hAnsi="Times New Roman" w:cs="Times New Roman"/>
          <w:sz w:val="28"/>
          <w:szCs w:val="28"/>
        </w:rPr>
      </w:pPr>
    </w:p>
    <w:p w14:paraId="7685FB09" w14:textId="77777777" w:rsidR="00BD67E3" w:rsidRPr="00DC3394" w:rsidRDefault="00BD67E3">
      <w:pPr>
        <w:rPr>
          <w:ins w:id="404" w:author="AARP Admin" w:date="2015-09-15T08:34:00Z"/>
          <w:rFonts w:ascii="Times New Roman" w:hAnsi="Times New Roman" w:cs="Times New Roman"/>
          <w:sz w:val="28"/>
          <w:szCs w:val="28"/>
        </w:rPr>
      </w:pPr>
    </w:p>
    <w:p w14:paraId="2CA295BD" w14:textId="73CD909C" w:rsidR="00357428" w:rsidDel="00B45D63" w:rsidRDefault="00357428">
      <w:pPr>
        <w:rPr>
          <w:del w:id="405" w:author="AARP Admin" w:date="2015-09-15T08:41:00Z"/>
          <w:rFonts w:ascii="Times New Roman" w:hAnsi="Times New Roman" w:cs="Times New Roman"/>
          <w:sz w:val="28"/>
          <w:szCs w:val="28"/>
        </w:rPr>
      </w:pPr>
      <w:del w:id="406" w:author="AARP Admin" w:date="2015-09-15T08:34:00Z">
        <w:r w:rsidRPr="00DC3394" w:rsidDel="00BD67E3">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“Uncle” Will Tyler qualifies as a street relative because Freddie knew his daughter, </w:t>
      </w:r>
      <w:proofErr w:type="spellStart"/>
      <w:r w:rsidRPr="00DC3394">
        <w:rPr>
          <w:rFonts w:ascii="Times New Roman" w:hAnsi="Times New Roman" w:cs="Times New Roman"/>
          <w:sz w:val="28"/>
          <w:szCs w:val="28"/>
        </w:rPr>
        <w:t>Aaliyah</w:t>
      </w:r>
      <w:proofErr w:type="spellEnd"/>
      <w:r w:rsidRPr="00DC3394">
        <w:rPr>
          <w:rFonts w:ascii="Times New Roman" w:hAnsi="Times New Roman" w:cs="Times New Roman"/>
          <w:sz w:val="28"/>
          <w:szCs w:val="28"/>
        </w:rPr>
        <w:t xml:space="preserve">. He runs a nonprofit that tries to keep kids busy in an era when </w:t>
      </w:r>
      <w:commentRangeStart w:id="407"/>
      <w:r w:rsidRPr="00DC3394">
        <w:rPr>
          <w:rFonts w:ascii="Times New Roman" w:hAnsi="Times New Roman" w:cs="Times New Roman"/>
          <w:sz w:val="28"/>
          <w:szCs w:val="28"/>
        </w:rPr>
        <w:t>many rec centers have closed</w:t>
      </w:r>
      <w:commentRangeEnd w:id="407"/>
      <w:r w:rsidR="00B35A22">
        <w:rPr>
          <w:rStyle w:val="CommentReference"/>
        </w:rPr>
        <w:commentReference w:id="407"/>
      </w:r>
      <w:r w:rsidRPr="00DC3394">
        <w:rPr>
          <w:rFonts w:ascii="Times New Roman" w:hAnsi="Times New Roman" w:cs="Times New Roman"/>
          <w:sz w:val="28"/>
          <w:szCs w:val="28"/>
        </w:rPr>
        <w:t xml:space="preserve">, organizing basketball tournaments and other athletic events for </w:t>
      </w:r>
      <w:proofErr w:type="spellStart"/>
      <w:proofErr w:type="gramStart"/>
      <w:r w:rsidRPr="00DC3394">
        <w:rPr>
          <w:rFonts w:ascii="Times New Roman" w:hAnsi="Times New Roman" w:cs="Times New Roman"/>
          <w:sz w:val="28"/>
          <w:szCs w:val="28"/>
        </w:rPr>
        <w:t>Gilmor</w:t>
      </w:r>
      <w:proofErr w:type="spellEnd"/>
      <w:r w:rsidRPr="00DC3394">
        <w:rPr>
          <w:rFonts w:ascii="Times New Roman" w:hAnsi="Times New Roman" w:cs="Times New Roman"/>
          <w:sz w:val="28"/>
          <w:szCs w:val="28"/>
        </w:rPr>
        <w:t xml:space="preserve"> Homes</w:t>
      </w:r>
      <w:proofErr w:type="gramEnd"/>
      <w:r w:rsidRPr="00DC3394">
        <w:rPr>
          <w:rFonts w:ascii="Times New Roman" w:hAnsi="Times New Roman" w:cs="Times New Roman"/>
          <w:sz w:val="28"/>
          <w:szCs w:val="28"/>
        </w:rPr>
        <w:t xml:space="preserve"> youths. </w:t>
      </w:r>
      <w:del w:id="408" w:author="AARP Admin" w:date="2015-09-14T08:55:00Z">
        <w:r w:rsidRPr="00DC3394" w:rsidDel="00C1568B">
          <w:rPr>
            <w:rFonts w:ascii="Times New Roman" w:hAnsi="Times New Roman" w:cs="Times New Roman"/>
            <w:sz w:val="28"/>
            <w:szCs w:val="28"/>
          </w:rPr>
          <w:delText xml:space="preserve">He says he temporarily gives </w:delText>
        </w:r>
      </w:del>
      <w:r w:rsidRPr="00DC3394">
        <w:rPr>
          <w:rFonts w:ascii="Times New Roman" w:hAnsi="Times New Roman" w:cs="Times New Roman"/>
          <w:sz w:val="28"/>
          <w:szCs w:val="28"/>
        </w:rPr>
        <w:t>“</w:t>
      </w:r>
      <w:ins w:id="409" w:author="AARP Admin" w:date="2015-09-14T08:55:00Z">
        <w:r w:rsidR="00C1568B">
          <w:rPr>
            <w:rFonts w:ascii="Times New Roman" w:hAnsi="Times New Roman" w:cs="Times New Roman"/>
            <w:sz w:val="28"/>
            <w:szCs w:val="28"/>
          </w:rPr>
          <w:t xml:space="preserve">I give </w:t>
        </w:r>
      </w:ins>
      <w:r w:rsidRPr="00DC3394">
        <w:rPr>
          <w:rFonts w:ascii="Times New Roman" w:hAnsi="Times New Roman" w:cs="Times New Roman"/>
          <w:sz w:val="28"/>
          <w:szCs w:val="28"/>
        </w:rPr>
        <w:t>kids a place to go</w:t>
      </w:r>
      <w:ins w:id="410" w:author="AARP Admin" w:date="2015-09-14T08:55:00Z">
        <w:r w:rsidR="00C1568B">
          <w:rPr>
            <w:rFonts w:ascii="Times New Roman" w:hAnsi="Times New Roman" w:cs="Times New Roman"/>
            <w:sz w:val="28"/>
            <w:szCs w:val="28"/>
          </w:rPr>
          <w:t xml:space="preserve">,” </w:t>
        </w:r>
        <w:r w:rsidR="00C1568B">
          <w:rPr>
            <w:rFonts w:ascii="Times New Roman" w:hAnsi="Times New Roman" w:cs="Times New Roman"/>
            <w:sz w:val="28"/>
            <w:szCs w:val="28"/>
          </w:rPr>
          <w:lastRenderedPageBreak/>
          <w:t>he says.</w:t>
        </w:r>
      </w:ins>
      <w:del w:id="411" w:author="AARP Admin" w:date="2015-09-14T08:55:00Z">
        <w:r w:rsidRPr="00DC3394" w:rsidDel="00C1568B">
          <w:rPr>
            <w:rFonts w:ascii="Times New Roman" w:hAnsi="Times New Roman" w:cs="Times New Roman"/>
            <w:sz w:val="28"/>
            <w:szCs w:val="28"/>
          </w:rPr>
          <w:delText>.</w:delText>
        </w:r>
      </w:del>
      <w:r w:rsidRPr="00DC3394">
        <w:rPr>
          <w:rFonts w:ascii="Times New Roman" w:hAnsi="Times New Roman" w:cs="Times New Roman"/>
          <w:sz w:val="28"/>
          <w:szCs w:val="28"/>
        </w:rPr>
        <w:t xml:space="preserve"> </w:t>
      </w:r>
      <w:ins w:id="412" w:author="AARP Admin" w:date="2015-09-15T08:41:00Z">
        <w:r w:rsidR="00B45D63">
          <w:rPr>
            <w:rFonts w:ascii="Times New Roman" w:hAnsi="Times New Roman" w:cs="Times New Roman"/>
            <w:sz w:val="28"/>
            <w:szCs w:val="28"/>
          </w:rPr>
          <w:t>“</w:t>
        </w:r>
      </w:ins>
      <w:r w:rsidRPr="00DC3394">
        <w:rPr>
          <w:rFonts w:ascii="Times New Roman" w:hAnsi="Times New Roman" w:cs="Times New Roman"/>
          <w:sz w:val="28"/>
          <w:szCs w:val="28"/>
        </w:rPr>
        <w:t>They haven’t had one for a long time. They’re tired of their illegal activities, of being arrested all the time.”</w:t>
      </w:r>
    </w:p>
    <w:p w14:paraId="0497EAC9" w14:textId="77777777" w:rsidR="00B45D63" w:rsidRDefault="00B45D63">
      <w:pPr>
        <w:rPr>
          <w:ins w:id="413" w:author="AARP Admin" w:date="2015-09-15T08:41:00Z"/>
          <w:rFonts w:ascii="Times New Roman" w:hAnsi="Times New Roman" w:cs="Times New Roman"/>
          <w:sz w:val="28"/>
          <w:szCs w:val="28"/>
        </w:rPr>
      </w:pPr>
    </w:p>
    <w:p w14:paraId="5316D5B1" w14:textId="77777777" w:rsidR="00B45D63" w:rsidRPr="00DC3394" w:rsidRDefault="00B45D63">
      <w:pPr>
        <w:rPr>
          <w:ins w:id="414" w:author="AARP Admin" w:date="2015-09-15T08:41:00Z"/>
          <w:rFonts w:ascii="Times New Roman" w:hAnsi="Times New Roman" w:cs="Times New Roman"/>
          <w:sz w:val="28"/>
          <w:szCs w:val="28"/>
        </w:rPr>
      </w:pPr>
    </w:p>
    <w:p w14:paraId="7457464E" w14:textId="46E45949" w:rsidR="00357428" w:rsidRPr="00DC3394" w:rsidDel="00B45D63" w:rsidRDefault="00357428">
      <w:pPr>
        <w:rPr>
          <w:del w:id="415" w:author="AARP Admin" w:date="2015-09-15T08:41:00Z"/>
          <w:rFonts w:ascii="Times New Roman" w:hAnsi="Times New Roman" w:cs="Times New Roman"/>
          <w:sz w:val="28"/>
          <w:szCs w:val="28"/>
        </w:rPr>
      </w:pPr>
      <w:del w:id="416" w:author="AARP Admin" w:date="2015-09-15T08:41:00Z">
        <w:r w:rsidRPr="00DC3394" w:rsidDel="00B45D63">
          <w:rPr>
            <w:rFonts w:ascii="Times New Roman" w:hAnsi="Times New Roman" w:cs="Times New Roman"/>
            <w:sz w:val="28"/>
            <w:szCs w:val="28"/>
          </w:rPr>
          <w:delText xml:space="preserve"> </w:delText>
        </w:r>
        <w:r w:rsidDel="00B45D63">
          <w:rPr>
            <w:rFonts w:ascii="Times New Roman" w:hAnsi="Times New Roman" w:cs="Times New Roman"/>
            <w:sz w:val="28"/>
            <w:szCs w:val="28"/>
          </w:rPr>
          <w:delText xml:space="preserve">     </w:delText>
        </w:r>
      </w:del>
      <w:r>
        <w:rPr>
          <w:rFonts w:ascii="Times New Roman" w:hAnsi="Times New Roman" w:cs="Times New Roman"/>
          <w:sz w:val="28"/>
          <w:szCs w:val="28"/>
        </w:rPr>
        <w:t>A</w:t>
      </w:r>
      <w:r w:rsidRPr="00DC3394">
        <w:rPr>
          <w:rFonts w:ascii="Times New Roman" w:hAnsi="Times New Roman" w:cs="Times New Roman"/>
          <w:sz w:val="28"/>
          <w:szCs w:val="28"/>
        </w:rPr>
        <w:t xml:space="preserve">s a young man, Gray would take </w:t>
      </w:r>
      <w:r w:rsidR="00632CB3">
        <w:rPr>
          <w:rFonts w:ascii="Times New Roman" w:hAnsi="Times New Roman" w:cs="Times New Roman"/>
          <w:sz w:val="28"/>
          <w:szCs w:val="28"/>
        </w:rPr>
        <w:t>part in basketball round robins that Tyler had put together,</w:t>
      </w:r>
      <w:r w:rsidRPr="00DC3394">
        <w:rPr>
          <w:rFonts w:ascii="Times New Roman" w:hAnsi="Times New Roman" w:cs="Times New Roman"/>
          <w:sz w:val="28"/>
          <w:szCs w:val="28"/>
        </w:rPr>
        <w:t xml:space="preserve"> playing a </w:t>
      </w:r>
      <w:r>
        <w:rPr>
          <w:rFonts w:ascii="Times New Roman" w:hAnsi="Times New Roman" w:cs="Times New Roman"/>
          <w:sz w:val="28"/>
          <w:szCs w:val="28"/>
        </w:rPr>
        <w:t>variety of positions with daring and skill</w:t>
      </w:r>
      <w:r w:rsidRPr="00DC3394">
        <w:rPr>
          <w:rFonts w:ascii="Times New Roman" w:hAnsi="Times New Roman" w:cs="Times New Roman"/>
          <w:sz w:val="28"/>
          <w:szCs w:val="28"/>
        </w:rPr>
        <w:t>.</w:t>
      </w:r>
      <w:ins w:id="417" w:author="AARP Admin" w:date="2015-09-15T08:41:00Z">
        <w:r w:rsidR="00B45D63">
          <w:rPr>
            <w:rFonts w:ascii="Times New Roman" w:hAnsi="Times New Roman" w:cs="Times New Roman"/>
            <w:sz w:val="28"/>
            <w:szCs w:val="28"/>
          </w:rPr>
          <w:t xml:space="preserve"> “</w:t>
        </w:r>
      </w:ins>
    </w:p>
    <w:p w14:paraId="53310596" w14:textId="2E10DBBE" w:rsidR="00357428" w:rsidRDefault="00357428">
      <w:pPr>
        <w:rPr>
          <w:ins w:id="418" w:author="AARP Admin" w:date="2015-09-15T08:41:00Z"/>
          <w:rFonts w:ascii="Times New Roman" w:hAnsi="Times New Roman" w:cs="Times New Roman"/>
          <w:sz w:val="28"/>
          <w:szCs w:val="28"/>
        </w:rPr>
      </w:pPr>
      <w:del w:id="419" w:author="AARP Admin" w:date="2015-09-15T08:41:00Z">
        <w:r w:rsidRPr="00DC3394" w:rsidDel="00B45D63">
          <w:rPr>
            <w:rFonts w:ascii="Times New Roman" w:hAnsi="Times New Roman" w:cs="Times New Roman"/>
            <w:sz w:val="28"/>
            <w:szCs w:val="28"/>
          </w:rPr>
          <w:delText xml:space="preserve">     “</w:delText>
        </w:r>
      </w:del>
      <w:r w:rsidRPr="00DC3394">
        <w:rPr>
          <w:rFonts w:ascii="Times New Roman" w:hAnsi="Times New Roman" w:cs="Times New Roman"/>
          <w:sz w:val="28"/>
          <w:szCs w:val="28"/>
        </w:rPr>
        <w:t>He was a good kid who did what kids do,” says Tyler. Gray had a bit of gumption, he adds: “He wasn’t lazy. He had a thing about himself. I always told Freddie he could get a job if he worked at it. The thing is he wanted to go into justice, law enforcement. When all this happened, he was looking at going to CCBC, up at Liberty.”</w:t>
      </w:r>
    </w:p>
    <w:p w14:paraId="41422115" w14:textId="77777777" w:rsidR="00B45D63" w:rsidRPr="00DC3394" w:rsidRDefault="00B45D63">
      <w:pPr>
        <w:rPr>
          <w:rFonts w:ascii="Times New Roman" w:hAnsi="Times New Roman" w:cs="Times New Roman"/>
          <w:sz w:val="28"/>
          <w:szCs w:val="28"/>
        </w:rPr>
      </w:pPr>
    </w:p>
    <w:p w14:paraId="1AB03106" w14:textId="20FBFB1F" w:rsidR="00357428" w:rsidRDefault="00357428">
      <w:pPr>
        <w:rPr>
          <w:ins w:id="420" w:author="AARP Admin" w:date="2015-09-16T08:51:00Z"/>
          <w:rFonts w:ascii="Times New Roman" w:hAnsi="Times New Roman" w:cs="Times New Roman"/>
          <w:sz w:val="28"/>
          <w:szCs w:val="28"/>
        </w:rPr>
      </w:pPr>
      <w:del w:id="421" w:author="AARP Admin" w:date="2015-09-15T08:42:00Z">
        <w:r w:rsidRPr="00DC3394" w:rsidDel="00B45D63">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Tyler lives at </w:t>
      </w:r>
      <w:proofErr w:type="spellStart"/>
      <w:r w:rsidRPr="00DC3394">
        <w:rPr>
          <w:rFonts w:ascii="Times New Roman" w:hAnsi="Times New Roman" w:cs="Times New Roman"/>
          <w:sz w:val="28"/>
          <w:szCs w:val="28"/>
        </w:rPr>
        <w:t>Gilmor</w:t>
      </w:r>
      <w:proofErr w:type="spellEnd"/>
      <w:r w:rsidRPr="00DC3394">
        <w:rPr>
          <w:rFonts w:ascii="Times New Roman" w:hAnsi="Times New Roman" w:cs="Times New Roman"/>
          <w:sz w:val="28"/>
          <w:szCs w:val="28"/>
        </w:rPr>
        <w:t xml:space="preserve"> Homes’ southern edge, several blocks from the site of Gray’s last arrest. Freddie’s family lived in the projects for a while near his home, by Mount and </w:t>
      </w:r>
      <w:proofErr w:type="spellStart"/>
      <w:r w:rsidRPr="00DC3394">
        <w:rPr>
          <w:rFonts w:ascii="Times New Roman" w:hAnsi="Times New Roman" w:cs="Times New Roman"/>
          <w:sz w:val="28"/>
          <w:szCs w:val="28"/>
        </w:rPr>
        <w:t>Presstman</w:t>
      </w:r>
      <w:proofErr w:type="spellEnd"/>
      <w:r w:rsidRPr="00DC3394">
        <w:rPr>
          <w:rFonts w:ascii="Times New Roman" w:hAnsi="Times New Roman" w:cs="Times New Roman"/>
          <w:sz w:val="28"/>
          <w:szCs w:val="28"/>
        </w:rPr>
        <w:t xml:space="preserve">, he says. There’s a balloons-and-bottles monument to a recent victim of </w:t>
      </w:r>
      <w:proofErr w:type="spellStart"/>
      <w:r w:rsidRPr="00DC3394">
        <w:rPr>
          <w:rFonts w:ascii="Times New Roman" w:hAnsi="Times New Roman" w:cs="Times New Roman"/>
          <w:sz w:val="28"/>
          <w:szCs w:val="28"/>
        </w:rPr>
        <w:t>Sandtown’s</w:t>
      </w:r>
      <w:proofErr w:type="spellEnd"/>
      <w:r w:rsidRPr="00DC3394">
        <w:rPr>
          <w:rFonts w:ascii="Times New Roman" w:hAnsi="Times New Roman" w:cs="Times New Roman"/>
          <w:sz w:val="28"/>
          <w:szCs w:val="28"/>
        </w:rPr>
        <w:t xml:space="preserve"> violence on that corner now, but that’s not a rarity. There are plenty more as you head north. </w:t>
      </w:r>
      <w:proofErr w:type="gramStart"/>
      <w:r w:rsidRPr="00DC3394">
        <w:rPr>
          <w:rFonts w:ascii="Times New Roman" w:hAnsi="Times New Roman" w:cs="Times New Roman"/>
          <w:sz w:val="28"/>
          <w:szCs w:val="28"/>
        </w:rPr>
        <w:t>Mount and Baker.</w:t>
      </w:r>
      <w:proofErr w:type="gramEnd"/>
      <w:r w:rsidRPr="00DC3394">
        <w:rPr>
          <w:rFonts w:ascii="Times New Roman" w:hAnsi="Times New Roman" w:cs="Times New Roman"/>
          <w:sz w:val="28"/>
          <w:szCs w:val="28"/>
        </w:rPr>
        <w:t xml:space="preserve"> </w:t>
      </w:r>
      <w:proofErr w:type="gramStart"/>
      <w:r w:rsidRPr="00DC3394">
        <w:rPr>
          <w:rFonts w:ascii="Times New Roman" w:hAnsi="Times New Roman" w:cs="Times New Roman"/>
          <w:sz w:val="28"/>
          <w:szCs w:val="28"/>
        </w:rPr>
        <w:t xml:space="preserve">Mount and </w:t>
      </w:r>
      <w:proofErr w:type="spellStart"/>
      <w:r w:rsidRPr="00DC3394">
        <w:rPr>
          <w:rFonts w:ascii="Times New Roman" w:hAnsi="Times New Roman" w:cs="Times New Roman"/>
          <w:sz w:val="28"/>
          <w:szCs w:val="28"/>
        </w:rPr>
        <w:t>Presbury</w:t>
      </w:r>
      <w:proofErr w:type="spellEnd"/>
      <w:r w:rsidRPr="00DC3394">
        <w:rPr>
          <w:rFonts w:ascii="Times New Roman" w:hAnsi="Times New Roman" w:cs="Times New Roman"/>
          <w:sz w:val="28"/>
          <w:szCs w:val="28"/>
        </w:rPr>
        <w:t>.</w:t>
      </w:r>
      <w:proofErr w:type="gramEnd"/>
      <w:r w:rsidRPr="00DC3394">
        <w:rPr>
          <w:rFonts w:ascii="Times New Roman" w:hAnsi="Times New Roman" w:cs="Times New Roman"/>
          <w:sz w:val="28"/>
          <w:szCs w:val="28"/>
        </w:rPr>
        <w:t xml:space="preserve"> </w:t>
      </w:r>
      <w:proofErr w:type="gramStart"/>
      <w:r w:rsidRPr="00DC3394">
        <w:rPr>
          <w:rFonts w:ascii="Times New Roman" w:hAnsi="Times New Roman" w:cs="Times New Roman"/>
          <w:sz w:val="28"/>
          <w:szCs w:val="28"/>
        </w:rPr>
        <w:t>1827 N. Mount.</w:t>
      </w:r>
      <w:proofErr w:type="gramEnd"/>
      <w:r w:rsidRPr="00DC3394">
        <w:rPr>
          <w:rFonts w:ascii="Times New Roman" w:hAnsi="Times New Roman" w:cs="Times New Roman"/>
          <w:sz w:val="28"/>
          <w:szCs w:val="28"/>
        </w:rPr>
        <w:t xml:space="preserve"> </w:t>
      </w:r>
      <w:proofErr w:type="gramStart"/>
      <w:r w:rsidRPr="00DC3394">
        <w:rPr>
          <w:rFonts w:ascii="Times New Roman" w:hAnsi="Times New Roman" w:cs="Times New Roman"/>
          <w:sz w:val="28"/>
          <w:szCs w:val="28"/>
        </w:rPr>
        <w:t>Around the corner at North and Carey.</w:t>
      </w:r>
      <w:proofErr w:type="gramEnd"/>
      <w:r w:rsidRPr="00DC3394">
        <w:rPr>
          <w:rFonts w:ascii="Times New Roman" w:hAnsi="Times New Roman" w:cs="Times New Roman"/>
          <w:sz w:val="28"/>
          <w:szCs w:val="28"/>
        </w:rPr>
        <w:t xml:space="preserve"> Even without the three shrines to Freddie in and around </w:t>
      </w:r>
      <w:proofErr w:type="spellStart"/>
      <w:r w:rsidRPr="00DC3394">
        <w:rPr>
          <w:rFonts w:ascii="Times New Roman" w:hAnsi="Times New Roman" w:cs="Times New Roman"/>
          <w:sz w:val="28"/>
          <w:szCs w:val="28"/>
        </w:rPr>
        <w:t>Gilmor</w:t>
      </w:r>
      <w:proofErr w:type="spellEnd"/>
      <w:r w:rsidRPr="00DC3394">
        <w:rPr>
          <w:rFonts w:ascii="Times New Roman" w:hAnsi="Times New Roman" w:cs="Times New Roman"/>
          <w:sz w:val="28"/>
          <w:szCs w:val="28"/>
        </w:rPr>
        <w:t xml:space="preserve"> Homes’ northern end, and the scores of dead-eyed </w:t>
      </w:r>
      <w:proofErr w:type="spellStart"/>
      <w:r w:rsidRPr="00DC3394">
        <w:rPr>
          <w:rFonts w:ascii="Times New Roman" w:hAnsi="Times New Roman" w:cs="Times New Roman"/>
          <w:sz w:val="28"/>
          <w:szCs w:val="28"/>
        </w:rPr>
        <w:t>vacants</w:t>
      </w:r>
      <w:proofErr w:type="spellEnd"/>
      <w:r w:rsidRPr="00DC3394">
        <w:rPr>
          <w:rFonts w:ascii="Times New Roman" w:hAnsi="Times New Roman" w:cs="Times New Roman"/>
          <w:sz w:val="28"/>
          <w:szCs w:val="28"/>
        </w:rPr>
        <w:t xml:space="preserve"> and yawning lots, it’s like wandering through a cemetery.</w:t>
      </w:r>
    </w:p>
    <w:p w14:paraId="3C6EE23C" w14:textId="77777777" w:rsidR="005E0C83" w:rsidRDefault="005E0C83">
      <w:pPr>
        <w:rPr>
          <w:rFonts w:ascii="Times New Roman" w:hAnsi="Times New Roman" w:cs="Times New Roman"/>
          <w:sz w:val="28"/>
          <w:szCs w:val="28"/>
        </w:rPr>
      </w:pPr>
    </w:p>
    <w:p w14:paraId="7459A2C5" w14:textId="31106234" w:rsidR="00357428" w:rsidDel="00B45D63" w:rsidRDefault="00357428">
      <w:pPr>
        <w:rPr>
          <w:del w:id="422" w:author="AARP Admin" w:date="2015-09-15T08:42:00Z"/>
          <w:rFonts w:ascii="Times New Roman" w:hAnsi="Times New Roman" w:cs="Times New Roman"/>
          <w:sz w:val="28"/>
          <w:szCs w:val="28"/>
        </w:rPr>
      </w:pPr>
      <w:del w:id="423" w:author="AARP Admin" w:date="2015-09-15T08:42:00Z">
        <w:r w:rsidDel="00B45D63">
          <w:rPr>
            <w:rFonts w:ascii="Times New Roman" w:hAnsi="Times New Roman" w:cs="Times New Roman"/>
            <w:sz w:val="28"/>
            <w:szCs w:val="28"/>
          </w:rPr>
          <w:delText xml:space="preserve">     </w:delText>
        </w:r>
      </w:del>
      <w:r>
        <w:rPr>
          <w:rFonts w:ascii="Times New Roman" w:hAnsi="Times New Roman" w:cs="Times New Roman"/>
          <w:sz w:val="28"/>
          <w:szCs w:val="28"/>
        </w:rPr>
        <w:t>Yet, this place was Freddie’s life</w:t>
      </w:r>
      <w:r w:rsidR="006935C8">
        <w:rPr>
          <w:rFonts w:ascii="Times New Roman" w:hAnsi="Times New Roman" w:cs="Times New Roman"/>
          <w:sz w:val="28"/>
          <w:szCs w:val="28"/>
        </w:rPr>
        <w:t xml:space="preserve">, where he hung out, loved, </w:t>
      </w:r>
      <w:r>
        <w:rPr>
          <w:rFonts w:ascii="Times New Roman" w:hAnsi="Times New Roman" w:cs="Times New Roman"/>
          <w:sz w:val="28"/>
          <w:szCs w:val="28"/>
        </w:rPr>
        <w:t xml:space="preserve">helped out neighbors. </w:t>
      </w:r>
      <w:del w:id="424" w:author="AARP Admin" w:date="2015-09-16T08:51:00Z">
        <w:r w:rsidDel="005E0C83">
          <w:rPr>
            <w:rFonts w:ascii="Times New Roman" w:hAnsi="Times New Roman" w:cs="Times New Roman"/>
            <w:sz w:val="28"/>
            <w:szCs w:val="28"/>
          </w:rPr>
          <w:delText xml:space="preserve">Where </w:delText>
        </w:r>
      </w:del>
      <w:ins w:id="425" w:author="AARP Admin" w:date="2015-09-16T08:51:00Z">
        <w:r w:rsidR="005E0C83">
          <w:rPr>
            <w:rFonts w:ascii="Times New Roman" w:hAnsi="Times New Roman" w:cs="Times New Roman"/>
            <w:sz w:val="28"/>
            <w:szCs w:val="28"/>
          </w:rPr>
          <w:t>And, if his criminal history is to be believed, it</w:t>
        </w:r>
      </w:ins>
      <w:ins w:id="426" w:author="AARP Admin" w:date="2015-09-16T08:54:00Z">
        <w:r w:rsidR="005E0C83">
          <w:rPr>
            <w:rFonts w:ascii="Times New Roman" w:hAnsi="Times New Roman" w:cs="Times New Roman"/>
            <w:sz w:val="28"/>
            <w:szCs w:val="28"/>
          </w:rPr>
          <w:t>’s where</w:t>
        </w:r>
      </w:ins>
      <w:ins w:id="427" w:author="AARP Admin" w:date="2015-09-16T08:51:00Z">
        <w:r w:rsidR="005E0C83">
          <w:rPr>
            <w:rFonts w:ascii="Times New Roman" w:hAnsi="Times New Roman" w:cs="Times New Roman"/>
            <w:sz w:val="28"/>
            <w:szCs w:val="28"/>
          </w:rPr>
          <w:t xml:space="preserve"> </w:t>
        </w:r>
      </w:ins>
      <w:r>
        <w:rPr>
          <w:rFonts w:ascii="Times New Roman" w:hAnsi="Times New Roman" w:cs="Times New Roman"/>
          <w:sz w:val="28"/>
          <w:szCs w:val="28"/>
        </w:rPr>
        <w:t xml:space="preserve">he plied </w:t>
      </w:r>
      <w:del w:id="428" w:author="AARP Admin" w:date="2015-09-16T08:54:00Z">
        <w:r w:rsidDel="005E0C83">
          <w:rPr>
            <w:rFonts w:ascii="Times New Roman" w:hAnsi="Times New Roman" w:cs="Times New Roman"/>
            <w:sz w:val="28"/>
            <w:szCs w:val="28"/>
          </w:rPr>
          <w:delText xml:space="preserve">the </w:delText>
        </w:r>
      </w:del>
      <w:ins w:id="429" w:author="AARP Admin" w:date="2015-09-16T08:54:00Z">
        <w:r w:rsidR="005E0C83">
          <w:rPr>
            <w:rFonts w:ascii="Times New Roman" w:hAnsi="Times New Roman" w:cs="Times New Roman"/>
            <w:sz w:val="28"/>
            <w:szCs w:val="28"/>
          </w:rPr>
          <w:t xml:space="preserve">his </w:t>
        </w:r>
      </w:ins>
      <w:r>
        <w:rPr>
          <w:rFonts w:ascii="Times New Roman" w:hAnsi="Times New Roman" w:cs="Times New Roman"/>
          <w:sz w:val="28"/>
          <w:szCs w:val="28"/>
        </w:rPr>
        <w:t>trade.</w:t>
      </w:r>
    </w:p>
    <w:p w14:paraId="39A6ED10" w14:textId="77777777" w:rsidR="00B45D63" w:rsidRDefault="00B45D63">
      <w:pPr>
        <w:rPr>
          <w:ins w:id="430" w:author="AARP Admin" w:date="2015-09-15T08:42:00Z"/>
          <w:rFonts w:ascii="Times New Roman" w:hAnsi="Times New Roman" w:cs="Times New Roman"/>
          <w:sz w:val="28"/>
          <w:szCs w:val="28"/>
        </w:rPr>
      </w:pPr>
    </w:p>
    <w:p w14:paraId="53E1465E" w14:textId="77777777" w:rsidR="00B45D63" w:rsidRPr="00DC3394" w:rsidRDefault="00B45D63">
      <w:pPr>
        <w:rPr>
          <w:ins w:id="431" w:author="AARP Admin" w:date="2015-09-15T08:42:00Z"/>
          <w:rFonts w:ascii="Times New Roman" w:hAnsi="Times New Roman" w:cs="Times New Roman"/>
          <w:sz w:val="28"/>
          <w:szCs w:val="28"/>
        </w:rPr>
      </w:pPr>
    </w:p>
    <w:p w14:paraId="6732D277" w14:textId="366EB02B" w:rsidR="00824FB9" w:rsidRPr="00DC3394" w:rsidDel="00824FB9" w:rsidRDefault="00357428">
      <w:pPr>
        <w:rPr>
          <w:del w:id="432" w:author="Michael Anft" w:date="2015-09-10T14:48:00Z"/>
          <w:rFonts w:ascii="Times New Roman" w:hAnsi="Times New Roman" w:cs="Times New Roman"/>
          <w:sz w:val="28"/>
          <w:szCs w:val="28"/>
        </w:rPr>
      </w:pPr>
      <w:del w:id="433" w:author="AARP Admin" w:date="2015-09-15T08:42:00Z">
        <w:r w:rsidDel="00B45D63">
          <w:rPr>
            <w:rFonts w:ascii="Times New Roman" w:hAnsi="Times New Roman" w:cs="Times New Roman"/>
            <w:sz w:val="28"/>
            <w:szCs w:val="28"/>
          </w:rPr>
          <w:delText xml:space="preserve">     </w:delText>
        </w:r>
      </w:del>
    </w:p>
    <w:p w14:paraId="36E94BDB" w14:textId="3D5727B1" w:rsidR="00882CC7" w:rsidDel="00B45D63" w:rsidRDefault="005F010E">
      <w:pPr>
        <w:rPr>
          <w:del w:id="434" w:author="AARP Admin" w:date="2015-09-15T08:43:00Z"/>
          <w:rFonts w:ascii="Times New Roman" w:hAnsi="Times New Roman" w:cs="Times New Roman"/>
          <w:sz w:val="28"/>
          <w:szCs w:val="28"/>
        </w:rPr>
      </w:pPr>
      <w:del w:id="435" w:author="Michael Anft" w:date="2015-09-10T14:48:00Z">
        <w:r w:rsidRPr="00DC3394" w:rsidDel="00824FB9">
          <w:rPr>
            <w:rFonts w:ascii="Times New Roman" w:hAnsi="Times New Roman" w:cs="Times New Roman"/>
            <w:sz w:val="28"/>
            <w:szCs w:val="28"/>
          </w:rPr>
          <w:delText xml:space="preserve">     </w:delText>
        </w:r>
        <w:r w:rsidR="008A3408" w:rsidRPr="00DC3394" w:rsidDel="00824FB9">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Freddie’s record as a juvenile offender, if there is one, is not available to the public. But </w:t>
      </w:r>
      <w:ins w:id="436" w:author="Michael Anft" w:date="2015-09-10T14:49:00Z">
        <w:r w:rsidR="00824FB9">
          <w:rPr>
            <w:rFonts w:ascii="Times New Roman" w:hAnsi="Times New Roman" w:cs="Times New Roman"/>
            <w:sz w:val="28"/>
            <w:szCs w:val="28"/>
          </w:rPr>
          <w:t xml:space="preserve">his advent into adulthood </w:t>
        </w:r>
        <w:del w:id="437" w:author="AARP Admin" w:date="2015-09-16T08:54:00Z">
          <w:r w:rsidR="00824FB9" w:rsidDel="005E0C83">
            <w:rPr>
              <w:rFonts w:ascii="Times New Roman" w:hAnsi="Times New Roman" w:cs="Times New Roman"/>
              <w:sz w:val="28"/>
              <w:szCs w:val="28"/>
            </w:rPr>
            <w:delText>hints</w:delText>
          </w:r>
        </w:del>
      </w:ins>
      <w:ins w:id="438" w:author="AARP Admin" w:date="2015-09-16T08:54:00Z">
        <w:r w:rsidR="005E0C83">
          <w:rPr>
            <w:rFonts w:ascii="Times New Roman" w:hAnsi="Times New Roman" w:cs="Times New Roman"/>
            <w:sz w:val="28"/>
            <w:szCs w:val="28"/>
          </w:rPr>
          <w:t>suggests</w:t>
        </w:r>
      </w:ins>
      <w:ins w:id="439" w:author="Michael Anft" w:date="2015-09-10T14:49:00Z">
        <w:r w:rsidR="00824FB9">
          <w:rPr>
            <w:rFonts w:ascii="Times New Roman" w:hAnsi="Times New Roman" w:cs="Times New Roman"/>
            <w:sz w:val="28"/>
            <w:szCs w:val="28"/>
          </w:rPr>
          <w:t xml:space="preserve"> </w:t>
        </w:r>
      </w:ins>
      <w:ins w:id="440" w:author="Michael Anft" w:date="2015-09-10T14:50:00Z">
        <w:r w:rsidR="00824FB9">
          <w:rPr>
            <w:rFonts w:ascii="Times New Roman" w:hAnsi="Times New Roman" w:cs="Times New Roman"/>
            <w:sz w:val="28"/>
            <w:szCs w:val="28"/>
          </w:rPr>
          <w:t>th</w:t>
        </w:r>
      </w:ins>
      <w:ins w:id="441" w:author="Michael Anft" w:date="2015-09-10T14:49:00Z">
        <w:r w:rsidR="00824FB9">
          <w:rPr>
            <w:rFonts w:ascii="Times New Roman" w:hAnsi="Times New Roman" w:cs="Times New Roman"/>
            <w:sz w:val="28"/>
            <w:szCs w:val="28"/>
          </w:rPr>
          <w:t>at he had already embarked on a budding career as a corner boy. J</w:t>
        </w:r>
      </w:ins>
      <w:del w:id="442" w:author="Michael Anft" w:date="2015-09-10T14:49:00Z">
        <w:r w:rsidRPr="00DC3394" w:rsidDel="00824FB9">
          <w:rPr>
            <w:rFonts w:ascii="Times New Roman" w:hAnsi="Times New Roman" w:cs="Times New Roman"/>
            <w:sz w:val="28"/>
            <w:szCs w:val="28"/>
          </w:rPr>
          <w:delText>j</w:delText>
        </w:r>
      </w:del>
      <w:r w:rsidRPr="00DC3394">
        <w:rPr>
          <w:rFonts w:ascii="Times New Roman" w:hAnsi="Times New Roman" w:cs="Times New Roman"/>
          <w:sz w:val="28"/>
          <w:szCs w:val="28"/>
        </w:rPr>
        <w:t>ust seven da</w:t>
      </w:r>
      <w:r w:rsidR="00493884" w:rsidRPr="00DC3394">
        <w:rPr>
          <w:rFonts w:ascii="Times New Roman" w:hAnsi="Times New Roman" w:cs="Times New Roman"/>
          <w:sz w:val="28"/>
          <w:szCs w:val="28"/>
        </w:rPr>
        <w:t xml:space="preserve">ys after he turned 18, when he became </w:t>
      </w:r>
      <w:r w:rsidRPr="00DC3394">
        <w:rPr>
          <w:rFonts w:ascii="Times New Roman" w:hAnsi="Times New Roman" w:cs="Times New Roman"/>
          <w:sz w:val="28"/>
          <w:szCs w:val="28"/>
        </w:rPr>
        <w:t>an adult in the eyes of the law,</w:t>
      </w:r>
      <w:r w:rsidR="00F62A57" w:rsidRPr="00DC3394">
        <w:rPr>
          <w:rFonts w:ascii="Times New Roman" w:hAnsi="Times New Roman" w:cs="Times New Roman"/>
          <w:sz w:val="28"/>
          <w:szCs w:val="28"/>
        </w:rPr>
        <w:t xml:space="preserve"> </w:t>
      </w:r>
      <w:r w:rsidR="0053068B" w:rsidRPr="00DC3394">
        <w:rPr>
          <w:rFonts w:ascii="Times New Roman" w:hAnsi="Times New Roman" w:cs="Times New Roman"/>
          <w:sz w:val="28"/>
          <w:szCs w:val="28"/>
        </w:rPr>
        <w:t xml:space="preserve">he </w:t>
      </w:r>
      <w:r w:rsidR="00F62A57" w:rsidRPr="00DC3394">
        <w:rPr>
          <w:rFonts w:ascii="Times New Roman" w:hAnsi="Times New Roman" w:cs="Times New Roman"/>
          <w:sz w:val="28"/>
          <w:szCs w:val="28"/>
        </w:rPr>
        <w:t xml:space="preserve">was arrested for dealing heroin and lying to police. </w:t>
      </w:r>
      <w:proofErr w:type="gramStart"/>
      <w:r w:rsidR="00882CC7" w:rsidRPr="00DC3394">
        <w:rPr>
          <w:rFonts w:ascii="Times New Roman" w:hAnsi="Times New Roman" w:cs="Times New Roman"/>
          <w:sz w:val="28"/>
          <w:szCs w:val="28"/>
        </w:rPr>
        <w:t>Four days later, another arrest.</w:t>
      </w:r>
      <w:proofErr w:type="gramEnd"/>
      <w:r w:rsidR="00882CC7" w:rsidRPr="00DC3394">
        <w:rPr>
          <w:rFonts w:ascii="Times New Roman" w:hAnsi="Times New Roman" w:cs="Times New Roman"/>
          <w:sz w:val="28"/>
          <w:szCs w:val="28"/>
        </w:rPr>
        <w:t xml:space="preserve"> The next day, another bust for drug dealing, for which he’d serve a few months of hard time, </w:t>
      </w:r>
      <w:r w:rsidR="00493884" w:rsidRPr="00DC3394">
        <w:rPr>
          <w:rFonts w:ascii="Times New Roman" w:hAnsi="Times New Roman" w:cs="Times New Roman"/>
          <w:sz w:val="28"/>
          <w:szCs w:val="28"/>
        </w:rPr>
        <w:t>and receive a suspended three-year sentence</w:t>
      </w:r>
      <w:ins w:id="443" w:author="Michael Anft" w:date="2015-09-10T14:48:00Z">
        <w:r w:rsidR="00824FB9">
          <w:rPr>
            <w:rFonts w:ascii="Times New Roman" w:hAnsi="Times New Roman" w:cs="Times New Roman"/>
            <w:sz w:val="28"/>
            <w:szCs w:val="28"/>
          </w:rPr>
          <w:t>, which he</w:t>
        </w:r>
      </w:ins>
      <w:ins w:id="444" w:author="Michael Anft" w:date="2015-09-10T14:49:00Z">
        <w:r w:rsidR="00824FB9">
          <w:rPr>
            <w:rFonts w:ascii="Times New Roman" w:hAnsi="Times New Roman" w:cs="Times New Roman"/>
            <w:sz w:val="28"/>
            <w:szCs w:val="28"/>
          </w:rPr>
          <w:t>’d</w:t>
        </w:r>
      </w:ins>
      <w:ins w:id="445" w:author="Michael Anft" w:date="2015-09-10T14:48:00Z">
        <w:r w:rsidR="00824FB9">
          <w:rPr>
            <w:rFonts w:ascii="Times New Roman" w:hAnsi="Times New Roman" w:cs="Times New Roman"/>
            <w:sz w:val="28"/>
            <w:szCs w:val="28"/>
          </w:rPr>
          <w:t xml:space="preserve"> </w:t>
        </w:r>
        <w:proofErr w:type="gramStart"/>
        <w:r w:rsidR="00824FB9">
          <w:rPr>
            <w:rFonts w:ascii="Times New Roman" w:hAnsi="Times New Roman" w:cs="Times New Roman"/>
            <w:sz w:val="28"/>
            <w:szCs w:val="28"/>
          </w:rPr>
          <w:t>spend</w:t>
        </w:r>
        <w:proofErr w:type="gramEnd"/>
        <w:r w:rsidR="00824FB9">
          <w:rPr>
            <w:rFonts w:ascii="Times New Roman" w:hAnsi="Times New Roman" w:cs="Times New Roman"/>
            <w:sz w:val="28"/>
            <w:szCs w:val="28"/>
          </w:rPr>
          <w:t xml:space="preserve"> instead on </w:t>
        </w:r>
      </w:ins>
      <w:del w:id="446" w:author="Michael Anft" w:date="2015-09-10T14:48:00Z">
        <w:r w:rsidR="00882CC7" w:rsidRPr="00DC3394" w:rsidDel="00824FB9">
          <w:rPr>
            <w:rFonts w:ascii="Times New Roman" w:hAnsi="Times New Roman" w:cs="Times New Roman"/>
            <w:sz w:val="28"/>
            <w:szCs w:val="28"/>
          </w:rPr>
          <w:delText xml:space="preserve"> and three years of </w:delText>
        </w:r>
      </w:del>
      <w:r w:rsidR="00882CC7" w:rsidRPr="00DC3394">
        <w:rPr>
          <w:rFonts w:ascii="Times New Roman" w:hAnsi="Times New Roman" w:cs="Times New Roman"/>
          <w:sz w:val="28"/>
          <w:szCs w:val="28"/>
        </w:rPr>
        <w:t>supervised probation.</w:t>
      </w:r>
    </w:p>
    <w:p w14:paraId="47BEFD63" w14:textId="77777777" w:rsidR="00B45D63" w:rsidRDefault="00B45D63">
      <w:pPr>
        <w:rPr>
          <w:ins w:id="447" w:author="AARP Admin" w:date="2015-09-15T08:43:00Z"/>
          <w:rFonts w:ascii="Times New Roman" w:hAnsi="Times New Roman" w:cs="Times New Roman"/>
          <w:sz w:val="28"/>
          <w:szCs w:val="28"/>
        </w:rPr>
      </w:pPr>
    </w:p>
    <w:p w14:paraId="050B9A02" w14:textId="77777777" w:rsidR="00B45D63" w:rsidRPr="00DC3394" w:rsidRDefault="00B45D63">
      <w:pPr>
        <w:rPr>
          <w:ins w:id="448" w:author="AARP Admin" w:date="2015-09-15T08:43:00Z"/>
          <w:rFonts w:ascii="Times New Roman" w:hAnsi="Times New Roman" w:cs="Times New Roman"/>
          <w:sz w:val="28"/>
          <w:szCs w:val="28"/>
        </w:rPr>
      </w:pPr>
    </w:p>
    <w:p w14:paraId="11FCEE65" w14:textId="5CB285AC" w:rsidR="00493884" w:rsidDel="00B45D63" w:rsidRDefault="00493884">
      <w:pPr>
        <w:rPr>
          <w:del w:id="449" w:author="AARP Admin" w:date="2015-09-15T08:43:00Z"/>
          <w:rFonts w:ascii="Times New Roman" w:hAnsi="Times New Roman" w:cs="Times New Roman"/>
          <w:sz w:val="28"/>
          <w:szCs w:val="28"/>
        </w:rPr>
      </w:pPr>
      <w:del w:id="450" w:author="AARP Admin" w:date="2015-09-15T08:43:00Z">
        <w:r w:rsidRPr="00DC3394" w:rsidDel="00B45D63">
          <w:rPr>
            <w:rFonts w:ascii="Times New Roman" w:hAnsi="Times New Roman" w:cs="Times New Roman"/>
            <w:sz w:val="28"/>
            <w:szCs w:val="28"/>
          </w:rPr>
          <w:delText xml:space="preserve">     </w:delText>
        </w:r>
        <w:r w:rsidR="008A3408" w:rsidRPr="00DC3394" w:rsidDel="00B45D63">
          <w:rPr>
            <w:rFonts w:ascii="Times New Roman" w:hAnsi="Times New Roman" w:cs="Times New Roman"/>
            <w:sz w:val="28"/>
            <w:szCs w:val="28"/>
          </w:rPr>
          <w:delText xml:space="preserve"> </w:delText>
        </w:r>
      </w:del>
      <w:r w:rsidRPr="00DC3394">
        <w:rPr>
          <w:rFonts w:ascii="Times New Roman" w:hAnsi="Times New Roman" w:cs="Times New Roman"/>
          <w:sz w:val="28"/>
          <w:szCs w:val="28"/>
        </w:rPr>
        <w:t>In all, Gray would be arrested 23 times before his death. At one point, he had been busted at least 11 times during one period of probation. Almost all the charges were drug-related, usually</w:t>
      </w:r>
      <w:r w:rsidR="00EF4C87" w:rsidRPr="00DC3394">
        <w:rPr>
          <w:rFonts w:ascii="Times New Roman" w:hAnsi="Times New Roman" w:cs="Times New Roman"/>
          <w:sz w:val="28"/>
          <w:szCs w:val="28"/>
        </w:rPr>
        <w:t xml:space="preserve"> just-large-enough amounts of heroin and cocaine to be hit with distribution charges. </w:t>
      </w:r>
      <w:r w:rsidR="0053068B" w:rsidRPr="00DC3394">
        <w:rPr>
          <w:rFonts w:ascii="Times New Roman" w:hAnsi="Times New Roman" w:cs="Times New Roman"/>
          <w:sz w:val="28"/>
          <w:szCs w:val="28"/>
        </w:rPr>
        <w:t xml:space="preserve">A few were the typical “nuisance” complaints—playing dice, hanging out in a vacant apartment. </w:t>
      </w:r>
      <w:r w:rsidR="0053068B" w:rsidRPr="00DC3394">
        <w:rPr>
          <w:rFonts w:ascii="Times New Roman" w:hAnsi="Times New Roman" w:cs="Times New Roman"/>
          <w:sz w:val="28"/>
          <w:szCs w:val="28"/>
        </w:rPr>
        <w:lastRenderedPageBreak/>
        <w:t>His only violent charge occurred about a year before his death, when he was accused of hitting a</w:t>
      </w:r>
      <w:ins w:id="451" w:author="Michael Anft" w:date="2015-09-10T14:51:00Z">
        <w:r w:rsidR="00824FB9">
          <w:rPr>
            <w:rFonts w:ascii="Times New Roman" w:hAnsi="Times New Roman" w:cs="Times New Roman"/>
            <w:sz w:val="28"/>
            <w:szCs w:val="28"/>
          </w:rPr>
          <w:t xml:space="preserve">n </w:t>
        </w:r>
      </w:ins>
      <w:del w:id="452" w:author="Michael Anft" w:date="2015-09-10T14:51:00Z">
        <w:r w:rsidR="0053068B" w:rsidRPr="00DC3394" w:rsidDel="00824FB9">
          <w:rPr>
            <w:rFonts w:ascii="Times New Roman" w:hAnsi="Times New Roman" w:cs="Times New Roman"/>
            <w:sz w:val="28"/>
            <w:szCs w:val="28"/>
          </w:rPr>
          <w:delText xml:space="preserve"> family </w:delText>
        </w:r>
      </w:del>
      <w:r w:rsidR="0053068B" w:rsidRPr="00DC3394">
        <w:rPr>
          <w:rFonts w:ascii="Times New Roman" w:hAnsi="Times New Roman" w:cs="Times New Roman"/>
          <w:sz w:val="28"/>
          <w:szCs w:val="28"/>
        </w:rPr>
        <w:t>acquaintance.</w:t>
      </w:r>
    </w:p>
    <w:p w14:paraId="47D83ADE" w14:textId="77777777" w:rsidR="00B45D63" w:rsidRDefault="00B45D63">
      <w:pPr>
        <w:rPr>
          <w:ins w:id="453" w:author="AARP Admin" w:date="2015-09-15T08:43:00Z"/>
          <w:rFonts w:ascii="Times New Roman" w:hAnsi="Times New Roman" w:cs="Times New Roman"/>
          <w:sz w:val="28"/>
          <w:szCs w:val="28"/>
        </w:rPr>
      </w:pPr>
    </w:p>
    <w:p w14:paraId="4D572ADE" w14:textId="77777777" w:rsidR="00B45D63" w:rsidRDefault="00B45D63">
      <w:pPr>
        <w:rPr>
          <w:ins w:id="454" w:author="AARP Admin" w:date="2015-09-15T08:43:00Z"/>
          <w:rFonts w:ascii="Times New Roman" w:hAnsi="Times New Roman" w:cs="Times New Roman"/>
          <w:sz w:val="28"/>
          <w:szCs w:val="28"/>
        </w:rPr>
      </w:pPr>
    </w:p>
    <w:p w14:paraId="31FC39C0" w14:textId="291FE671" w:rsidR="00681212" w:rsidDel="00B45D63" w:rsidRDefault="006935C8">
      <w:pPr>
        <w:rPr>
          <w:del w:id="455" w:author="AARP Admin" w:date="2015-09-15T08:43:00Z"/>
          <w:rFonts w:ascii="Times New Roman" w:hAnsi="Times New Roman" w:cs="Times New Roman"/>
          <w:sz w:val="28"/>
          <w:szCs w:val="28"/>
        </w:rPr>
      </w:pPr>
      <w:del w:id="456" w:author="AARP Admin" w:date="2015-09-15T08:43:00Z">
        <w:r w:rsidDel="00B45D63">
          <w:rPr>
            <w:rFonts w:ascii="Times New Roman" w:hAnsi="Times New Roman" w:cs="Times New Roman"/>
            <w:sz w:val="28"/>
            <w:szCs w:val="28"/>
          </w:rPr>
          <w:delText xml:space="preserve">     </w:delText>
        </w:r>
      </w:del>
      <w:ins w:id="457" w:author="AARP Admin" w:date="2015-09-14T17:56:00Z">
        <w:r w:rsidR="00D03AA4">
          <w:rPr>
            <w:rFonts w:ascii="Times New Roman" w:hAnsi="Times New Roman" w:cs="Times New Roman"/>
            <w:sz w:val="28"/>
            <w:szCs w:val="28"/>
          </w:rPr>
          <w:t xml:space="preserve">Freddie may have been in trouble a lot, but Tyler says he </w:t>
        </w:r>
      </w:ins>
      <w:ins w:id="458" w:author="AARP Admin" w:date="2015-09-14T17:58:00Z">
        <w:r w:rsidR="00D03AA4">
          <w:rPr>
            <w:rFonts w:ascii="Times New Roman" w:hAnsi="Times New Roman" w:cs="Times New Roman"/>
            <w:sz w:val="28"/>
            <w:szCs w:val="28"/>
          </w:rPr>
          <w:t xml:space="preserve">did </w:t>
        </w:r>
      </w:ins>
      <w:del w:id="459" w:author="AARP Admin" w:date="2015-09-14T17:57:00Z">
        <w:r w:rsidR="00681212" w:rsidRPr="00DC3394" w:rsidDel="00D03AA4">
          <w:rPr>
            <w:rFonts w:ascii="Times New Roman" w:hAnsi="Times New Roman" w:cs="Times New Roman"/>
            <w:sz w:val="28"/>
            <w:szCs w:val="28"/>
          </w:rPr>
          <w:delText xml:space="preserve">Though he knows that Gray regularly broke the law, Tyler says Freddie did </w:delText>
        </w:r>
      </w:del>
      <w:r w:rsidR="00681212" w:rsidRPr="00DC3394">
        <w:rPr>
          <w:rFonts w:ascii="Times New Roman" w:hAnsi="Times New Roman" w:cs="Times New Roman"/>
          <w:sz w:val="28"/>
          <w:szCs w:val="28"/>
        </w:rPr>
        <w:t xml:space="preserve">what he could to brighten things up in the neighborhood. </w:t>
      </w:r>
      <w:del w:id="460" w:author="AARP Admin" w:date="2015-09-14T17:55:00Z">
        <w:r w:rsidR="00180B71" w:rsidDel="00D03AA4">
          <w:rPr>
            <w:rFonts w:ascii="Times New Roman" w:hAnsi="Times New Roman" w:cs="Times New Roman"/>
            <w:sz w:val="28"/>
            <w:szCs w:val="28"/>
          </w:rPr>
          <w:delText>Though a regular player in the criminal justice system, Freddie distinguished himself by</w:delText>
        </w:r>
        <w:r w:rsidR="00170B07" w:rsidDel="00D03AA4">
          <w:rPr>
            <w:rFonts w:ascii="Times New Roman" w:hAnsi="Times New Roman" w:cs="Times New Roman"/>
            <w:sz w:val="28"/>
            <w:szCs w:val="28"/>
          </w:rPr>
          <w:delText xml:space="preserve"> being everybody’s friend. </w:delText>
        </w:r>
      </w:del>
      <w:r w:rsidR="00681212" w:rsidRPr="00DC3394">
        <w:rPr>
          <w:rFonts w:ascii="Times New Roman" w:hAnsi="Times New Roman" w:cs="Times New Roman"/>
          <w:sz w:val="28"/>
          <w:szCs w:val="28"/>
        </w:rPr>
        <w:t>“</w:t>
      </w:r>
      <w:r w:rsidR="00170B07">
        <w:rPr>
          <w:rFonts w:ascii="Times New Roman" w:hAnsi="Times New Roman" w:cs="Times New Roman"/>
          <w:sz w:val="28"/>
          <w:szCs w:val="28"/>
        </w:rPr>
        <w:t>I last saw him four days before</w:t>
      </w:r>
      <w:r w:rsidR="00681212" w:rsidRPr="00DC3394">
        <w:rPr>
          <w:rFonts w:ascii="Times New Roman" w:hAnsi="Times New Roman" w:cs="Times New Roman"/>
          <w:sz w:val="28"/>
          <w:szCs w:val="28"/>
        </w:rPr>
        <w:t xml:space="preserve"> </w:t>
      </w:r>
      <w:r w:rsidR="00170B07">
        <w:rPr>
          <w:rFonts w:ascii="Times New Roman" w:hAnsi="Times New Roman" w:cs="Times New Roman"/>
          <w:sz w:val="28"/>
          <w:szCs w:val="28"/>
        </w:rPr>
        <w:t xml:space="preserve">[his arrest] </w:t>
      </w:r>
      <w:r w:rsidR="00681212" w:rsidRPr="00DC3394">
        <w:rPr>
          <w:rFonts w:ascii="Times New Roman" w:hAnsi="Times New Roman" w:cs="Times New Roman"/>
          <w:sz w:val="28"/>
          <w:szCs w:val="28"/>
        </w:rPr>
        <w:t>and he was playi</w:t>
      </w:r>
      <w:r w:rsidR="00180B71">
        <w:rPr>
          <w:rFonts w:ascii="Times New Roman" w:hAnsi="Times New Roman" w:cs="Times New Roman"/>
          <w:sz w:val="28"/>
          <w:szCs w:val="28"/>
        </w:rPr>
        <w:t xml:space="preserve">ng jokes on his friends,” </w:t>
      </w:r>
      <w:del w:id="461" w:author="AARP Admin" w:date="2015-09-14T17:58:00Z">
        <w:r w:rsidR="00180B71" w:rsidDel="00D03AA4">
          <w:rPr>
            <w:rFonts w:ascii="Times New Roman" w:hAnsi="Times New Roman" w:cs="Times New Roman"/>
            <w:sz w:val="28"/>
            <w:szCs w:val="28"/>
          </w:rPr>
          <w:delText xml:space="preserve">Tyler </w:delText>
        </w:r>
      </w:del>
      <w:ins w:id="462" w:author="AARP Admin" w:date="2015-09-14T17:58:00Z">
        <w:r w:rsidR="00D03AA4">
          <w:rPr>
            <w:rFonts w:ascii="Times New Roman" w:hAnsi="Times New Roman" w:cs="Times New Roman"/>
            <w:sz w:val="28"/>
            <w:szCs w:val="28"/>
          </w:rPr>
          <w:t xml:space="preserve">he </w:t>
        </w:r>
      </w:ins>
      <w:r w:rsidR="00180B71">
        <w:rPr>
          <w:rFonts w:ascii="Times New Roman" w:hAnsi="Times New Roman" w:cs="Times New Roman"/>
          <w:sz w:val="28"/>
          <w:szCs w:val="28"/>
        </w:rPr>
        <w:t>adds. “</w:t>
      </w:r>
      <w:r w:rsidR="00681212" w:rsidRPr="00DC3394">
        <w:rPr>
          <w:rFonts w:ascii="Times New Roman" w:hAnsi="Times New Roman" w:cs="Times New Roman"/>
          <w:sz w:val="28"/>
          <w:szCs w:val="28"/>
        </w:rPr>
        <w:t>You never felt threatened by him.”</w:t>
      </w:r>
    </w:p>
    <w:p w14:paraId="526E56D5" w14:textId="77777777" w:rsidR="00B45D63" w:rsidRDefault="00B45D63">
      <w:pPr>
        <w:rPr>
          <w:ins w:id="463" w:author="AARP Admin" w:date="2015-09-15T08:43:00Z"/>
          <w:rFonts w:ascii="Times New Roman" w:hAnsi="Times New Roman" w:cs="Times New Roman"/>
          <w:sz w:val="28"/>
          <w:szCs w:val="28"/>
        </w:rPr>
      </w:pPr>
    </w:p>
    <w:p w14:paraId="2F4ADC72" w14:textId="77777777" w:rsidR="00767F9B" w:rsidRDefault="00767F9B" w:rsidP="00767F9B">
      <w:pPr>
        <w:rPr>
          <w:ins w:id="464" w:author="AARP Admin" w:date="2015-09-16T08:56:00Z"/>
          <w:rFonts w:ascii="Times New Roman" w:hAnsi="Times New Roman" w:cs="Times New Roman"/>
          <w:sz w:val="28"/>
          <w:szCs w:val="28"/>
        </w:rPr>
      </w:pPr>
    </w:p>
    <w:p w14:paraId="65F7BE2E" w14:textId="77777777" w:rsidR="00767F9B" w:rsidRDefault="00767F9B" w:rsidP="00767F9B">
      <w:pPr>
        <w:rPr>
          <w:ins w:id="465" w:author="AARP Admin" w:date="2015-09-16T10:40:00Z"/>
          <w:rFonts w:ascii="Times New Roman" w:hAnsi="Times New Roman" w:cs="Times New Roman"/>
          <w:sz w:val="28"/>
          <w:szCs w:val="28"/>
        </w:rPr>
      </w:pPr>
      <w:ins w:id="466" w:author="AARP Admin" w:date="2015-09-16T08:56:00Z">
        <w:r w:rsidRPr="00DC3394">
          <w:rPr>
            <w:rFonts w:ascii="Times New Roman" w:hAnsi="Times New Roman" w:cs="Times New Roman"/>
            <w:sz w:val="28"/>
            <w:szCs w:val="28"/>
          </w:rPr>
          <w:t>Big Daddy—aka Earl “Manny” Williams—says Fred</w:t>
        </w:r>
        <w:r>
          <w:rPr>
            <w:rFonts w:ascii="Times New Roman" w:hAnsi="Times New Roman" w:cs="Times New Roman"/>
            <w:sz w:val="28"/>
            <w:szCs w:val="28"/>
          </w:rPr>
          <w:t xml:space="preserve">die would spread his </w:t>
        </w:r>
        <w:r w:rsidRPr="00DC3394">
          <w:rPr>
            <w:rFonts w:ascii="Times New Roman" w:hAnsi="Times New Roman" w:cs="Times New Roman"/>
            <w:sz w:val="28"/>
            <w:szCs w:val="28"/>
          </w:rPr>
          <w:t xml:space="preserve">money around. “I’m not going to say Freddie was a saint because he wasn’t, but he had a good heart. He’d look out for people, buy them groceries, that kind of thing,” says Williams, who watched Freddie grow up “chasing his friends around the neighborhood.” </w:t>
        </w:r>
      </w:ins>
    </w:p>
    <w:p w14:paraId="1C4E1461" w14:textId="77777777" w:rsidR="00955226" w:rsidRDefault="00955226" w:rsidP="00767F9B">
      <w:pPr>
        <w:rPr>
          <w:ins w:id="467" w:author="AARP Admin" w:date="2015-09-16T10:40:00Z"/>
          <w:rFonts w:ascii="Times New Roman" w:hAnsi="Times New Roman" w:cs="Times New Roman"/>
          <w:sz w:val="28"/>
          <w:szCs w:val="28"/>
        </w:rPr>
      </w:pPr>
    </w:p>
    <w:p w14:paraId="4BB89F1D" w14:textId="77777777" w:rsidR="00955226" w:rsidRDefault="00955226" w:rsidP="00955226">
      <w:pPr>
        <w:rPr>
          <w:ins w:id="468" w:author="AARP Admin" w:date="2015-09-16T10:40:00Z"/>
          <w:rFonts w:ascii="Times New Roman" w:hAnsi="Times New Roman" w:cs="Times New Roman"/>
          <w:sz w:val="28"/>
          <w:szCs w:val="28"/>
        </w:rPr>
      </w:pPr>
      <w:ins w:id="469" w:author="AARP Admin" w:date="2015-09-16T10:40:00Z">
        <w:r w:rsidRPr="00DC3394">
          <w:rPr>
            <w:rFonts w:ascii="Times New Roman" w:hAnsi="Times New Roman" w:cs="Times New Roman"/>
            <w:sz w:val="28"/>
            <w:szCs w:val="28"/>
          </w:rPr>
          <w:t xml:space="preserve">“He had charisma,” adds </w:t>
        </w:r>
        <w:proofErr w:type="spellStart"/>
        <w:r w:rsidRPr="00DC3394">
          <w:rPr>
            <w:rFonts w:ascii="Times New Roman" w:hAnsi="Times New Roman" w:cs="Times New Roman"/>
            <w:sz w:val="28"/>
            <w:szCs w:val="28"/>
          </w:rPr>
          <w:t>Toak</w:t>
        </w:r>
        <w:proofErr w:type="spellEnd"/>
        <w:r w:rsidRPr="00DC3394">
          <w:rPr>
            <w:rFonts w:ascii="Times New Roman" w:hAnsi="Times New Roman" w:cs="Times New Roman"/>
            <w:sz w:val="28"/>
            <w:szCs w:val="28"/>
          </w:rPr>
          <w:t xml:space="preserve"> Reid. “I could tell by looking at body language. People walked behind Freddie, not alongside him.</w:t>
        </w:r>
        <w:r>
          <w:rPr>
            <w:rFonts w:ascii="Times New Roman" w:hAnsi="Times New Roman" w:cs="Times New Roman"/>
            <w:sz w:val="28"/>
            <w:szCs w:val="28"/>
          </w:rPr>
          <w:t>”</w:t>
        </w:r>
      </w:ins>
    </w:p>
    <w:p w14:paraId="04BCFD78" w14:textId="77777777" w:rsidR="00955226" w:rsidRDefault="00955226" w:rsidP="00955226">
      <w:pPr>
        <w:rPr>
          <w:ins w:id="470" w:author="AARP Admin" w:date="2015-09-16T10:40:00Z"/>
          <w:rFonts w:ascii="Times New Roman" w:hAnsi="Times New Roman" w:cs="Times New Roman"/>
          <w:sz w:val="28"/>
          <w:szCs w:val="28"/>
        </w:rPr>
      </w:pPr>
    </w:p>
    <w:p w14:paraId="1A153256" w14:textId="43ED67E5" w:rsidR="00767F9B" w:rsidRDefault="00767F9B" w:rsidP="00767F9B">
      <w:pPr>
        <w:rPr>
          <w:ins w:id="471" w:author="AARP Admin" w:date="2015-09-16T10:39:00Z"/>
          <w:rFonts w:ascii="Times New Roman" w:hAnsi="Times New Roman" w:cs="Times New Roman"/>
          <w:sz w:val="28"/>
          <w:szCs w:val="28"/>
        </w:rPr>
      </w:pPr>
      <w:ins w:id="472" w:author="AARP Admin" w:date="2015-09-16T08:56:00Z">
        <w:r w:rsidRPr="00DC3394">
          <w:rPr>
            <w:rFonts w:ascii="Times New Roman" w:hAnsi="Times New Roman" w:cs="Times New Roman"/>
            <w:sz w:val="28"/>
            <w:szCs w:val="28"/>
          </w:rPr>
          <w:t xml:space="preserve">Another Mount Street denizen, </w:t>
        </w:r>
        <w:proofErr w:type="spellStart"/>
        <w:r w:rsidRPr="00DC3394">
          <w:rPr>
            <w:rFonts w:ascii="Times New Roman" w:hAnsi="Times New Roman" w:cs="Times New Roman"/>
            <w:sz w:val="28"/>
            <w:szCs w:val="28"/>
          </w:rPr>
          <w:t>Alethea</w:t>
        </w:r>
        <w:proofErr w:type="spellEnd"/>
        <w:r w:rsidRPr="00DC3394">
          <w:rPr>
            <w:rFonts w:ascii="Times New Roman" w:hAnsi="Times New Roman" w:cs="Times New Roman"/>
            <w:sz w:val="28"/>
            <w:szCs w:val="28"/>
          </w:rPr>
          <w:t xml:space="preserve"> Booze—“Mama” to Freddie</w:t>
        </w:r>
      </w:ins>
      <w:ins w:id="473" w:author="AARP Admin" w:date="2015-09-16T10:40:00Z">
        <w:r w:rsidR="00955226">
          <w:rPr>
            <w:rFonts w:ascii="Times New Roman" w:hAnsi="Times New Roman" w:cs="Times New Roman"/>
            <w:sz w:val="28"/>
            <w:szCs w:val="28"/>
          </w:rPr>
          <w:t>—</w:t>
        </w:r>
      </w:ins>
      <w:ins w:id="474" w:author="AARP Admin" w:date="2015-09-16T08:56:00Z">
        <w:r w:rsidRPr="00DC3394">
          <w:rPr>
            <w:rFonts w:ascii="Times New Roman" w:hAnsi="Times New Roman" w:cs="Times New Roman"/>
            <w:sz w:val="28"/>
            <w:szCs w:val="28"/>
          </w:rPr>
          <w:t>says he would make sure older neighbors had what they need. He’d walk by her stoop with his buddies on his way to King Grocery and ask her if she needed ice cream or a soda.</w:t>
        </w:r>
      </w:ins>
    </w:p>
    <w:p w14:paraId="0AC0009A" w14:textId="77777777" w:rsidR="00955226" w:rsidRDefault="00955226" w:rsidP="00955226">
      <w:pPr>
        <w:rPr>
          <w:ins w:id="475" w:author="AARP Admin" w:date="2015-09-16T10:39:00Z"/>
          <w:rFonts w:ascii="Times New Roman" w:hAnsi="Times New Roman" w:cs="Times New Roman"/>
          <w:sz w:val="28"/>
          <w:szCs w:val="28"/>
        </w:rPr>
      </w:pPr>
    </w:p>
    <w:p w14:paraId="02E3DD9B" w14:textId="77777777" w:rsidR="00955226" w:rsidRDefault="00955226" w:rsidP="00955226">
      <w:pPr>
        <w:rPr>
          <w:ins w:id="476" w:author="AARP Admin" w:date="2015-09-16T10:39:00Z"/>
          <w:rFonts w:ascii="Times New Roman" w:hAnsi="Times New Roman" w:cs="Times New Roman"/>
          <w:sz w:val="28"/>
          <w:szCs w:val="28"/>
        </w:rPr>
      </w:pPr>
      <w:ins w:id="477" w:author="AARP Admin" w:date="2015-09-16T10:39:00Z">
        <w:r w:rsidRPr="00DC3394">
          <w:rPr>
            <w:rFonts w:ascii="Times New Roman" w:hAnsi="Times New Roman" w:cs="Times New Roman"/>
            <w:sz w:val="28"/>
            <w:szCs w:val="28"/>
          </w:rPr>
          <w:t xml:space="preserve">“When he’d have money, he’d buy some of the kids new </w:t>
        </w:r>
        <w:commentRangeStart w:id="478"/>
        <w:r w:rsidRPr="00DC3394">
          <w:rPr>
            <w:rFonts w:ascii="Times New Roman" w:hAnsi="Times New Roman" w:cs="Times New Roman"/>
            <w:sz w:val="28"/>
            <w:szCs w:val="28"/>
          </w:rPr>
          <w:t>tennis [shoes</w:t>
        </w:r>
        <w:commentRangeEnd w:id="478"/>
        <w:r>
          <w:rPr>
            <w:rStyle w:val="CommentReference"/>
          </w:rPr>
          <w:commentReference w:id="478"/>
        </w:r>
        <w:r w:rsidRPr="00DC3394">
          <w:rPr>
            <w:rFonts w:ascii="Times New Roman" w:hAnsi="Times New Roman" w:cs="Times New Roman"/>
            <w:sz w:val="28"/>
            <w:szCs w:val="28"/>
          </w:rPr>
          <w:t xml:space="preserve">],” </w:t>
        </w:r>
        <w:r>
          <w:rPr>
            <w:rFonts w:ascii="Times New Roman" w:hAnsi="Times New Roman" w:cs="Times New Roman"/>
            <w:sz w:val="28"/>
            <w:szCs w:val="28"/>
          </w:rPr>
          <w:t>says</w:t>
        </w:r>
        <w:r w:rsidRPr="00DC3394">
          <w:rPr>
            <w:rFonts w:ascii="Times New Roman" w:hAnsi="Times New Roman" w:cs="Times New Roman"/>
            <w:sz w:val="28"/>
            <w:szCs w:val="28"/>
          </w:rPr>
          <w:t xml:space="preserve"> Tyler. “He understood that the peer pressure is crazy around here. You don’t come up with the best clothes or tennis, you won’t be running with the hip crowd.”</w:t>
        </w:r>
        <w:r w:rsidRPr="00F1274C">
          <w:rPr>
            <w:rFonts w:ascii="Times New Roman" w:hAnsi="Times New Roman" w:cs="Times New Roman"/>
            <w:sz w:val="28"/>
            <w:szCs w:val="28"/>
          </w:rPr>
          <w:t xml:space="preserve"> </w:t>
        </w:r>
      </w:ins>
    </w:p>
    <w:p w14:paraId="7AB9259F" w14:textId="77777777" w:rsidR="00955226" w:rsidRDefault="00955226" w:rsidP="00955226">
      <w:pPr>
        <w:rPr>
          <w:ins w:id="479" w:author="AARP Admin" w:date="2015-09-16T10:39:00Z"/>
          <w:rFonts w:ascii="Times New Roman" w:hAnsi="Times New Roman" w:cs="Times New Roman"/>
          <w:sz w:val="28"/>
          <w:szCs w:val="28"/>
        </w:rPr>
      </w:pPr>
    </w:p>
    <w:p w14:paraId="5B228576" w14:textId="68FEBDEB" w:rsidR="00C65DEC" w:rsidRDefault="00955226" w:rsidP="00C65DEC">
      <w:pPr>
        <w:rPr>
          <w:ins w:id="480" w:author="AARP Admin" w:date="2015-09-16T09:10:00Z"/>
          <w:rFonts w:ascii="Times New Roman" w:hAnsi="Times New Roman" w:cs="Times New Roman"/>
          <w:sz w:val="28"/>
          <w:szCs w:val="28"/>
        </w:rPr>
      </w:pPr>
      <w:ins w:id="481" w:author="AARP Admin" w:date="2015-09-16T10:33:00Z">
        <w:r>
          <w:rPr>
            <w:rFonts w:ascii="Times New Roman" w:hAnsi="Times New Roman" w:cs="Times New Roman"/>
            <w:sz w:val="28"/>
            <w:szCs w:val="28"/>
          </w:rPr>
          <w:t xml:space="preserve">The cash, or some of it, came from the monthly </w:t>
        </w:r>
      </w:ins>
      <w:ins w:id="482" w:author="AARP Admin" w:date="2015-09-16T10:34:00Z">
        <w:r>
          <w:rPr>
            <w:rFonts w:ascii="Times New Roman" w:hAnsi="Times New Roman" w:cs="Times New Roman"/>
            <w:sz w:val="28"/>
            <w:szCs w:val="28"/>
          </w:rPr>
          <w:t xml:space="preserve">“lead checks” he started receiving in </w:t>
        </w:r>
      </w:ins>
      <w:del w:id="483" w:author="AARP Admin" w:date="2015-09-15T08:43:00Z">
        <w:r w:rsidR="00180B71" w:rsidDel="00B45D63">
          <w:rPr>
            <w:rFonts w:ascii="Times New Roman" w:hAnsi="Times New Roman" w:cs="Times New Roman"/>
            <w:sz w:val="28"/>
            <w:szCs w:val="28"/>
          </w:rPr>
          <w:delText xml:space="preserve">     </w:delText>
        </w:r>
      </w:del>
      <w:ins w:id="484" w:author="AARP Admin" w:date="2015-09-16T08:57:00Z">
        <w:r>
          <w:rPr>
            <w:rFonts w:ascii="Times New Roman" w:hAnsi="Times New Roman" w:cs="Times New Roman"/>
            <w:sz w:val="28"/>
            <w:szCs w:val="28"/>
          </w:rPr>
          <w:t xml:space="preserve">2010, </w:t>
        </w:r>
      </w:ins>
      <w:del w:id="485" w:author="AARP Admin" w:date="2015-09-14T18:00:00Z">
        <w:r w:rsidR="00180B71" w:rsidRPr="00DC3394" w:rsidDel="00AD2DB1">
          <w:rPr>
            <w:rFonts w:ascii="Times New Roman" w:hAnsi="Times New Roman" w:cs="Times New Roman"/>
            <w:sz w:val="28"/>
            <w:szCs w:val="28"/>
          </w:rPr>
          <w:delText>Eventually Freddie gained a hard-won leg up on other small-timers</w:delText>
        </w:r>
        <w:r w:rsidR="00C07AD8" w:rsidDel="00AD2DB1">
          <w:rPr>
            <w:rFonts w:ascii="Times New Roman" w:hAnsi="Times New Roman" w:cs="Times New Roman"/>
            <w:sz w:val="28"/>
            <w:szCs w:val="28"/>
          </w:rPr>
          <w:delText>. H</w:delText>
        </w:r>
        <w:r w:rsidR="00171C29" w:rsidDel="00AD2DB1">
          <w:rPr>
            <w:rFonts w:ascii="Times New Roman" w:hAnsi="Times New Roman" w:cs="Times New Roman"/>
            <w:sz w:val="28"/>
            <w:szCs w:val="28"/>
          </w:rPr>
          <w:delText>e’d s</w:delText>
        </w:r>
      </w:del>
      <w:del w:id="486" w:author="AARP Admin" w:date="2015-09-16T08:57:00Z">
        <w:r w:rsidR="00171C29" w:rsidDel="00C9004C">
          <w:rPr>
            <w:rFonts w:ascii="Times New Roman" w:hAnsi="Times New Roman" w:cs="Times New Roman"/>
            <w:sz w:val="28"/>
            <w:szCs w:val="28"/>
          </w:rPr>
          <w:delText>hare</w:delText>
        </w:r>
        <w:r w:rsidR="00170B07" w:rsidDel="00C9004C">
          <w:rPr>
            <w:rFonts w:ascii="Times New Roman" w:hAnsi="Times New Roman" w:cs="Times New Roman"/>
            <w:sz w:val="28"/>
            <w:szCs w:val="28"/>
          </w:rPr>
          <w:delText xml:space="preserve"> his </w:delText>
        </w:r>
        <w:r w:rsidR="00C07AD8" w:rsidDel="00C9004C">
          <w:rPr>
            <w:rFonts w:ascii="Times New Roman" w:hAnsi="Times New Roman" w:cs="Times New Roman"/>
            <w:sz w:val="28"/>
            <w:szCs w:val="28"/>
          </w:rPr>
          <w:delText xml:space="preserve">good fortune with </w:delText>
        </w:r>
        <w:r w:rsidR="00170B07" w:rsidDel="00C9004C">
          <w:rPr>
            <w:rFonts w:ascii="Times New Roman" w:hAnsi="Times New Roman" w:cs="Times New Roman"/>
            <w:sz w:val="28"/>
            <w:szCs w:val="28"/>
          </w:rPr>
          <w:delText>neighbors</w:delText>
        </w:r>
        <w:r w:rsidR="00180B71" w:rsidRPr="00DC3394" w:rsidDel="00C9004C">
          <w:rPr>
            <w:rFonts w:ascii="Times New Roman" w:hAnsi="Times New Roman" w:cs="Times New Roman"/>
            <w:sz w:val="28"/>
            <w:szCs w:val="28"/>
          </w:rPr>
          <w:delText xml:space="preserve">. </w:delText>
        </w:r>
      </w:del>
      <w:del w:id="487" w:author="AARP Admin" w:date="2015-09-16T10:34:00Z">
        <w:r w:rsidR="00180B71" w:rsidRPr="00DC3394" w:rsidDel="00955226">
          <w:rPr>
            <w:rFonts w:ascii="Times New Roman" w:hAnsi="Times New Roman" w:cs="Times New Roman"/>
            <w:sz w:val="28"/>
            <w:szCs w:val="28"/>
          </w:rPr>
          <w:delText>The</w:delText>
        </w:r>
      </w:del>
      <w:ins w:id="488" w:author="AARP Admin" w:date="2015-09-16T10:34:00Z">
        <w:r>
          <w:rPr>
            <w:rFonts w:ascii="Times New Roman" w:hAnsi="Times New Roman" w:cs="Times New Roman"/>
            <w:sz w:val="28"/>
            <w:szCs w:val="28"/>
          </w:rPr>
          <w:t>when the</w:t>
        </w:r>
      </w:ins>
      <w:r w:rsidR="00180B71" w:rsidRPr="00DC3394">
        <w:rPr>
          <w:rFonts w:ascii="Times New Roman" w:hAnsi="Times New Roman" w:cs="Times New Roman"/>
          <w:sz w:val="28"/>
          <w:szCs w:val="28"/>
        </w:rPr>
        <w:t xml:space="preserve"> lead paint lawsuit </w:t>
      </w:r>
      <w:r w:rsidR="00170B07">
        <w:rPr>
          <w:rFonts w:ascii="Times New Roman" w:hAnsi="Times New Roman" w:cs="Times New Roman"/>
          <w:sz w:val="28"/>
          <w:szCs w:val="28"/>
        </w:rPr>
        <w:t xml:space="preserve">against </w:t>
      </w:r>
      <w:proofErr w:type="spellStart"/>
      <w:r w:rsidR="00170B07">
        <w:rPr>
          <w:rFonts w:ascii="Times New Roman" w:hAnsi="Times New Roman" w:cs="Times New Roman"/>
          <w:sz w:val="28"/>
          <w:szCs w:val="28"/>
        </w:rPr>
        <w:t>Rochkind</w:t>
      </w:r>
      <w:proofErr w:type="spellEnd"/>
      <w:r w:rsidR="00170B07">
        <w:rPr>
          <w:rFonts w:ascii="Times New Roman" w:hAnsi="Times New Roman" w:cs="Times New Roman"/>
          <w:sz w:val="28"/>
          <w:szCs w:val="28"/>
        </w:rPr>
        <w:t xml:space="preserve"> </w:t>
      </w:r>
      <w:r w:rsidR="00180B71" w:rsidRPr="00DC3394">
        <w:rPr>
          <w:rFonts w:ascii="Times New Roman" w:hAnsi="Times New Roman" w:cs="Times New Roman"/>
          <w:sz w:val="28"/>
          <w:szCs w:val="28"/>
        </w:rPr>
        <w:t>produced enough e</w:t>
      </w:r>
      <w:r w:rsidR="00170B07">
        <w:rPr>
          <w:rFonts w:ascii="Times New Roman" w:hAnsi="Times New Roman" w:cs="Times New Roman"/>
          <w:sz w:val="28"/>
          <w:szCs w:val="28"/>
        </w:rPr>
        <w:t xml:space="preserve">vidence to encourage his </w:t>
      </w:r>
      <w:r w:rsidR="00180B71" w:rsidRPr="00DC3394">
        <w:rPr>
          <w:rFonts w:ascii="Times New Roman" w:hAnsi="Times New Roman" w:cs="Times New Roman"/>
          <w:sz w:val="28"/>
          <w:szCs w:val="28"/>
        </w:rPr>
        <w:t>lawyers to settle</w:t>
      </w:r>
      <w:del w:id="489" w:author="AARP Admin" w:date="2015-09-16T08:58:00Z">
        <w:r w:rsidR="00180B71" w:rsidRPr="00DC3394" w:rsidDel="00C9004C">
          <w:rPr>
            <w:rFonts w:ascii="Times New Roman" w:hAnsi="Times New Roman" w:cs="Times New Roman"/>
            <w:sz w:val="28"/>
            <w:szCs w:val="28"/>
          </w:rPr>
          <w:delText xml:space="preserve"> in 2010</w:delText>
        </w:r>
      </w:del>
      <w:r w:rsidR="00180B71" w:rsidRPr="00DC3394">
        <w:rPr>
          <w:rFonts w:ascii="Times New Roman" w:hAnsi="Times New Roman" w:cs="Times New Roman"/>
          <w:sz w:val="28"/>
          <w:szCs w:val="28"/>
        </w:rPr>
        <w:t xml:space="preserve">. </w:t>
      </w:r>
      <w:proofErr w:type="gramStart"/>
      <w:r w:rsidR="00180B71" w:rsidRPr="00DC3394">
        <w:rPr>
          <w:rFonts w:ascii="Times New Roman" w:hAnsi="Times New Roman" w:cs="Times New Roman"/>
          <w:sz w:val="28"/>
          <w:szCs w:val="28"/>
        </w:rPr>
        <w:t>Though the terms of the agreement were sealed by the court</w:t>
      </w:r>
      <w:proofErr w:type="gramEnd"/>
      <w:r w:rsidR="00180B71" w:rsidRPr="00DC3394">
        <w:rPr>
          <w:rFonts w:ascii="Times New Roman" w:hAnsi="Times New Roman" w:cs="Times New Roman"/>
          <w:sz w:val="28"/>
          <w:szCs w:val="28"/>
        </w:rPr>
        <w:t xml:space="preserve"> (and </w:t>
      </w:r>
      <w:proofErr w:type="spellStart"/>
      <w:r w:rsidR="00180B71" w:rsidRPr="00DC3394">
        <w:rPr>
          <w:rFonts w:ascii="Times New Roman" w:hAnsi="Times New Roman" w:cs="Times New Roman"/>
          <w:sz w:val="28"/>
          <w:szCs w:val="28"/>
        </w:rPr>
        <w:t>Thalenberg</w:t>
      </w:r>
      <w:proofErr w:type="spellEnd"/>
      <w:r w:rsidR="00180B71" w:rsidRPr="00DC3394">
        <w:rPr>
          <w:rFonts w:ascii="Times New Roman" w:hAnsi="Times New Roman" w:cs="Times New Roman"/>
          <w:sz w:val="28"/>
          <w:szCs w:val="28"/>
        </w:rPr>
        <w:t xml:space="preserve"> didn’t return </w:t>
      </w:r>
      <w:del w:id="490" w:author="AARP Admin" w:date="2015-09-14T17:58:00Z">
        <w:r w:rsidR="00180B71" w:rsidRPr="00DC3394" w:rsidDel="003F3752">
          <w:rPr>
            <w:rFonts w:ascii="Times New Roman" w:hAnsi="Times New Roman" w:cs="Times New Roman"/>
            <w:sz w:val="28"/>
            <w:szCs w:val="28"/>
          </w:rPr>
          <w:delText xml:space="preserve">a reporter’s </w:delText>
        </w:r>
      </w:del>
      <w:r w:rsidR="00180B71" w:rsidRPr="00DC3394">
        <w:rPr>
          <w:rFonts w:ascii="Times New Roman" w:hAnsi="Times New Roman" w:cs="Times New Roman"/>
          <w:sz w:val="28"/>
          <w:szCs w:val="28"/>
        </w:rPr>
        <w:t xml:space="preserve">calls), it’s clear now that each Gray sibling received a sum well into six figures, at least. Spread </w:t>
      </w:r>
      <w:ins w:id="491" w:author="AARP Admin" w:date="2015-09-14T17:59:00Z">
        <w:r w:rsidR="003F3752">
          <w:rPr>
            <w:rFonts w:ascii="Times New Roman" w:hAnsi="Times New Roman" w:cs="Times New Roman"/>
            <w:sz w:val="28"/>
            <w:szCs w:val="28"/>
          </w:rPr>
          <w:t xml:space="preserve">out </w:t>
        </w:r>
      </w:ins>
      <w:r w:rsidR="00180B71" w:rsidRPr="00DC3394">
        <w:rPr>
          <w:rFonts w:ascii="Times New Roman" w:hAnsi="Times New Roman" w:cs="Times New Roman"/>
          <w:sz w:val="28"/>
          <w:szCs w:val="28"/>
        </w:rPr>
        <w:t>over many years, such settlements may still come to only a few hundred dollars every month</w:t>
      </w:r>
      <w:r w:rsidR="00180B71">
        <w:rPr>
          <w:rFonts w:ascii="Times New Roman" w:hAnsi="Times New Roman" w:cs="Times New Roman"/>
          <w:sz w:val="28"/>
          <w:szCs w:val="28"/>
        </w:rPr>
        <w:t xml:space="preserve">, but </w:t>
      </w:r>
      <w:r w:rsidR="00171C29">
        <w:rPr>
          <w:rFonts w:ascii="Times New Roman" w:hAnsi="Times New Roman" w:cs="Times New Roman"/>
          <w:sz w:val="28"/>
          <w:szCs w:val="28"/>
        </w:rPr>
        <w:t xml:space="preserve">they </w:t>
      </w:r>
      <w:del w:id="492" w:author="AARP Admin" w:date="2015-09-16T09:05:00Z">
        <w:r w:rsidR="00171C29" w:rsidDel="00C65DEC">
          <w:rPr>
            <w:rFonts w:ascii="Times New Roman" w:hAnsi="Times New Roman" w:cs="Times New Roman"/>
            <w:sz w:val="28"/>
            <w:szCs w:val="28"/>
          </w:rPr>
          <w:delText>at least</w:delText>
        </w:r>
      </w:del>
      <w:ins w:id="493" w:author="AARP Admin" w:date="2015-09-16T09:05:00Z">
        <w:r w:rsidR="00C65DEC">
          <w:rPr>
            <w:rFonts w:ascii="Times New Roman" w:hAnsi="Times New Roman" w:cs="Times New Roman"/>
            <w:sz w:val="28"/>
            <w:szCs w:val="28"/>
          </w:rPr>
          <w:t>do</w:t>
        </w:r>
      </w:ins>
      <w:r w:rsidR="00171C29">
        <w:rPr>
          <w:rFonts w:ascii="Times New Roman" w:hAnsi="Times New Roman" w:cs="Times New Roman"/>
          <w:sz w:val="28"/>
          <w:szCs w:val="28"/>
        </w:rPr>
        <w:t xml:space="preserve"> </w:t>
      </w:r>
      <w:r w:rsidR="00180B71">
        <w:rPr>
          <w:rFonts w:ascii="Times New Roman" w:hAnsi="Times New Roman" w:cs="Times New Roman"/>
          <w:sz w:val="28"/>
          <w:szCs w:val="28"/>
        </w:rPr>
        <w:t>guarantee regular income</w:t>
      </w:r>
      <w:r w:rsidR="00180B71" w:rsidRPr="00DC3394">
        <w:rPr>
          <w:rFonts w:ascii="Times New Roman" w:hAnsi="Times New Roman" w:cs="Times New Roman"/>
          <w:sz w:val="28"/>
          <w:szCs w:val="28"/>
        </w:rPr>
        <w:t>.</w:t>
      </w:r>
      <w:ins w:id="494" w:author="AARP Admin" w:date="2015-09-16T09:05:00Z">
        <w:r w:rsidR="00C65DEC" w:rsidRPr="00C65DEC">
          <w:rPr>
            <w:rFonts w:ascii="Times New Roman" w:hAnsi="Times New Roman" w:cs="Times New Roman"/>
            <w:sz w:val="28"/>
            <w:szCs w:val="28"/>
          </w:rPr>
          <w:t xml:space="preserve"> </w:t>
        </w:r>
      </w:ins>
    </w:p>
    <w:p w14:paraId="7D18F3F2" w14:textId="77777777" w:rsidR="00D44422" w:rsidRDefault="00D44422" w:rsidP="00C65DEC">
      <w:pPr>
        <w:rPr>
          <w:ins w:id="495" w:author="AARP Admin" w:date="2015-09-16T09:10:00Z"/>
          <w:rFonts w:ascii="Times New Roman" w:hAnsi="Times New Roman" w:cs="Times New Roman"/>
          <w:sz w:val="28"/>
          <w:szCs w:val="28"/>
        </w:rPr>
      </w:pPr>
    </w:p>
    <w:p w14:paraId="39D99494" w14:textId="56646FB0" w:rsidR="00D44422" w:rsidRDefault="008E4E56" w:rsidP="00D44422">
      <w:pPr>
        <w:rPr>
          <w:ins w:id="496" w:author="AARP Admin" w:date="2015-09-16T09:10:00Z"/>
          <w:rFonts w:ascii="Times New Roman" w:hAnsi="Times New Roman" w:cs="Times New Roman"/>
          <w:sz w:val="28"/>
          <w:szCs w:val="28"/>
        </w:rPr>
      </w:pPr>
      <w:ins w:id="497" w:author="AARP Admin" w:date="2015-09-16T10:30:00Z">
        <w:r>
          <w:rPr>
            <w:rFonts w:ascii="Times New Roman" w:hAnsi="Times New Roman" w:cs="Times New Roman"/>
            <w:sz w:val="28"/>
            <w:szCs w:val="28"/>
          </w:rPr>
          <w:t>I</w:t>
        </w:r>
      </w:ins>
      <w:ins w:id="498" w:author="AARP Admin" w:date="2015-09-16T09:10:00Z">
        <w:r w:rsidR="00D44422">
          <w:rPr>
            <w:rFonts w:ascii="Times New Roman" w:hAnsi="Times New Roman" w:cs="Times New Roman"/>
            <w:sz w:val="28"/>
            <w:szCs w:val="28"/>
          </w:rPr>
          <w:t xml:space="preserve">n 2013, </w:t>
        </w:r>
      </w:ins>
      <w:ins w:id="499" w:author="AARP Admin" w:date="2015-09-16T10:30:00Z">
        <w:r>
          <w:rPr>
            <w:rFonts w:ascii="Times New Roman" w:hAnsi="Times New Roman" w:cs="Times New Roman"/>
            <w:sz w:val="28"/>
            <w:szCs w:val="28"/>
          </w:rPr>
          <w:t xml:space="preserve">however, </w:t>
        </w:r>
      </w:ins>
      <w:ins w:id="500" w:author="AARP Admin" w:date="2015-09-16T09:10:00Z">
        <w:r w:rsidR="00D44422">
          <w:rPr>
            <w:rFonts w:ascii="Times New Roman" w:hAnsi="Times New Roman" w:cs="Times New Roman"/>
            <w:sz w:val="28"/>
            <w:szCs w:val="28"/>
          </w:rPr>
          <w:t>Freddie</w:t>
        </w:r>
        <w:r w:rsidR="00D44422" w:rsidRPr="00DC3394">
          <w:rPr>
            <w:rFonts w:ascii="Times New Roman" w:hAnsi="Times New Roman" w:cs="Times New Roman"/>
            <w:sz w:val="28"/>
            <w:szCs w:val="28"/>
          </w:rPr>
          <w:t xml:space="preserve"> </w:t>
        </w:r>
        <w:r w:rsidR="00D44422">
          <w:rPr>
            <w:rFonts w:ascii="Times New Roman" w:hAnsi="Times New Roman" w:cs="Times New Roman"/>
            <w:sz w:val="28"/>
            <w:szCs w:val="28"/>
          </w:rPr>
          <w:t>traded in</w:t>
        </w:r>
        <w:r w:rsidR="00D44422" w:rsidRPr="00DC3394">
          <w:rPr>
            <w:rFonts w:ascii="Times New Roman" w:hAnsi="Times New Roman" w:cs="Times New Roman"/>
            <w:sz w:val="28"/>
            <w:szCs w:val="28"/>
          </w:rPr>
          <w:t xml:space="preserve"> </w:t>
        </w:r>
      </w:ins>
      <w:ins w:id="501" w:author="AARP Admin" w:date="2015-09-16T09:11:00Z">
        <w:r w:rsidR="00D44422">
          <w:rPr>
            <w:rFonts w:ascii="Times New Roman" w:hAnsi="Times New Roman" w:cs="Times New Roman"/>
            <w:sz w:val="28"/>
            <w:szCs w:val="28"/>
          </w:rPr>
          <w:t xml:space="preserve">at least </w:t>
        </w:r>
      </w:ins>
      <w:ins w:id="502" w:author="AARP Admin" w:date="2015-09-16T09:10:00Z">
        <w:r w:rsidR="00D44422" w:rsidRPr="00DC3394">
          <w:rPr>
            <w:rFonts w:ascii="Times New Roman" w:hAnsi="Times New Roman" w:cs="Times New Roman"/>
            <w:sz w:val="28"/>
            <w:szCs w:val="28"/>
          </w:rPr>
          <w:t xml:space="preserve">a considerable part of </w:t>
        </w:r>
      </w:ins>
      <w:ins w:id="503" w:author="AARP Admin" w:date="2015-09-16T10:35:00Z">
        <w:r w:rsidR="00955226">
          <w:rPr>
            <w:rFonts w:ascii="Times New Roman" w:hAnsi="Times New Roman" w:cs="Times New Roman"/>
            <w:sz w:val="28"/>
            <w:szCs w:val="28"/>
          </w:rPr>
          <w:t xml:space="preserve">his </w:t>
        </w:r>
      </w:ins>
      <w:ins w:id="504" w:author="AARP Admin" w:date="2015-09-16T10:36:00Z">
        <w:r w:rsidR="00955226">
          <w:rPr>
            <w:rFonts w:ascii="Times New Roman" w:hAnsi="Times New Roman" w:cs="Times New Roman"/>
            <w:sz w:val="28"/>
            <w:szCs w:val="28"/>
          </w:rPr>
          <w:t xml:space="preserve">lead </w:t>
        </w:r>
      </w:ins>
      <w:ins w:id="505" w:author="AARP Admin" w:date="2015-09-16T10:35:00Z">
        <w:r w:rsidR="00955226">
          <w:rPr>
            <w:rFonts w:ascii="Times New Roman" w:hAnsi="Times New Roman" w:cs="Times New Roman"/>
            <w:sz w:val="28"/>
            <w:szCs w:val="28"/>
          </w:rPr>
          <w:t xml:space="preserve">settlement </w:t>
        </w:r>
      </w:ins>
      <w:ins w:id="506" w:author="AARP Admin" w:date="2015-09-16T09:10:00Z">
        <w:r w:rsidR="00D44422" w:rsidRPr="00DC3394">
          <w:rPr>
            <w:rFonts w:ascii="Times New Roman" w:hAnsi="Times New Roman" w:cs="Times New Roman"/>
            <w:sz w:val="28"/>
            <w:szCs w:val="28"/>
          </w:rPr>
          <w:t xml:space="preserve">for a </w:t>
        </w:r>
      </w:ins>
      <w:ins w:id="507" w:author="AARP Admin" w:date="2015-09-16T10:30:00Z">
        <w:r>
          <w:rPr>
            <w:rFonts w:ascii="Times New Roman" w:hAnsi="Times New Roman" w:cs="Times New Roman"/>
            <w:sz w:val="28"/>
            <w:szCs w:val="28"/>
          </w:rPr>
          <w:t>smaller</w:t>
        </w:r>
      </w:ins>
      <w:ins w:id="508" w:author="AARP Admin" w:date="2015-09-16T09:10:00Z">
        <w:r w:rsidR="00D44422" w:rsidRPr="00DC3394">
          <w:rPr>
            <w:rFonts w:ascii="Times New Roman" w:hAnsi="Times New Roman" w:cs="Times New Roman"/>
            <w:sz w:val="28"/>
            <w:szCs w:val="28"/>
          </w:rPr>
          <w:t xml:space="preserve"> lump </w:t>
        </w:r>
        <w:r w:rsidR="00D44422" w:rsidRPr="00DC3394">
          <w:rPr>
            <w:rFonts w:ascii="Times New Roman" w:hAnsi="Times New Roman" w:cs="Times New Roman"/>
            <w:sz w:val="28"/>
            <w:szCs w:val="28"/>
          </w:rPr>
          <w:lastRenderedPageBreak/>
          <w:t xml:space="preserve">sum. </w:t>
        </w:r>
        <w:r w:rsidR="00D44422">
          <w:rPr>
            <w:rFonts w:ascii="Times New Roman" w:hAnsi="Times New Roman" w:cs="Times New Roman"/>
            <w:sz w:val="28"/>
            <w:szCs w:val="28"/>
          </w:rPr>
          <w:t>A September</w:t>
        </w:r>
        <w:r w:rsidR="00D44422" w:rsidRPr="00DC3394">
          <w:rPr>
            <w:rFonts w:ascii="Times New Roman" w:hAnsi="Times New Roman" w:cs="Times New Roman"/>
            <w:sz w:val="28"/>
            <w:szCs w:val="28"/>
          </w:rPr>
          <w:t xml:space="preserve"> investigation by </w:t>
        </w:r>
        <w:r w:rsidR="00D44422" w:rsidRPr="00D52833">
          <w:rPr>
            <w:rFonts w:ascii="Times New Roman" w:hAnsi="Times New Roman" w:cs="Times New Roman"/>
            <w:i/>
            <w:sz w:val="28"/>
            <w:szCs w:val="28"/>
          </w:rPr>
          <w:t>The Washington Post</w:t>
        </w:r>
        <w:r w:rsidR="00D44422" w:rsidRPr="00DC3394">
          <w:rPr>
            <w:rFonts w:ascii="Times New Roman" w:hAnsi="Times New Roman" w:cs="Times New Roman"/>
            <w:sz w:val="28"/>
            <w:szCs w:val="28"/>
          </w:rPr>
          <w:t xml:space="preserve"> found that the Gray children sold off much of their shares to </w:t>
        </w:r>
      </w:ins>
      <w:ins w:id="509" w:author="AARP Admin" w:date="2015-09-16T10:36:00Z">
        <w:r w:rsidR="00955226">
          <w:rPr>
            <w:rFonts w:ascii="Times New Roman" w:hAnsi="Times New Roman" w:cs="Times New Roman"/>
            <w:sz w:val="28"/>
            <w:szCs w:val="28"/>
          </w:rPr>
          <w:t>Chevy Chase-based Access Funding, a</w:t>
        </w:r>
      </w:ins>
      <w:ins w:id="510" w:author="AARP Admin" w:date="2015-09-16T09:10:00Z">
        <w:r w:rsidR="00D44422" w:rsidRPr="00DC3394">
          <w:rPr>
            <w:rFonts w:ascii="Times New Roman" w:hAnsi="Times New Roman" w:cs="Times New Roman"/>
            <w:sz w:val="28"/>
            <w:szCs w:val="28"/>
          </w:rPr>
          <w:t xml:space="preserve"> company that markets to lead poisoning victims and offers immediate payouts. The sisters relinquished $435,000 in long-term checks for a one-time-only check of $54,000—about 20 cents on the dollar—while Freddie in sold $146,000 in future guarantees, valued at $94,000 at the time, for around $18,000.</w:t>
        </w:r>
      </w:ins>
    </w:p>
    <w:p w14:paraId="6B25CA54" w14:textId="77777777" w:rsidR="00D44422" w:rsidRPr="00DC3394" w:rsidRDefault="00D44422" w:rsidP="00D44422">
      <w:pPr>
        <w:rPr>
          <w:ins w:id="511" w:author="AARP Admin" w:date="2015-09-16T09:10:00Z"/>
          <w:rFonts w:ascii="Times New Roman" w:hAnsi="Times New Roman" w:cs="Times New Roman"/>
          <w:sz w:val="28"/>
          <w:szCs w:val="28"/>
        </w:rPr>
      </w:pPr>
    </w:p>
    <w:p w14:paraId="23CFED2E" w14:textId="293AD982" w:rsidR="00D44422" w:rsidRDefault="00955226" w:rsidP="00D44422">
      <w:pPr>
        <w:rPr>
          <w:ins w:id="512" w:author="AARP Admin" w:date="2015-09-16T10:32:00Z"/>
          <w:rFonts w:ascii="Times New Roman" w:hAnsi="Times New Roman" w:cs="Times New Roman"/>
          <w:sz w:val="28"/>
          <w:szCs w:val="28"/>
        </w:rPr>
      </w:pPr>
      <w:ins w:id="513" w:author="AARP Admin" w:date="2015-09-16T10:37:00Z">
        <w:r>
          <w:rPr>
            <w:rFonts w:ascii="Times New Roman" w:hAnsi="Times New Roman" w:cs="Times New Roman"/>
            <w:sz w:val="28"/>
            <w:szCs w:val="28"/>
          </w:rPr>
          <w:t xml:space="preserve">The practice appears </w:t>
        </w:r>
      </w:ins>
      <w:ins w:id="514" w:author="AARP Admin" w:date="2015-09-16T09:10:00Z">
        <w:r w:rsidR="00D44422" w:rsidRPr="00DC3394">
          <w:rPr>
            <w:rFonts w:ascii="Times New Roman" w:hAnsi="Times New Roman" w:cs="Times New Roman"/>
            <w:sz w:val="28"/>
            <w:szCs w:val="28"/>
          </w:rPr>
          <w:t xml:space="preserve">to be legal, but </w:t>
        </w:r>
      </w:ins>
      <w:ins w:id="515" w:author="AARP Admin" w:date="2015-09-16T10:37:00Z">
        <w:r>
          <w:rPr>
            <w:rFonts w:ascii="Times New Roman" w:hAnsi="Times New Roman" w:cs="Times New Roman"/>
            <w:sz w:val="28"/>
            <w:szCs w:val="28"/>
          </w:rPr>
          <w:t xml:space="preserve">the story </w:t>
        </w:r>
      </w:ins>
      <w:ins w:id="516" w:author="AARP Admin" w:date="2015-09-16T09:10:00Z">
        <w:r w:rsidR="00D44422" w:rsidRPr="00DC3394">
          <w:rPr>
            <w:rFonts w:ascii="Times New Roman" w:hAnsi="Times New Roman" w:cs="Times New Roman"/>
            <w:sz w:val="28"/>
            <w:szCs w:val="28"/>
          </w:rPr>
          <w:t xml:space="preserve">raised the hackles of public officials, including Congressman Elijah Cummings (D-7), who represents </w:t>
        </w:r>
        <w:proofErr w:type="spellStart"/>
        <w:r w:rsidR="00D44422" w:rsidRPr="00DC3394">
          <w:rPr>
            <w:rFonts w:ascii="Times New Roman" w:hAnsi="Times New Roman" w:cs="Times New Roman"/>
            <w:sz w:val="28"/>
            <w:szCs w:val="28"/>
          </w:rPr>
          <w:t>Sandtown</w:t>
        </w:r>
        <w:proofErr w:type="spellEnd"/>
        <w:r w:rsidR="00D44422" w:rsidRPr="00DC3394">
          <w:rPr>
            <w:rFonts w:ascii="Times New Roman" w:hAnsi="Times New Roman" w:cs="Times New Roman"/>
            <w:sz w:val="28"/>
            <w:szCs w:val="28"/>
          </w:rPr>
          <w:t xml:space="preserve"> and sees offering the lure of quick cash to mentally compromised victims of lead poisoning as predatory behavior.</w:t>
        </w:r>
      </w:ins>
    </w:p>
    <w:p w14:paraId="750976C5" w14:textId="77777777" w:rsidR="00955226" w:rsidRDefault="00955226" w:rsidP="00D44422">
      <w:pPr>
        <w:rPr>
          <w:ins w:id="517" w:author="AARP Admin" w:date="2015-09-16T10:32:00Z"/>
          <w:rFonts w:ascii="Times New Roman" w:hAnsi="Times New Roman" w:cs="Times New Roman"/>
          <w:sz w:val="28"/>
          <w:szCs w:val="28"/>
        </w:rPr>
      </w:pPr>
    </w:p>
    <w:p w14:paraId="3AE9D939" w14:textId="049858DE" w:rsidR="00955226" w:rsidDel="00955226" w:rsidRDefault="00955226" w:rsidP="00955226">
      <w:pPr>
        <w:rPr>
          <w:del w:id="518" w:author="AARP Admin" w:date="2015-09-16T10:38:00Z"/>
          <w:rFonts w:ascii="Times New Roman" w:hAnsi="Times New Roman" w:cs="Times New Roman"/>
          <w:sz w:val="28"/>
          <w:szCs w:val="28"/>
        </w:rPr>
        <w:pPrChange w:id="519" w:author="AARP Admin" w:date="2015-09-16T10:38:00Z">
          <w:pPr/>
        </w:pPrChange>
      </w:pPr>
      <w:moveToRangeStart w:id="520" w:author="AARP Admin" w:date="2015-09-16T10:33:00Z" w:name="move304013528"/>
      <w:moveTo w:id="521" w:author="AARP Admin" w:date="2015-09-16T10:33:00Z">
        <w:del w:id="522" w:author="AARP Admin" w:date="2015-09-16T10:38:00Z">
          <w:r w:rsidRPr="00DC3394" w:rsidDel="00955226">
            <w:rPr>
              <w:rFonts w:ascii="Times New Roman" w:hAnsi="Times New Roman" w:cs="Times New Roman"/>
              <w:sz w:val="28"/>
              <w:szCs w:val="28"/>
            </w:rPr>
            <w:delText>“He had charisma,” adds Toak Reid. “I could tell by looking at body language. People walked behind Freddie, not alongside him.</w:delText>
          </w:r>
          <w:r w:rsidDel="00955226">
            <w:rPr>
              <w:rFonts w:ascii="Times New Roman" w:hAnsi="Times New Roman" w:cs="Times New Roman"/>
              <w:sz w:val="28"/>
              <w:szCs w:val="28"/>
            </w:rPr>
            <w:delText>”</w:delText>
          </w:r>
        </w:del>
      </w:moveTo>
    </w:p>
    <w:p w14:paraId="383F42EA" w14:textId="44022ABB" w:rsidR="00955226" w:rsidDel="00955226" w:rsidRDefault="00955226" w:rsidP="00955226">
      <w:pPr>
        <w:rPr>
          <w:del w:id="523" w:author="AARP Admin" w:date="2015-09-16T10:38:00Z"/>
          <w:rFonts w:ascii="Times New Roman" w:hAnsi="Times New Roman" w:cs="Times New Roman"/>
          <w:sz w:val="28"/>
          <w:szCs w:val="28"/>
        </w:rPr>
        <w:pPrChange w:id="524" w:author="AARP Admin" w:date="2015-09-16T10:38:00Z">
          <w:pPr/>
        </w:pPrChange>
      </w:pPr>
    </w:p>
    <w:p w14:paraId="6DF6D15D" w14:textId="6395FF68" w:rsidR="00955226" w:rsidDel="00955226" w:rsidRDefault="00955226">
      <w:pPr>
        <w:rPr>
          <w:del w:id="525" w:author="AARP Admin" w:date="2015-09-16T10:39:00Z"/>
          <w:rFonts w:ascii="Times New Roman" w:hAnsi="Times New Roman" w:cs="Times New Roman"/>
          <w:sz w:val="28"/>
          <w:szCs w:val="28"/>
        </w:rPr>
      </w:pPr>
      <w:moveTo w:id="526" w:author="AARP Admin" w:date="2015-09-16T10:33:00Z">
        <w:del w:id="527" w:author="AARP Admin" w:date="2015-09-16T10:38:00Z">
          <w:r w:rsidRPr="00DC3394" w:rsidDel="00955226">
            <w:rPr>
              <w:rFonts w:ascii="Times New Roman" w:hAnsi="Times New Roman" w:cs="Times New Roman"/>
              <w:sz w:val="28"/>
              <w:szCs w:val="28"/>
            </w:rPr>
            <w:delText>When he wasn’t running from police, he’d talk back to them, magnifying his street cred, others say.</w:delText>
          </w:r>
        </w:del>
      </w:moveTo>
    </w:p>
    <w:p w14:paraId="30CACC21" w14:textId="77777777" w:rsidR="00955226" w:rsidDel="00955226" w:rsidRDefault="00955226" w:rsidP="00955226">
      <w:pPr>
        <w:rPr>
          <w:del w:id="528" w:author="AARP Admin" w:date="2015-09-16T10:38:00Z"/>
          <w:rFonts w:ascii="Times New Roman" w:hAnsi="Times New Roman" w:cs="Times New Roman"/>
          <w:sz w:val="28"/>
          <w:szCs w:val="28"/>
        </w:rPr>
      </w:pPr>
      <w:moveTo w:id="529" w:author="AARP Admin" w:date="2015-09-16T10:33:00Z">
        <w:del w:id="530" w:author="AARP Admin" w:date="2015-09-16T10:38:00Z">
          <w:r w:rsidRPr="00DC3394" w:rsidDel="00955226">
            <w:rPr>
              <w:rFonts w:ascii="Times New Roman" w:hAnsi="Times New Roman" w:cs="Times New Roman"/>
              <w:sz w:val="28"/>
              <w:szCs w:val="28"/>
            </w:rPr>
            <w:delText xml:space="preserve"> </w:delText>
          </w:r>
        </w:del>
      </w:moveTo>
    </w:p>
    <w:moveToRangeEnd w:id="520"/>
    <w:p w14:paraId="1F2A975B" w14:textId="41199559" w:rsidR="00180B71" w:rsidRPr="00DC3394" w:rsidDel="0096127C" w:rsidRDefault="00180B71">
      <w:pPr>
        <w:rPr>
          <w:del w:id="531" w:author="AARP Admin" w:date="2015-09-16T09:07:00Z"/>
          <w:rFonts w:ascii="Times New Roman" w:hAnsi="Times New Roman" w:cs="Times New Roman"/>
          <w:sz w:val="28"/>
          <w:szCs w:val="28"/>
        </w:rPr>
      </w:pPr>
    </w:p>
    <w:p w14:paraId="344039B1" w14:textId="7E6ED071" w:rsidR="00681212" w:rsidDel="00B45D63" w:rsidRDefault="00C07AD8">
      <w:pPr>
        <w:rPr>
          <w:del w:id="532" w:author="AARP Admin" w:date="2015-09-15T08:44:00Z"/>
          <w:rFonts w:ascii="Times New Roman" w:hAnsi="Times New Roman" w:cs="Times New Roman"/>
          <w:sz w:val="28"/>
          <w:szCs w:val="28"/>
        </w:rPr>
      </w:pPr>
      <w:del w:id="533" w:author="AARP Admin" w:date="2015-09-15T08:44:00Z">
        <w:r w:rsidDel="00B45D63">
          <w:rPr>
            <w:rFonts w:ascii="Times New Roman" w:hAnsi="Times New Roman" w:cs="Times New Roman"/>
            <w:sz w:val="28"/>
            <w:szCs w:val="28"/>
          </w:rPr>
          <w:delText xml:space="preserve">     </w:delText>
        </w:r>
      </w:del>
      <w:del w:id="534" w:author="AARP Admin" w:date="2015-09-16T08:56:00Z">
        <w:r w:rsidR="00681212" w:rsidRPr="00DC3394" w:rsidDel="00767F9B">
          <w:rPr>
            <w:rFonts w:ascii="Times New Roman" w:hAnsi="Times New Roman" w:cs="Times New Roman"/>
            <w:sz w:val="28"/>
            <w:szCs w:val="28"/>
          </w:rPr>
          <w:delText>Big Daddy—aka</w:delText>
        </w:r>
      </w:del>
      <w:del w:id="535" w:author="AARP Admin" w:date="2015-09-14T18:00:00Z">
        <w:r w:rsidR="00681212" w:rsidRPr="00DC3394" w:rsidDel="00253A2C">
          <w:rPr>
            <w:rFonts w:ascii="Times New Roman" w:hAnsi="Times New Roman" w:cs="Times New Roman"/>
            <w:sz w:val="28"/>
            <w:szCs w:val="28"/>
          </w:rPr>
          <w:delText>,</w:delText>
        </w:r>
      </w:del>
      <w:del w:id="536" w:author="AARP Admin" w:date="2015-09-16T08:56:00Z">
        <w:r w:rsidR="00681212" w:rsidRPr="00DC3394" w:rsidDel="00767F9B">
          <w:rPr>
            <w:rFonts w:ascii="Times New Roman" w:hAnsi="Times New Roman" w:cs="Times New Roman"/>
            <w:sz w:val="28"/>
            <w:szCs w:val="28"/>
          </w:rPr>
          <w:delText xml:space="preserve"> Earl “Manny” Williams—says Fred</w:delText>
        </w:r>
        <w:r w:rsidR="006935C8" w:rsidDel="00767F9B">
          <w:rPr>
            <w:rFonts w:ascii="Times New Roman" w:hAnsi="Times New Roman" w:cs="Times New Roman"/>
            <w:sz w:val="28"/>
            <w:szCs w:val="28"/>
          </w:rPr>
          <w:delText xml:space="preserve">die would spread his </w:delText>
        </w:r>
        <w:r w:rsidR="00681212" w:rsidRPr="00DC3394" w:rsidDel="00767F9B">
          <w:rPr>
            <w:rFonts w:ascii="Times New Roman" w:hAnsi="Times New Roman" w:cs="Times New Roman"/>
            <w:sz w:val="28"/>
            <w:szCs w:val="28"/>
          </w:rPr>
          <w:delText xml:space="preserve">money around. “I’m not going to say Freddie was a saint because he wasn’t, but he had a good heart. He’d look out for people, buy them groceries, that kind of thing,” says Williams, who watched Freddie grow up “chasing his friends around the neighborhood.” </w:delText>
        </w:r>
      </w:del>
    </w:p>
    <w:p w14:paraId="1EF204F5" w14:textId="2A8BD7BD" w:rsidR="00681212" w:rsidDel="00B45D63" w:rsidRDefault="00681212">
      <w:pPr>
        <w:rPr>
          <w:del w:id="537" w:author="AARP Admin" w:date="2015-09-15T08:44:00Z"/>
          <w:rFonts w:ascii="Times New Roman" w:hAnsi="Times New Roman" w:cs="Times New Roman"/>
          <w:sz w:val="28"/>
          <w:szCs w:val="28"/>
        </w:rPr>
      </w:pPr>
      <w:del w:id="538" w:author="AARP Admin" w:date="2015-09-15T08:44:00Z">
        <w:r w:rsidRPr="00DC3394" w:rsidDel="00B45D63">
          <w:rPr>
            <w:rFonts w:ascii="Times New Roman" w:hAnsi="Times New Roman" w:cs="Times New Roman"/>
            <w:sz w:val="28"/>
            <w:szCs w:val="28"/>
          </w:rPr>
          <w:delText xml:space="preserve">     </w:delText>
        </w:r>
      </w:del>
      <w:del w:id="539" w:author="AARP Admin" w:date="2015-09-16T08:56:00Z">
        <w:r w:rsidRPr="00DC3394" w:rsidDel="00767F9B">
          <w:rPr>
            <w:rFonts w:ascii="Times New Roman" w:hAnsi="Times New Roman" w:cs="Times New Roman"/>
            <w:sz w:val="28"/>
            <w:szCs w:val="28"/>
          </w:rPr>
          <w:delText>Another Mount Street denizen, Alethea Booze—“Mama” to Freddie--says he would make sure older neighbors had what they need. He’d walk by her stoop with his buddies on his way to King Grocery and ask her if she needed ice cream or a soda.</w:delText>
        </w:r>
      </w:del>
    </w:p>
    <w:p w14:paraId="45B4F3AF" w14:textId="7CF3C7F4" w:rsidR="00681212" w:rsidRPr="00DC3394" w:rsidDel="00767F9B" w:rsidRDefault="00681212">
      <w:pPr>
        <w:rPr>
          <w:del w:id="540" w:author="AARP Admin" w:date="2015-09-16T08:56:00Z"/>
          <w:rFonts w:ascii="Times New Roman" w:hAnsi="Times New Roman" w:cs="Times New Roman"/>
          <w:sz w:val="28"/>
          <w:szCs w:val="28"/>
        </w:rPr>
      </w:pPr>
      <w:del w:id="541" w:author="AARP Admin" w:date="2015-09-15T08:44:00Z">
        <w:r w:rsidRPr="00DC3394" w:rsidDel="00B45D63">
          <w:rPr>
            <w:rFonts w:ascii="Times New Roman" w:hAnsi="Times New Roman" w:cs="Times New Roman"/>
            <w:sz w:val="28"/>
            <w:szCs w:val="28"/>
          </w:rPr>
          <w:delText xml:space="preserve">    </w:delText>
        </w:r>
      </w:del>
      <w:del w:id="542" w:author="AARP Admin" w:date="2015-09-16T08:56:00Z">
        <w:r w:rsidRPr="00DC3394" w:rsidDel="00767F9B">
          <w:rPr>
            <w:rFonts w:ascii="Times New Roman" w:hAnsi="Times New Roman" w:cs="Times New Roman"/>
            <w:sz w:val="28"/>
            <w:szCs w:val="28"/>
          </w:rPr>
          <w:delText xml:space="preserve">“When he’d have money, he’d buy some of the kids new </w:delText>
        </w:r>
        <w:commentRangeStart w:id="543"/>
        <w:r w:rsidRPr="00DC3394" w:rsidDel="00767F9B">
          <w:rPr>
            <w:rFonts w:ascii="Times New Roman" w:hAnsi="Times New Roman" w:cs="Times New Roman"/>
            <w:sz w:val="28"/>
            <w:szCs w:val="28"/>
          </w:rPr>
          <w:delText>tennis [shoes</w:delText>
        </w:r>
        <w:commentRangeEnd w:id="543"/>
        <w:r w:rsidR="00253A2C" w:rsidDel="00767F9B">
          <w:rPr>
            <w:rStyle w:val="CommentReference"/>
          </w:rPr>
          <w:commentReference w:id="543"/>
        </w:r>
        <w:r w:rsidRPr="00DC3394" w:rsidDel="00767F9B">
          <w:rPr>
            <w:rFonts w:ascii="Times New Roman" w:hAnsi="Times New Roman" w:cs="Times New Roman"/>
            <w:sz w:val="28"/>
            <w:szCs w:val="28"/>
          </w:rPr>
          <w:delText>],” adds Tyler. “He understood that the peer pressure is crazy around here. You don’t come up with the best clothes or tennis, you won’t be running with the hip crowd.”</w:delText>
        </w:r>
      </w:del>
    </w:p>
    <w:p w14:paraId="49F561C2" w14:textId="0D833C32" w:rsidR="00681212" w:rsidDel="00B76FE2" w:rsidRDefault="00681212">
      <w:pPr>
        <w:rPr>
          <w:del w:id="544" w:author="AARP Admin" w:date="2015-09-16T09:03:00Z"/>
          <w:rFonts w:ascii="Times New Roman" w:hAnsi="Times New Roman" w:cs="Times New Roman"/>
          <w:sz w:val="28"/>
          <w:szCs w:val="28"/>
        </w:rPr>
      </w:pPr>
      <w:del w:id="545" w:author="AARP Admin" w:date="2015-09-15T08:45:00Z">
        <w:r w:rsidRPr="00DC3394" w:rsidDel="00B45D63">
          <w:rPr>
            <w:rFonts w:ascii="Times New Roman" w:hAnsi="Times New Roman" w:cs="Times New Roman"/>
            <w:sz w:val="28"/>
            <w:szCs w:val="28"/>
          </w:rPr>
          <w:delText xml:space="preserve">     </w:delText>
        </w:r>
      </w:del>
      <w:ins w:id="546" w:author="AARP Admin" w:date="2015-09-15T08:45:00Z">
        <w:r w:rsidR="00B45D63">
          <w:rPr>
            <w:rFonts w:ascii="Times New Roman" w:hAnsi="Times New Roman" w:cs="Times New Roman"/>
            <w:sz w:val="28"/>
            <w:szCs w:val="28"/>
          </w:rPr>
          <w:t>U</w:t>
        </w:r>
      </w:ins>
      <w:del w:id="547" w:author="AARP Admin" w:date="2015-09-15T08:45:00Z">
        <w:r w:rsidRPr="00DC3394" w:rsidDel="00B45D63">
          <w:rPr>
            <w:rFonts w:ascii="Times New Roman" w:hAnsi="Times New Roman" w:cs="Times New Roman"/>
            <w:sz w:val="28"/>
            <w:szCs w:val="28"/>
          </w:rPr>
          <w:delText>U</w:delText>
        </w:r>
      </w:del>
      <w:r w:rsidRPr="00DC3394">
        <w:rPr>
          <w:rFonts w:ascii="Times New Roman" w:hAnsi="Times New Roman" w:cs="Times New Roman"/>
          <w:sz w:val="28"/>
          <w:szCs w:val="28"/>
        </w:rPr>
        <w:t xml:space="preserve">p on </w:t>
      </w:r>
      <w:proofErr w:type="spellStart"/>
      <w:r w:rsidRPr="00DC3394">
        <w:rPr>
          <w:rFonts w:ascii="Times New Roman" w:hAnsi="Times New Roman" w:cs="Times New Roman"/>
          <w:sz w:val="28"/>
          <w:szCs w:val="28"/>
        </w:rPr>
        <w:t>Bakbury</w:t>
      </w:r>
      <w:proofErr w:type="spellEnd"/>
      <w:r w:rsidRPr="00DC3394">
        <w:rPr>
          <w:rFonts w:ascii="Times New Roman" w:hAnsi="Times New Roman" w:cs="Times New Roman"/>
          <w:sz w:val="28"/>
          <w:szCs w:val="28"/>
        </w:rPr>
        <w:t xml:space="preserve"> Court, a group of young men sit on stoops on a hot weekday and reminisce about Freddie. They say he had the money to strut around. He liked the big</w:t>
      </w:r>
      <w:ins w:id="548" w:author="AARP Admin" w:date="2015-09-14T17:52:00Z">
        <w:r w:rsidR="00D03AA4">
          <w:rPr>
            <w:rFonts w:ascii="Times New Roman" w:hAnsi="Times New Roman" w:cs="Times New Roman"/>
            <w:sz w:val="28"/>
            <w:szCs w:val="28"/>
          </w:rPr>
          <w:t xml:space="preserve"> </w:t>
        </w:r>
      </w:ins>
      <w:del w:id="549" w:author="AARP Admin" w:date="2015-09-14T17:52:00Z">
        <w:r w:rsidRPr="00DC3394" w:rsidDel="00D03AA4">
          <w:rPr>
            <w:rFonts w:ascii="Times New Roman" w:hAnsi="Times New Roman" w:cs="Times New Roman"/>
            <w:sz w:val="28"/>
            <w:szCs w:val="28"/>
          </w:rPr>
          <w:delText>, expensive names</w:delText>
        </w:r>
      </w:del>
      <w:ins w:id="550" w:author="AARP Admin" w:date="2015-09-14T17:52:00Z">
        <w:r w:rsidR="00D03AA4">
          <w:rPr>
            <w:rFonts w:ascii="Times New Roman" w:hAnsi="Times New Roman" w:cs="Times New Roman"/>
            <w:sz w:val="28"/>
            <w:szCs w:val="28"/>
          </w:rPr>
          <w:t>brands</w:t>
        </w:r>
      </w:ins>
      <w:r w:rsidRPr="00DC3394">
        <w:rPr>
          <w:rFonts w:ascii="Times New Roman" w:hAnsi="Times New Roman" w:cs="Times New Roman"/>
          <w:sz w:val="28"/>
          <w:szCs w:val="28"/>
        </w:rPr>
        <w:t xml:space="preserve"> in fashion—Gucci, Prada, 7 for All Mankind, True Religion, Under </w:t>
      </w:r>
      <w:proofErr w:type="spellStart"/>
      <w:r w:rsidRPr="00DC3394">
        <w:rPr>
          <w:rFonts w:ascii="Times New Roman" w:hAnsi="Times New Roman" w:cs="Times New Roman"/>
          <w:sz w:val="28"/>
          <w:szCs w:val="28"/>
        </w:rPr>
        <w:t>Armour</w:t>
      </w:r>
      <w:proofErr w:type="spellEnd"/>
      <w:r w:rsidRPr="00DC3394">
        <w:rPr>
          <w:rFonts w:ascii="Times New Roman" w:hAnsi="Times New Roman" w:cs="Times New Roman"/>
          <w:sz w:val="28"/>
          <w:szCs w:val="28"/>
        </w:rPr>
        <w:t xml:space="preserve">, Louis Vuitton—and expensive sneakers. </w:t>
      </w:r>
      <w:ins w:id="551" w:author="AARP Admin" w:date="2015-09-16T08:59:00Z">
        <w:r w:rsidR="00C9004C" w:rsidRPr="00DC3394">
          <w:rPr>
            <w:rFonts w:ascii="Times New Roman" w:hAnsi="Times New Roman" w:cs="Times New Roman"/>
            <w:sz w:val="28"/>
            <w:szCs w:val="28"/>
          </w:rPr>
          <w:t xml:space="preserve">Though he always walked when he was in </w:t>
        </w:r>
        <w:proofErr w:type="spellStart"/>
        <w:r w:rsidR="00C9004C" w:rsidRPr="00DC3394">
          <w:rPr>
            <w:rFonts w:ascii="Times New Roman" w:hAnsi="Times New Roman" w:cs="Times New Roman"/>
            <w:sz w:val="28"/>
            <w:szCs w:val="28"/>
          </w:rPr>
          <w:t>Sandtown</w:t>
        </w:r>
        <w:proofErr w:type="spellEnd"/>
        <w:r w:rsidR="00C9004C" w:rsidRPr="00DC3394">
          <w:rPr>
            <w:rFonts w:ascii="Times New Roman" w:hAnsi="Times New Roman" w:cs="Times New Roman"/>
            <w:sz w:val="28"/>
            <w:szCs w:val="28"/>
          </w:rPr>
          <w:t xml:space="preserve">, </w:t>
        </w:r>
        <w:r w:rsidR="00C9004C">
          <w:rPr>
            <w:rFonts w:ascii="Times New Roman" w:hAnsi="Times New Roman" w:cs="Times New Roman"/>
            <w:sz w:val="28"/>
            <w:szCs w:val="28"/>
          </w:rPr>
          <w:t xml:space="preserve">friends say he often had wheels, too: </w:t>
        </w:r>
        <w:r w:rsidR="00C9004C" w:rsidRPr="00DC3394">
          <w:rPr>
            <w:rFonts w:ascii="Times New Roman" w:hAnsi="Times New Roman" w:cs="Times New Roman"/>
            <w:sz w:val="28"/>
            <w:szCs w:val="28"/>
          </w:rPr>
          <w:t>a van or tw</w:t>
        </w:r>
        <w:r w:rsidR="00C9004C">
          <w:rPr>
            <w:rFonts w:ascii="Times New Roman" w:hAnsi="Times New Roman" w:cs="Times New Roman"/>
            <w:sz w:val="28"/>
            <w:szCs w:val="28"/>
          </w:rPr>
          <w:t xml:space="preserve">o, </w:t>
        </w:r>
        <w:r w:rsidR="00C9004C" w:rsidRPr="00DC3394">
          <w:rPr>
            <w:rFonts w:ascii="Times New Roman" w:hAnsi="Times New Roman" w:cs="Times New Roman"/>
            <w:sz w:val="28"/>
            <w:szCs w:val="28"/>
          </w:rPr>
          <w:t>plus, depending on who you talk to, an Acura, Cadillac, or Lexus. Smoking some good weed, maybe guzzling a “Gatorade”—a concoction that includes the central nervous system depressant GHB—got him through the night.</w:t>
        </w:r>
      </w:ins>
    </w:p>
    <w:p w14:paraId="0E2984A1" w14:textId="77777777" w:rsidR="00B76FE2" w:rsidRDefault="00B76FE2">
      <w:pPr>
        <w:rPr>
          <w:ins w:id="552" w:author="AARP Admin" w:date="2015-09-16T10:41:00Z"/>
          <w:rFonts w:ascii="Times New Roman" w:hAnsi="Times New Roman" w:cs="Times New Roman"/>
          <w:sz w:val="28"/>
          <w:szCs w:val="28"/>
        </w:rPr>
      </w:pPr>
    </w:p>
    <w:p w14:paraId="69D1D9A5" w14:textId="77777777" w:rsidR="00B76FE2" w:rsidRPr="00DC3394" w:rsidRDefault="00B76FE2">
      <w:pPr>
        <w:rPr>
          <w:ins w:id="553" w:author="AARP Admin" w:date="2015-09-16T10:41:00Z"/>
          <w:rFonts w:ascii="Times New Roman" w:hAnsi="Times New Roman" w:cs="Times New Roman"/>
          <w:sz w:val="28"/>
          <w:szCs w:val="28"/>
        </w:rPr>
      </w:pPr>
    </w:p>
    <w:p w14:paraId="65B41981" w14:textId="38A64A02" w:rsidR="00681212" w:rsidDel="00B45D63" w:rsidRDefault="00681212">
      <w:pPr>
        <w:rPr>
          <w:rFonts w:ascii="Times New Roman" w:hAnsi="Times New Roman" w:cs="Times New Roman"/>
          <w:sz w:val="28"/>
          <w:szCs w:val="28"/>
        </w:rPr>
      </w:pPr>
      <w:moveFromRangeStart w:id="554" w:author="AARP Admin" w:date="2015-09-16T10:33:00Z" w:name="move304013528"/>
      <w:moveFrom w:id="555" w:author="AARP Admin" w:date="2015-09-16T10:33:00Z">
        <w:r w:rsidRPr="00DC3394" w:rsidDel="00B45D63">
          <w:rPr>
            <w:rFonts w:ascii="Times New Roman" w:hAnsi="Times New Roman" w:cs="Times New Roman"/>
            <w:sz w:val="28"/>
            <w:szCs w:val="28"/>
          </w:rPr>
          <w:t xml:space="preserve">    </w:t>
        </w:r>
        <w:r w:rsidRPr="00DC3394" w:rsidDel="00F1274C">
          <w:rPr>
            <w:rFonts w:ascii="Times New Roman" w:hAnsi="Times New Roman" w:cs="Times New Roman"/>
            <w:sz w:val="28"/>
            <w:szCs w:val="28"/>
          </w:rPr>
          <w:t>“He had charisma,” adds Toak Reid. “I could tell by looking at body language. People walked behind Freddie, not alongside him.</w:t>
        </w:r>
        <w:r w:rsidRPr="00DC3394" w:rsidDel="00B45D63">
          <w:rPr>
            <w:rFonts w:ascii="Times New Roman" w:hAnsi="Times New Roman" w:cs="Times New Roman"/>
            <w:sz w:val="28"/>
            <w:szCs w:val="28"/>
          </w:rPr>
          <w:t>”</w:t>
        </w:r>
      </w:moveFrom>
    </w:p>
    <w:p w14:paraId="49435563" w14:textId="5E71F41C" w:rsidR="00681212" w:rsidRPr="00DC3394" w:rsidDel="00C9004C" w:rsidRDefault="00681212">
      <w:pPr>
        <w:rPr>
          <w:rFonts w:ascii="Times New Roman" w:hAnsi="Times New Roman" w:cs="Times New Roman"/>
          <w:sz w:val="28"/>
          <w:szCs w:val="28"/>
        </w:rPr>
      </w:pPr>
      <w:moveFrom w:id="556" w:author="AARP Admin" w:date="2015-09-16T10:33:00Z">
        <w:r w:rsidRPr="00DC3394" w:rsidDel="00B45D63">
          <w:rPr>
            <w:rFonts w:ascii="Times New Roman" w:hAnsi="Times New Roman" w:cs="Times New Roman"/>
            <w:sz w:val="28"/>
            <w:szCs w:val="28"/>
          </w:rPr>
          <w:t xml:space="preserve">     </w:t>
        </w:r>
        <w:r w:rsidRPr="00DC3394" w:rsidDel="00F1274C">
          <w:rPr>
            <w:rFonts w:ascii="Times New Roman" w:hAnsi="Times New Roman" w:cs="Times New Roman"/>
            <w:sz w:val="28"/>
            <w:szCs w:val="28"/>
          </w:rPr>
          <w:t>When he wasn’t running from police, he’d talk back to them, magnifying his street cred, others say.</w:t>
        </w:r>
      </w:moveFrom>
    </w:p>
    <w:p w14:paraId="372F838B" w14:textId="5917B8E6" w:rsidR="00681212" w:rsidDel="00B45D63" w:rsidRDefault="00681212">
      <w:pPr>
        <w:rPr>
          <w:del w:id="557" w:author="AARP Admin" w:date="2015-09-15T08:47:00Z"/>
          <w:rFonts w:ascii="Times New Roman" w:hAnsi="Times New Roman" w:cs="Times New Roman"/>
          <w:sz w:val="28"/>
          <w:szCs w:val="28"/>
        </w:rPr>
      </w:pPr>
      <w:moveFrom w:id="558" w:author="AARP Admin" w:date="2015-09-16T10:33:00Z">
        <w:r w:rsidRPr="00DC3394" w:rsidDel="00B45D63">
          <w:rPr>
            <w:rFonts w:ascii="Times New Roman" w:hAnsi="Times New Roman" w:cs="Times New Roman"/>
            <w:sz w:val="28"/>
            <w:szCs w:val="28"/>
          </w:rPr>
          <w:t xml:space="preserve">     </w:t>
        </w:r>
      </w:moveFrom>
      <w:moveFromRangeEnd w:id="554"/>
      <w:del w:id="559" w:author="AARP Admin" w:date="2015-09-16T08:59:00Z">
        <w:r w:rsidRPr="00DC3394" w:rsidDel="00C9004C">
          <w:rPr>
            <w:rFonts w:ascii="Times New Roman" w:hAnsi="Times New Roman" w:cs="Times New Roman"/>
            <w:sz w:val="28"/>
            <w:szCs w:val="28"/>
          </w:rPr>
          <w:delText xml:space="preserve">Though he always walked when he was in Sandtown, </w:delText>
        </w:r>
      </w:del>
      <w:del w:id="560" w:author="AARP Admin" w:date="2015-09-15T08:46:00Z">
        <w:r w:rsidRPr="00DC3394" w:rsidDel="00B45D63">
          <w:rPr>
            <w:rFonts w:ascii="Times New Roman" w:hAnsi="Times New Roman" w:cs="Times New Roman"/>
            <w:sz w:val="28"/>
            <w:szCs w:val="28"/>
          </w:rPr>
          <w:delText xml:space="preserve">his wheels included </w:delText>
        </w:r>
      </w:del>
      <w:del w:id="561" w:author="AARP Admin" w:date="2015-09-16T08:59:00Z">
        <w:r w:rsidRPr="00DC3394" w:rsidDel="00C9004C">
          <w:rPr>
            <w:rFonts w:ascii="Times New Roman" w:hAnsi="Times New Roman" w:cs="Times New Roman"/>
            <w:sz w:val="28"/>
            <w:szCs w:val="28"/>
          </w:rPr>
          <w:delText>a van or tw</w:delText>
        </w:r>
      </w:del>
      <w:del w:id="562" w:author="AARP Admin" w:date="2015-09-15T08:46:00Z">
        <w:r w:rsidRPr="00DC3394" w:rsidDel="00B45D63">
          <w:rPr>
            <w:rFonts w:ascii="Times New Roman" w:hAnsi="Times New Roman" w:cs="Times New Roman"/>
            <w:sz w:val="28"/>
            <w:szCs w:val="28"/>
          </w:rPr>
          <w:delText>o</w:delText>
        </w:r>
      </w:del>
      <w:del w:id="563" w:author="AARP Admin" w:date="2015-09-15T08:47:00Z">
        <w:r w:rsidRPr="00DC3394" w:rsidDel="00B45D63">
          <w:rPr>
            <w:rFonts w:ascii="Times New Roman" w:hAnsi="Times New Roman" w:cs="Times New Roman"/>
            <w:sz w:val="28"/>
            <w:szCs w:val="28"/>
          </w:rPr>
          <w:delText xml:space="preserve"> </w:delText>
        </w:r>
      </w:del>
      <w:del w:id="564" w:author="AARP Admin" w:date="2015-09-16T08:59:00Z">
        <w:r w:rsidRPr="00DC3394" w:rsidDel="00C9004C">
          <w:rPr>
            <w:rFonts w:ascii="Times New Roman" w:hAnsi="Times New Roman" w:cs="Times New Roman"/>
            <w:sz w:val="28"/>
            <w:szCs w:val="28"/>
          </w:rPr>
          <w:delText>plus, depending on who you talk to, an Acura, Cadillac, or Lexus. Smoking some good weed, maybe guzzling a “Gatorade”—a concoction that includes the central nervous system depressant GHB—got him through the night.</w:delText>
        </w:r>
      </w:del>
    </w:p>
    <w:p w14:paraId="34D63766" w14:textId="329781E2" w:rsidR="00681212" w:rsidDel="00B45D63" w:rsidRDefault="00681212">
      <w:pPr>
        <w:rPr>
          <w:del w:id="565" w:author="AARP Admin" w:date="2015-09-15T08:47:00Z"/>
          <w:rFonts w:ascii="Times New Roman" w:hAnsi="Times New Roman" w:cs="Times New Roman"/>
          <w:sz w:val="28"/>
          <w:szCs w:val="28"/>
        </w:rPr>
      </w:pPr>
      <w:del w:id="566" w:author="AARP Admin" w:date="2015-09-15T08:47:00Z">
        <w:r w:rsidRPr="00DC3394" w:rsidDel="00B45D63">
          <w:rPr>
            <w:rFonts w:ascii="Times New Roman" w:hAnsi="Times New Roman" w:cs="Times New Roman"/>
            <w:sz w:val="28"/>
            <w:szCs w:val="28"/>
          </w:rPr>
          <w:delText xml:space="preserve">     </w:delText>
        </w:r>
      </w:del>
      <w:del w:id="567" w:author="AARP Admin" w:date="2015-09-14T18:03:00Z">
        <w:r w:rsidRPr="00DC3394" w:rsidDel="00253A2C">
          <w:rPr>
            <w:rFonts w:ascii="Times New Roman" w:hAnsi="Times New Roman" w:cs="Times New Roman"/>
            <w:sz w:val="28"/>
            <w:szCs w:val="28"/>
          </w:rPr>
          <w:delText>No one would say whether</w:delText>
        </w:r>
      </w:del>
      <w:proofErr w:type="spellStart"/>
      <w:ins w:id="568" w:author="AARP Admin" w:date="2015-09-14T18:03:00Z">
        <w:r w:rsidR="00253A2C">
          <w:rPr>
            <w:rFonts w:ascii="Times New Roman" w:hAnsi="Times New Roman" w:cs="Times New Roman"/>
            <w:sz w:val="28"/>
            <w:szCs w:val="28"/>
          </w:rPr>
          <w:t>Did</w:t>
        </w:r>
      </w:ins>
      <w:proofErr w:type="spellEnd"/>
      <w:r w:rsidRPr="00DC3394">
        <w:rPr>
          <w:rFonts w:ascii="Times New Roman" w:hAnsi="Times New Roman" w:cs="Times New Roman"/>
          <w:sz w:val="28"/>
          <w:szCs w:val="28"/>
        </w:rPr>
        <w:t xml:space="preserve"> Gray </w:t>
      </w:r>
      <w:ins w:id="569" w:author="AARP Admin" w:date="2015-09-16T08:59:00Z">
        <w:r w:rsidR="00C9004C">
          <w:rPr>
            <w:rFonts w:ascii="Times New Roman" w:hAnsi="Times New Roman" w:cs="Times New Roman"/>
            <w:sz w:val="28"/>
            <w:szCs w:val="28"/>
          </w:rPr>
          <w:t xml:space="preserve">have a </w:t>
        </w:r>
      </w:ins>
      <w:del w:id="570" w:author="AARP Admin" w:date="2015-09-16T08:59:00Z">
        <w:r w:rsidRPr="00DC3394" w:rsidDel="00C9004C">
          <w:rPr>
            <w:rFonts w:ascii="Times New Roman" w:hAnsi="Times New Roman" w:cs="Times New Roman"/>
            <w:sz w:val="28"/>
            <w:szCs w:val="28"/>
          </w:rPr>
          <w:delText xml:space="preserve">had a </w:delText>
        </w:r>
      </w:del>
      <w:r w:rsidRPr="00DC3394">
        <w:rPr>
          <w:rFonts w:ascii="Times New Roman" w:hAnsi="Times New Roman" w:cs="Times New Roman"/>
          <w:sz w:val="28"/>
          <w:szCs w:val="28"/>
        </w:rPr>
        <w:t>drug habit</w:t>
      </w:r>
      <w:ins w:id="571" w:author="AARP Admin" w:date="2015-09-14T18:03:00Z">
        <w:r w:rsidR="00253A2C">
          <w:rPr>
            <w:rFonts w:ascii="Times New Roman" w:hAnsi="Times New Roman" w:cs="Times New Roman"/>
            <w:sz w:val="28"/>
            <w:szCs w:val="28"/>
          </w:rPr>
          <w:t>?</w:t>
        </w:r>
      </w:ins>
      <w:del w:id="572" w:author="AARP Admin" w:date="2015-09-14T18:03:00Z">
        <w:r w:rsidRPr="00DC3394" w:rsidDel="00253A2C">
          <w:rPr>
            <w:rFonts w:ascii="Times New Roman" w:hAnsi="Times New Roman" w:cs="Times New Roman"/>
            <w:sz w:val="28"/>
            <w:szCs w:val="28"/>
          </w:rPr>
          <w:delText>.</w:delText>
        </w:r>
      </w:del>
      <w:r w:rsidRPr="00DC3394">
        <w:rPr>
          <w:rFonts w:ascii="Times New Roman" w:hAnsi="Times New Roman" w:cs="Times New Roman"/>
          <w:sz w:val="28"/>
          <w:szCs w:val="28"/>
        </w:rPr>
        <w:t xml:space="preserve"> About a year ago, he was arrested for possessing a few oxycodone tablets. Several of his busts for distribution were for a relatively small amount of drugs—a possible sign that he was selling to pay for drugs for his own use. Along with evidence of marijuana use, the medical examiner found opiates in his </w:t>
      </w:r>
      <w:del w:id="573" w:author="AARP Admin" w:date="2015-09-16T10:41:00Z">
        <w:r w:rsidRPr="00DC3394" w:rsidDel="00B76FE2">
          <w:rPr>
            <w:rFonts w:ascii="Times New Roman" w:hAnsi="Times New Roman" w:cs="Times New Roman"/>
            <w:sz w:val="28"/>
            <w:szCs w:val="28"/>
          </w:rPr>
          <w:delText xml:space="preserve">dead </w:delText>
        </w:r>
      </w:del>
      <w:r w:rsidRPr="00DC3394">
        <w:rPr>
          <w:rFonts w:ascii="Times New Roman" w:hAnsi="Times New Roman" w:cs="Times New Roman"/>
          <w:sz w:val="28"/>
          <w:szCs w:val="28"/>
        </w:rPr>
        <w:t xml:space="preserve">body. </w:t>
      </w:r>
      <w:del w:id="574" w:author="AARP Admin" w:date="2015-09-16T10:25:00Z">
        <w:r w:rsidRPr="00DC3394" w:rsidDel="008E4E56">
          <w:rPr>
            <w:rFonts w:ascii="Times New Roman" w:hAnsi="Times New Roman" w:cs="Times New Roman"/>
            <w:sz w:val="28"/>
            <w:szCs w:val="28"/>
          </w:rPr>
          <w:delText>“</w:delText>
        </w:r>
      </w:del>
      <w:del w:id="575" w:author="AARP Admin" w:date="2015-09-16T09:04:00Z">
        <w:r w:rsidRPr="00DC3394" w:rsidDel="00F1274C">
          <w:rPr>
            <w:rFonts w:ascii="Times New Roman" w:hAnsi="Times New Roman" w:cs="Times New Roman"/>
            <w:sz w:val="28"/>
            <w:szCs w:val="28"/>
          </w:rPr>
          <w:delText>That settles the matter for me,” says Warren Brown.</w:delText>
        </w:r>
      </w:del>
    </w:p>
    <w:p w14:paraId="44B14779" w14:textId="77777777" w:rsidR="00B45D63" w:rsidRDefault="00B45D63">
      <w:pPr>
        <w:rPr>
          <w:ins w:id="576" w:author="AARP Admin" w:date="2015-09-15T08:47:00Z"/>
          <w:rFonts w:ascii="Times New Roman" w:hAnsi="Times New Roman" w:cs="Times New Roman"/>
          <w:sz w:val="28"/>
          <w:szCs w:val="28"/>
        </w:rPr>
      </w:pPr>
    </w:p>
    <w:p w14:paraId="600FC825" w14:textId="77777777" w:rsidR="00B45D63" w:rsidRPr="00DC3394" w:rsidRDefault="00B45D63">
      <w:pPr>
        <w:rPr>
          <w:ins w:id="577" w:author="AARP Admin" w:date="2015-09-15T08:47:00Z"/>
          <w:rFonts w:ascii="Times New Roman" w:hAnsi="Times New Roman" w:cs="Times New Roman"/>
          <w:sz w:val="28"/>
          <w:szCs w:val="28"/>
        </w:rPr>
      </w:pPr>
    </w:p>
    <w:p w14:paraId="19181DF9" w14:textId="20A33635" w:rsidR="00681212" w:rsidRPr="00DC3394" w:rsidDel="00B45D63" w:rsidRDefault="00F1274C">
      <w:pPr>
        <w:rPr>
          <w:del w:id="578" w:author="AARP Admin" w:date="2015-09-15T08:47:00Z"/>
          <w:rFonts w:ascii="Times New Roman" w:hAnsi="Times New Roman" w:cs="Times New Roman"/>
          <w:sz w:val="28"/>
          <w:szCs w:val="28"/>
        </w:rPr>
      </w:pPr>
      <w:ins w:id="579" w:author="AARP Admin" w:date="2015-09-16T09:04:00Z">
        <w:r>
          <w:rPr>
            <w:rFonts w:ascii="Times New Roman" w:hAnsi="Times New Roman" w:cs="Times New Roman"/>
            <w:sz w:val="28"/>
            <w:szCs w:val="28"/>
          </w:rPr>
          <w:t xml:space="preserve">But </w:t>
        </w:r>
      </w:ins>
      <w:del w:id="580" w:author="AARP Admin" w:date="2015-09-15T08:47:00Z">
        <w:r w:rsidR="00681212" w:rsidRPr="00DC3394" w:rsidDel="00B45D63">
          <w:rPr>
            <w:rFonts w:ascii="Times New Roman" w:hAnsi="Times New Roman" w:cs="Times New Roman"/>
            <w:sz w:val="28"/>
            <w:szCs w:val="28"/>
          </w:rPr>
          <w:delText xml:space="preserve">     </w:delText>
        </w:r>
      </w:del>
      <w:ins w:id="581" w:author="AARP Admin" w:date="2015-09-16T09:04:00Z">
        <w:r>
          <w:rPr>
            <w:rFonts w:ascii="Times New Roman" w:hAnsi="Times New Roman" w:cs="Times New Roman"/>
            <w:sz w:val="28"/>
            <w:szCs w:val="28"/>
          </w:rPr>
          <w:t>s</w:t>
        </w:r>
      </w:ins>
      <w:del w:id="582" w:author="AARP Admin" w:date="2015-09-16T09:04:00Z">
        <w:r w:rsidR="00681212" w:rsidRPr="00DC3394" w:rsidDel="00F1274C">
          <w:rPr>
            <w:rFonts w:ascii="Times New Roman" w:hAnsi="Times New Roman" w:cs="Times New Roman"/>
            <w:sz w:val="28"/>
            <w:szCs w:val="28"/>
          </w:rPr>
          <w:delText>S</w:delText>
        </w:r>
      </w:del>
      <w:r w:rsidR="00681212" w:rsidRPr="00DC3394">
        <w:rPr>
          <w:rFonts w:ascii="Times New Roman" w:hAnsi="Times New Roman" w:cs="Times New Roman"/>
          <w:sz w:val="28"/>
          <w:szCs w:val="28"/>
        </w:rPr>
        <w:t xml:space="preserve">everal people who claimed to have known him say </w:t>
      </w:r>
      <w:del w:id="583" w:author="AARP Admin" w:date="2015-09-16T09:00:00Z">
        <w:r w:rsidR="00681212" w:rsidRPr="00DC3394" w:rsidDel="00C9004C">
          <w:rPr>
            <w:rFonts w:ascii="Times New Roman" w:hAnsi="Times New Roman" w:cs="Times New Roman"/>
            <w:sz w:val="28"/>
            <w:szCs w:val="28"/>
          </w:rPr>
          <w:delText xml:space="preserve">he </w:delText>
        </w:r>
      </w:del>
      <w:ins w:id="584" w:author="AARP Admin" w:date="2015-09-16T09:00:00Z">
        <w:r w:rsidR="00C9004C">
          <w:rPr>
            <w:rFonts w:ascii="Times New Roman" w:hAnsi="Times New Roman" w:cs="Times New Roman"/>
            <w:sz w:val="28"/>
            <w:szCs w:val="28"/>
          </w:rPr>
          <w:t>Freddie</w:t>
        </w:r>
        <w:r w:rsidR="00C9004C" w:rsidRPr="00DC3394">
          <w:rPr>
            <w:rFonts w:ascii="Times New Roman" w:hAnsi="Times New Roman" w:cs="Times New Roman"/>
            <w:sz w:val="28"/>
            <w:szCs w:val="28"/>
          </w:rPr>
          <w:t xml:space="preserve"> </w:t>
        </w:r>
      </w:ins>
      <w:r w:rsidR="00681212" w:rsidRPr="00DC3394">
        <w:rPr>
          <w:rFonts w:ascii="Times New Roman" w:hAnsi="Times New Roman" w:cs="Times New Roman"/>
          <w:sz w:val="28"/>
          <w:szCs w:val="28"/>
        </w:rPr>
        <w:t xml:space="preserve">dealt drugs to help his family make it. One young man, who refused to give his name “because police will come after me,” says that he last saw Gray on the morning of his arrest. As usual, he had started his day </w:t>
      </w:r>
      <w:ins w:id="585" w:author="AARP Admin" w:date="2015-09-16T09:01:00Z">
        <w:r w:rsidR="00C9004C">
          <w:rPr>
            <w:rFonts w:ascii="Times New Roman" w:hAnsi="Times New Roman" w:cs="Times New Roman"/>
            <w:sz w:val="28"/>
            <w:szCs w:val="28"/>
          </w:rPr>
          <w:t>early.</w:t>
        </w:r>
      </w:ins>
      <w:del w:id="586" w:author="AARP Admin" w:date="2015-09-16T09:01:00Z">
        <w:r w:rsidR="00681212" w:rsidRPr="00DC3394" w:rsidDel="00C9004C">
          <w:rPr>
            <w:rFonts w:ascii="Times New Roman" w:hAnsi="Times New Roman" w:cs="Times New Roman"/>
            <w:sz w:val="28"/>
            <w:szCs w:val="28"/>
          </w:rPr>
          <w:delText>early,</w:delText>
        </w:r>
      </w:del>
      <w:del w:id="587" w:author="AARP Admin" w:date="2015-09-16T09:00:00Z">
        <w:r w:rsidR="00681212" w:rsidRPr="00DC3394" w:rsidDel="00C9004C">
          <w:rPr>
            <w:rFonts w:ascii="Times New Roman" w:hAnsi="Times New Roman" w:cs="Times New Roman"/>
            <w:sz w:val="28"/>
            <w:szCs w:val="28"/>
          </w:rPr>
          <w:delText xml:space="preserve"> as many dealers in Sandtown do.</w:delText>
        </w:r>
      </w:del>
      <w:ins w:id="588" w:author="AARP Admin" w:date="2015-09-16T09:01:00Z">
        <w:r w:rsidR="00C9004C">
          <w:rPr>
            <w:rFonts w:ascii="Times New Roman" w:hAnsi="Times New Roman" w:cs="Times New Roman"/>
            <w:sz w:val="28"/>
            <w:szCs w:val="28"/>
          </w:rPr>
          <w:t xml:space="preserve"> </w:t>
        </w:r>
      </w:ins>
      <w:del w:id="589" w:author="AARP Admin" w:date="2015-09-15T08:47:00Z">
        <w:r w:rsidR="00681212" w:rsidRPr="00DC3394" w:rsidDel="00B45D63">
          <w:rPr>
            <w:rFonts w:ascii="Times New Roman" w:hAnsi="Times New Roman" w:cs="Times New Roman"/>
            <w:sz w:val="28"/>
            <w:szCs w:val="28"/>
          </w:rPr>
          <w:delText xml:space="preserve">  </w:delText>
        </w:r>
      </w:del>
    </w:p>
    <w:p w14:paraId="4D428BBC" w14:textId="10CA6C36" w:rsidR="00681212" w:rsidDel="00B45D63" w:rsidRDefault="00681212">
      <w:pPr>
        <w:rPr>
          <w:del w:id="590" w:author="AARP Admin" w:date="2015-09-15T08:48:00Z"/>
          <w:rFonts w:ascii="Times New Roman" w:hAnsi="Times New Roman" w:cs="Times New Roman"/>
          <w:sz w:val="28"/>
          <w:szCs w:val="28"/>
        </w:rPr>
      </w:pPr>
      <w:del w:id="591" w:author="AARP Admin" w:date="2015-09-15T08:47:00Z">
        <w:r w:rsidRPr="00DC3394" w:rsidDel="00B45D63">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“We’d get going at 6 in the morning,” he says. “We’ve got a job to do too, you know.” </w:t>
      </w:r>
      <w:del w:id="592" w:author="AARP Admin" w:date="2015-09-16T09:01:00Z">
        <w:r w:rsidRPr="00DC3394" w:rsidDel="00C9004C">
          <w:rPr>
            <w:rFonts w:ascii="Times New Roman" w:hAnsi="Times New Roman" w:cs="Times New Roman"/>
            <w:sz w:val="28"/>
            <w:szCs w:val="28"/>
          </w:rPr>
          <w:delText xml:space="preserve">It seemed like just another day, he says. </w:delText>
        </w:r>
      </w:del>
    </w:p>
    <w:p w14:paraId="3D00D409" w14:textId="77777777" w:rsidR="00B45D63" w:rsidRDefault="00B45D63">
      <w:pPr>
        <w:rPr>
          <w:ins w:id="593" w:author="AARP Admin" w:date="2015-09-15T08:48:00Z"/>
          <w:rFonts w:ascii="Times New Roman" w:hAnsi="Times New Roman" w:cs="Times New Roman"/>
          <w:sz w:val="28"/>
          <w:szCs w:val="28"/>
        </w:rPr>
      </w:pPr>
    </w:p>
    <w:p w14:paraId="63D343EB" w14:textId="77777777" w:rsidR="00B45D63" w:rsidRPr="00DC3394" w:rsidRDefault="00B45D63">
      <w:pPr>
        <w:rPr>
          <w:ins w:id="594" w:author="AARP Admin" w:date="2015-09-15T08:48:00Z"/>
          <w:rFonts w:ascii="Times New Roman" w:hAnsi="Times New Roman" w:cs="Times New Roman"/>
          <w:sz w:val="28"/>
          <w:szCs w:val="28"/>
        </w:rPr>
      </w:pPr>
    </w:p>
    <w:p w14:paraId="0CF78092" w14:textId="2F4D213C" w:rsidR="00681212" w:rsidDel="00B45D63" w:rsidRDefault="00681212">
      <w:pPr>
        <w:rPr>
          <w:del w:id="595" w:author="AARP Admin" w:date="2015-09-15T08:48:00Z"/>
          <w:rFonts w:ascii="Times New Roman" w:hAnsi="Times New Roman" w:cs="Times New Roman"/>
          <w:sz w:val="28"/>
          <w:szCs w:val="28"/>
        </w:rPr>
      </w:pPr>
      <w:del w:id="596" w:author="AARP Admin" w:date="2015-09-15T08:48:00Z">
        <w:r w:rsidRPr="00DC3394" w:rsidDel="00B45D63">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One of the </w:t>
      </w:r>
      <w:proofErr w:type="spellStart"/>
      <w:r w:rsidRPr="00DC3394">
        <w:rPr>
          <w:rFonts w:ascii="Times New Roman" w:hAnsi="Times New Roman" w:cs="Times New Roman"/>
          <w:sz w:val="28"/>
          <w:szCs w:val="28"/>
        </w:rPr>
        <w:t>Bakbury</w:t>
      </w:r>
      <w:proofErr w:type="spellEnd"/>
      <w:r w:rsidRPr="00DC3394">
        <w:rPr>
          <w:rFonts w:ascii="Times New Roman" w:hAnsi="Times New Roman" w:cs="Times New Roman"/>
          <w:sz w:val="28"/>
          <w:szCs w:val="28"/>
        </w:rPr>
        <w:t xml:space="preserve"> guys shows a picture on his phone of Freddie mugging</w:t>
      </w:r>
      <w:r>
        <w:rPr>
          <w:rFonts w:ascii="Times New Roman" w:hAnsi="Times New Roman" w:cs="Times New Roman"/>
          <w:sz w:val="28"/>
          <w:szCs w:val="28"/>
        </w:rPr>
        <w:t xml:space="preserve"> </w:t>
      </w:r>
      <w:r w:rsidRPr="00DC3394">
        <w:rPr>
          <w:rFonts w:ascii="Times New Roman" w:hAnsi="Times New Roman" w:cs="Times New Roman"/>
          <w:sz w:val="28"/>
          <w:szCs w:val="28"/>
        </w:rPr>
        <w:t>with arms spread, in front of four of his friends, taken almost on t</w:t>
      </w:r>
      <w:r w:rsidR="00171C29">
        <w:rPr>
          <w:rFonts w:ascii="Times New Roman" w:hAnsi="Times New Roman" w:cs="Times New Roman"/>
          <w:sz w:val="28"/>
          <w:szCs w:val="28"/>
        </w:rPr>
        <w:t xml:space="preserve">he same </w:t>
      </w:r>
      <w:r w:rsidR="00171C29">
        <w:rPr>
          <w:rFonts w:ascii="Times New Roman" w:hAnsi="Times New Roman" w:cs="Times New Roman"/>
          <w:sz w:val="28"/>
          <w:szCs w:val="28"/>
        </w:rPr>
        <w:lastRenderedPageBreak/>
        <w:t xml:space="preserve">spot of </w:t>
      </w:r>
      <w:r w:rsidRPr="00DC3394">
        <w:rPr>
          <w:rFonts w:ascii="Times New Roman" w:hAnsi="Times New Roman" w:cs="Times New Roman"/>
          <w:sz w:val="28"/>
          <w:szCs w:val="28"/>
        </w:rPr>
        <w:t>his final arrest</w:t>
      </w:r>
      <w:r w:rsidR="00171C29">
        <w:rPr>
          <w:rFonts w:ascii="Times New Roman" w:hAnsi="Times New Roman" w:cs="Times New Roman"/>
          <w:sz w:val="28"/>
          <w:szCs w:val="28"/>
        </w:rPr>
        <w:t xml:space="preserve"> and just a few days before</w:t>
      </w:r>
      <w:r w:rsidRPr="00DC3394">
        <w:rPr>
          <w:rFonts w:ascii="Times New Roman" w:hAnsi="Times New Roman" w:cs="Times New Roman"/>
          <w:sz w:val="28"/>
          <w:szCs w:val="28"/>
        </w:rPr>
        <w:t xml:space="preserve">, looking like he couldn’t be more at home. </w:t>
      </w:r>
    </w:p>
    <w:p w14:paraId="19C9982D" w14:textId="77777777" w:rsidR="0096127C" w:rsidRDefault="0096127C" w:rsidP="0096127C">
      <w:pPr>
        <w:rPr>
          <w:ins w:id="597" w:author="AARP Admin" w:date="2015-09-16T09:07:00Z"/>
          <w:rFonts w:ascii="Times New Roman" w:hAnsi="Times New Roman" w:cs="Times New Roman"/>
          <w:sz w:val="28"/>
          <w:szCs w:val="28"/>
        </w:rPr>
      </w:pPr>
    </w:p>
    <w:p w14:paraId="18B6A59D" w14:textId="79473929" w:rsidR="00681212" w:rsidRPr="00DC3394" w:rsidDel="00B45D63" w:rsidRDefault="00681212">
      <w:pPr>
        <w:rPr>
          <w:del w:id="598" w:author="AARP Admin" w:date="2015-09-15T08:48:00Z"/>
          <w:rFonts w:ascii="Times New Roman" w:hAnsi="Times New Roman" w:cs="Times New Roman"/>
          <w:sz w:val="28"/>
          <w:szCs w:val="28"/>
        </w:rPr>
      </w:pPr>
      <w:del w:id="599" w:author="AARP Admin" w:date="2015-09-15T08:48:00Z">
        <w:r w:rsidDel="00B45D63">
          <w:rPr>
            <w:rFonts w:ascii="Times New Roman" w:hAnsi="Times New Roman" w:cs="Times New Roman"/>
            <w:sz w:val="28"/>
            <w:szCs w:val="28"/>
          </w:rPr>
          <w:delText xml:space="preserve">     </w:delText>
        </w:r>
      </w:del>
    </w:p>
    <w:p w14:paraId="1B603EBE" w14:textId="3C68C1D2" w:rsidR="0053068B" w:rsidRPr="00DC3394" w:rsidDel="00180B71" w:rsidRDefault="0053068B">
      <w:pPr>
        <w:rPr>
          <w:del w:id="600" w:author="Michael Anft" w:date="2015-09-10T15:27:00Z"/>
          <w:rFonts w:ascii="Times New Roman" w:hAnsi="Times New Roman" w:cs="Times New Roman"/>
          <w:sz w:val="28"/>
          <w:szCs w:val="28"/>
        </w:rPr>
      </w:pPr>
      <w:del w:id="601" w:author="AARP Admin" w:date="2015-09-15T08:48:00Z">
        <w:r w:rsidRPr="00DC3394" w:rsidDel="00B45D63">
          <w:rPr>
            <w:rFonts w:ascii="Times New Roman" w:hAnsi="Times New Roman" w:cs="Times New Roman"/>
            <w:sz w:val="28"/>
            <w:szCs w:val="28"/>
          </w:rPr>
          <w:delText xml:space="preserve">      </w:delText>
        </w:r>
      </w:del>
      <w:del w:id="602" w:author="Michael Anft" w:date="2015-09-10T15:27:00Z">
        <w:r w:rsidRPr="00DC3394" w:rsidDel="00180B71">
          <w:rPr>
            <w:rFonts w:ascii="Times New Roman" w:hAnsi="Times New Roman" w:cs="Times New Roman"/>
            <w:sz w:val="28"/>
            <w:szCs w:val="28"/>
          </w:rPr>
          <w:delText>How closely could Freddie’s consistent criminality—</w:delText>
        </w:r>
        <w:r w:rsidR="004A6D94" w:rsidRPr="00DC3394" w:rsidDel="00180B71">
          <w:rPr>
            <w:rFonts w:ascii="Times New Roman" w:hAnsi="Times New Roman" w:cs="Times New Roman"/>
            <w:sz w:val="28"/>
            <w:szCs w:val="28"/>
          </w:rPr>
          <w:delText>his rap sheet</w:delText>
        </w:r>
        <w:r w:rsidR="00CE160D" w:rsidRPr="00DC3394" w:rsidDel="00180B71">
          <w:rPr>
            <w:rFonts w:ascii="Times New Roman" w:hAnsi="Times New Roman" w:cs="Times New Roman"/>
            <w:sz w:val="28"/>
            <w:szCs w:val="28"/>
          </w:rPr>
          <w:delText xml:space="preserve"> shows a break in the flow of</w:delText>
        </w:r>
        <w:r w:rsidR="00BD364C" w:rsidRPr="00DC3394" w:rsidDel="00180B71">
          <w:rPr>
            <w:rFonts w:ascii="Times New Roman" w:hAnsi="Times New Roman" w:cs="Times New Roman"/>
            <w:sz w:val="28"/>
            <w:szCs w:val="28"/>
          </w:rPr>
          <w:delText xml:space="preserve"> arrests </w:delText>
        </w:r>
        <w:r w:rsidR="004A6D94" w:rsidRPr="00DC3394" w:rsidDel="00180B71">
          <w:rPr>
            <w:rFonts w:ascii="Times New Roman" w:hAnsi="Times New Roman" w:cs="Times New Roman"/>
            <w:sz w:val="28"/>
            <w:szCs w:val="28"/>
          </w:rPr>
          <w:delText xml:space="preserve">only </w:delText>
        </w:r>
        <w:r w:rsidR="00BD364C" w:rsidRPr="00DC3394" w:rsidDel="00180B71">
          <w:rPr>
            <w:rFonts w:ascii="Times New Roman" w:hAnsi="Times New Roman" w:cs="Times New Roman"/>
            <w:sz w:val="28"/>
            <w:szCs w:val="28"/>
          </w:rPr>
          <w:delText xml:space="preserve">during times when he was jailed—be linked to </w:delText>
        </w:r>
        <w:r w:rsidR="00CE160D" w:rsidRPr="00DC3394" w:rsidDel="00180B71">
          <w:rPr>
            <w:rFonts w:ascii="Times New Roman" w:hAnsi="Times New Roman" w:cs="Times New Roman"/>
            <w:sz w:val="28"/>
            <w:szCs w:val="28"/>
          </w:rPr>
          <w:delText xml:space="preserve">suffering </w:delText>
        </w:r>
        <w:r w:rsidR="008A3408" w:rsidRPr="00DC3394" w:rsidDel="00180B71">
          <w:rPr>
            <w:rFonts w:ascii="Times New Roman" w:hAnsi="Times New Roman" w:cs="Times New Roman"/>
            <w:sz w:val="28"/>
            <w:szCs w:val="28"/>
          </w:rPr>
          <w:delText xml:space="preserve">with </w:delText>
        </w:r>
        <w:r w:rsidR="00BD364C" w:rsidRPr="00DC3394" w:rsidDel="00180B71">
          <w:rPr>
            <w:rFonts w:ascii="Times New Roman" w:hAnsi="Times New Roman" w:cs="Times New Roman"/>
            <w:sz w:val="28"/>
            <w:szCs w:val="28"/>
          </w:rPr>
          <w:delText>years of lead-tainted blood as a kid?</w:delText>
        </w:r>
      </w:del>
    </w:p>
    <w:p w14:paraId="22C5230C" w14:textId="074E3473" w:rsidR="00826BFD" w:rsidRPr="00DC3394" w:rsidDel="00180B71" w:rsidRDefault="00EF4C87">
      <w:pPr>
        <w:rPr>
          <w:del w:id="603" w:author="Michael Anft" w:date="2015-09-10T15:27:00Z"/>
          <w:rFonts w:ascii="Times New Roman" w:hAnsi="Times New Roman" w:cs="Times New Roman"/>
          <w:sz w:val="28"/>
          <w:szCs w:val="28"/>
        </w:rPr>
      </w:pPr>
      <w:del w:id="604" w:author="Michael Anft" w:date="2015-09-10T15:27:00Z">
        <w:r w:rsidRPr="00DC3394" w:rsidDel="00180B71">
          <w:rPr>
            <w:rFonts w:ascii="Times New Roman" w:hAnsi="Times New Roman" w:cs="Times New Roman"/>
            <w:sz w:val="28"/>
            <w:szCs w:val="28"/>
          </w:rPr>
          <w:delText xml:space="preserve">     </w:delText>
        </w:r>
        <w:r w:rsidR="00826BFD" w:rsidRPr="00DC3394" w:rsidDel="00180B71">
          <w:rPr>
            <w:rFonts w:ascii="Times New Roman" w:hAnsi="Times New Roman" w:cs="Times New Roman"/>
            <w:sz w:val="28"/>
            <w:szCs w:val="28"/>
          </w:rPr>
          <w:delText>Attorneys who ta</w:delText>
        </w:r>
        <w:r w:rsidR="00C16D61" w:rsidRPr="00DC3394" w:rsidDel="00180B71">
          <w:rPr>
            <w:rFonts w:ascii="Times New Roman" w:hAnsi="Times New Roman" w:cs="Times New Roman"/>
            <w:sz w:val="28"/>
            <w:szCs w:val="28"/>
          </w:rPr>
          <w:delText>ckle the cases of many inner-</w:delText>
        </w:r>
        <w:r w:rsidR="00826BFD" w:rsidRPr="00DC3394" w:rsidDel="00180B71">
          <w:rPr>
            <w:rFonts w:ascii="Times New Roman" w:hAnsi="Times New Roman" w:cs="Times New Roman"/>
            <w:sz w:val="28"/>
            <w:szCs w:val="28"/>
          </w:rPr>
          <w:delText>ci</w:delText>
        </w:r>
        <w:r w:rsidR="00C16D61" w:rsidRPr="00DC3394" w:rsidDel="00180B71">
          <w:rPr>
            <w:rFonts w:ascii="Times New Roman" w:hAnsi="Times New Roman" w:cs="Times New Roman"/>
            <w:sz w:val="28"/>
            <w:szCs w:val="28"/>
          </w:rPr>
          <w:delText xml:space="preserve">ty young people say the </w:delText>
        </w:r>
        <w:r w:rsidR="00BD364C" w:rsidRPr="00DC3394" w:rsidDel="00180B71">
          <w:rPr>
            <w:rFonts w:ascii="Times New Roman" w:hAnsi="Times New Roman" w:cs="Times New Roman"/>
            <w:sz w:val="28"/>
            <w:szCs w:val="28"/>
          </w:rPr>
          <w:delText xml:space="preserve">link is a common one. </w:delText>
        </w:r>
      </w:del>
    </w:p>
    <w:p w14:paraId="24359946" w14:textId="6BBDC96C" w:rsidR="00D36512" w:rsidRPr="00DC3394" w:rsidDel="00180B71" w:rsidRDefault="00D36512">
      <w:pPr>
        <w:rPr>
          <w:del w:id="605" w:author="Michael Anft" w:date="2015-09-10T15:27:00Z"/>
          <w:rFonts w:ascii="Times New Roman" w:hAnsi="Times New Roman" w:cs="Times New Roman"/>
          <w:sz w:val="28"/>
          <w:szCs w:val="28"/>
        </w:rPr>
      </w:pPr>
      <w:del w:id="606" w:author="Michael Anft" w:date="2015-09-10T15:27:00Z">
        <w:r w:rsidRPr="00DC3394" w:rsidDel="00180B71">
          <w:rPr>
            <w:rFonts w:ascii="Times New Roman" w:hAnsi="Times New Roman" w:cs="Times New Roman"/>
            <w:sz w:val="28"/>
            <w:szCs w:val="28"/>
          </w:rPr>
          <w:delText xml:space="preserve">     “I’ve asked many of my clients, ‘Why do you have this problem? Why did you drop out in 8</w:delText>
        </w:r>
        <w:r w:rsidRPr="00DC3394" w:rsidDel="00180B71">
          <w:rPr>
            <w:rFonts w:ascii="Times New Roman" w:hAnsi="Times New Roman" w:cs="Times New Roman"/>
            <w:sz w:val="28"/>
            <w:szCs w:val="28"/>
            <w:vertAlign w:val="superscript"/>
          </w:rPr>
          <w:delText>th</w:delText>
        </w:r>
        <w:r w:rsidRPr="00DC3394" w:rsidDel="00180B71">
          <w:rPr>
            <w:rFonts w:ascii="Times New Roman" w:hAnsi="Times New Roman" w:cs="Times New Roman"/>
            <w:sz w:val="28"/>
            <w:szCs w:val="28"/>
          </w:rPr>
          <w:delText xml:space="preserve"> grade? Why do you have this lengthy arrest record?,’” says Jill Carter, a state delegate (D-41) and defense lawyer. “Way t</w:delText>
        </w:r>
        <w:r w:rsidR="005F010E" w:rsidRPr="00DC3394" w:rsidDel="00180B71">
          <w:rPr>
            <w:rFonts w:ascii="Times New Roman" w:hAnsi="Times New Roman" w:cs="Times New Roman"/>
            <w:sz w:val="28"/>
            <w:szCs w:val="28"/>
          </w:rPr>
          <w:delText>oo often, they’ll tell me they’v</w:delText>
        </w:r>
        <w:r w:rsidRPr="00DC3394" w:rsidDel="00180B71">
          <w:rPr>
            <w:rFonts w:ascii="Times New Roman" w:hAnsi="Times New Roman" w:cs="Times New Roman"/>
            <w:sz w:val="28"/>
            <w:szCs w:val="28"/>
          </w:rPr>
          <w:delText xml:space="preserve">e </w:delText>
        </w:r>
        <w:r w:rsidR="005F010E" w:rsidRPr="00DC3394" w:rsidDel="00180B71">
          <w:rPr>
            <w:rFonts w:ascii="Times New Roman" w:hAnsi="Times New Roman" w:cs="Times New Roman"/>
            <w:sz w:val="28"/>
            <w:szCs w:val="28"/>
          </w:rPr>
          <w:delText xml:space="preserve">been </w:delText>
        </w:r>
        <w:r w:rsidRPr="00DC3394" w:rsidDel="00180B71">
          <w:rPr>
            <w:rFonts w:ascii="Times New Roman" w:hAnsi="Times New Roman" w:cs="Times New Roman"/>
            <w:sz w:val="28"/>
            <w:szCs w:val="28"/>
          </w:rPr>
          <w:delText>lead-poisoned.”</w:delText>
        </w:r>
      </w:del>
    </w:p>
    <w:p w14:paraId="45FCC577" w14:textId="0DE8B584" w:rsidR="00D36512" w:rsidRPr="00DC3394" w:rsidDel="00180B71" w:rsidRDefault="00D36512">
      <w:pPr>
        <w:rPr>
          <w:del w:id="607" w:author="Michael Anft" w:date="2015-09-10T15:27:00Z"/>
          <w:rFonts w:ascii="Times New Roman" w:hAnsi="Times New Roman" w:cs="Times New Roman"/>
          <w:sz w:val="28"/>
          <w:szCs w:val="28"/>
        </w:rPr>
      </w:pPr>
      <w:del w:id="608" w:author="Michael Anft" w:date="2015-09-10T15:27:00Z">
        <w:r w:rsidRPr="00DC3394" w:rsidDel="00180B71">
          <w:rPr>
            <w:rFonts w:ascii="Times New Roman" w:hAnsi="Times New Roman" w:cs="Times New Roman"/>
            <w:sz w:val="28"/>
            <w:szCs w:val="28"/>
          </w:rPr>
          <w:delText xml:space="preserve">     </w:delText>
        </w:r>
        <w:r w:rsidR="00EF4C87" w:rsidRPr="00DC3394" w:rsidDel="00180B71">
          <w:rPr>
            <w:rFonts w:ascii="Times New Roman" w:hAnsi="Times New Roman" w:cs="Times New Roman"/>
            <w:sz w:val="28"/>
            <w:szCs w:val="28"/>
          </w:rPr>
          <w:delText>Just as higher blood lead levels have been associated with lower IQ and struggles with learning and behavior, early lead exposure correlates with higher rates of arrest</w:delText>
        </w:r>
        <w:r w:rsidR="00BD364C" w:rsidRPr="00DC3394" w:rsidDel="00180B71">
          <w:rPr>
            <w:rFonts w:ascii="Times New Roman" w:hAnsi="Times New Roman" w:cs="Times New Roman"/>
            <w:sz w:val="28"/>
            <w:szCs w:val="28"/>
          </w:rPr>
          <w:delText>s</w:delText>
        </w:r>
        <w:r w:rsidR="00EF4C87" w:rsidRPr="00DC3394" w:rsidDel="00180B71">
          <w:rPr>
            <w:rFonts w:ascii="Times New Roman" w:hAnsi="Times New Roman" w:cs="Times New Roman"/>
            <w:sz w:val="28"/>
            <w:szCs w:val="28"/>
          </w:rPr>
          <w:delText xml:space="preserve"> for adults, several studies have found.</w:delText>
        </w:r>
      </w:del>
    </w:p>
    <w:p w14:paraId="470FA0BC" w14:textId="33885143" w:rsidR="00EF4C87" w:rsidRPr="00DC3394" w:rsidDel="00180B71" w:rsidRDefault="00EF4C87">
      <w:pPr>
        <w:rPr>
          <w:del w:id="609" w:author="Michael Anft" w:date="2015-09-10T15:27:00Z"/>
          <w:rFonts w:ascii="Times New Roman" w:hAnsi="Times New Roman" w:cs="Times New Roman"/>
          <w:sz w:val="28"/>
          <w:szCs w:val="28"/>
        </w:rPr>
      </w:pPr>
      <w:del w:id="610" w:author="Michael Anft" w:date="2015-09-10T15:27:00Z">
        <w:r w:rsidRPr="00DC3394" w:rsidDel="00180B71">
          <w:rPr>
            <w:rFonts w:ascii="Times New Roman" w:hAnsi="Times New Roman" w:cs="Times New Roman"/>
            <w:sz w:val="28"/>
            <w:szCs w:val="28"/>
          </w:rPr>
          <w:delText xml:space="preserve">     While his neighbors say that Gray showed little signs of impairment, one lawyer who defended him in court says the effects of lead on Freddie’s brain were manifest.</w:delText>
        </w:r>
      </w:del>
    </w:p>
    <w:p w14:paraId="542D5D8B" w14:textId="4A47C715" w:rsidR="00EF4C87" w:rsidRPr="00DC3394" w:rsidDel="00180B71" w:rsidRDefault="00EF4C87">
      <w:pPr>
        <w:rPr>
          <w:del w:id="611" w:author="Michael Anft" w:date="2015-09-10T15:27:00Z"/>
          <w:rFonts w:ascii="Times New Roman" w:hAnsi="Times New Roman" w:cs="Times New Roman"/>
          <w:sz w:val="28"/>
          <w:szCs w:val="28"/>
        </w:rPr>
      </w:pPr>
      <w:del w:id="612" w:author="Michael Anft" w:date="2015-09-10T15:27:00Z">
        <w:r w:rsidRPr="00DC3394" w:rsidDel="00180B71">
          <w:rPr>
            <w:rFonts w:ascii="Times New Roman" w:hAnsi="Times New Roman" w:cs="Times New Roman"/>
            <w:sz w:val="28"/>
            <w:szCs w:val="28"/>
          </w:rPr>
          <w:delText xml:space="preserve">     </w:delText>
        </w:r>
        <w:r w:rsidR="00527F95" w:rsidRPr="00DC3394" w:rsidDel="00180B71">
          <w:rPr>
            <w:rFonts w:ascii="Times New Roman" w:hAnsi="Times New Roman" w:cs="Times New Roman"/>
            <w:sz w:val="28"/>
            <w:szCs w:val="28"/>
          </w:rPr>
          <w:delText>“It was clear to me that there were some lead issues,” says the attorney, who did not want to be identified. “His reading and writing weren’t good. There’d be no way he could make it through college. He wasn’t unintelligent, but you wondered just how far he could go.”</w:delText>
        </w:r>
      </w:del>
    </w:p>
    <w:p w14:paraId="4CBD0491" w14:textId="3614CDE8" w:rsidR="00527F95" w:rsidRPr="00DC3394" w:rsidDel="00180B71" w:rsidRDefault="00527F95">
      <w:pPr>
        <w:rPr>
          <w:del w:id="613" w:author="Michael Anft" w:date="2015-09-10T15:27:00Z"/>
          <w:rFonts w:ascii="Times New Roman" w:hAnsi="Times New Roman" w:cs="Times New Roman"/>
          <w:sz w:val="28"/>
          <w:szCs w:val="28"/>
        </w:rPr>
      </w:pPr>
      <w:del w:id="614" w:author="Michael Anft" w:date="2015-09-10T15:03:00Z">
        <w:r w:rsidRPr="00DC3394" w:rsidDel="00357428">
          <w:rPr>
            <w:rFonts w:ascii="Times New Roman" w:hAnsi="Times New Roman" w:cs="Times New Roman"/>
            <w:sz w:val="28"/>
            <w:szCs w:val="28"/>
          </w:rPr>
          <w:delText xml:space="preserve">      Quinton “Toak” Reid, one of several bondsman whom Gray’s family used to bail him out of jail, </w:delText>
        </w:r>
      </w:del>
      <w:del w:id="615" w:author="Michael Anft" w:date="2015-09-10T15:27:00Z">
        <w:r w:rsidRPr="00DC3394" w:rsidDel="00180B71">
          <w:rPr>
            <w:rFonts w:ascii="Times New Roman" w:hAnsi="Times New Roman" w:cs="Times New Roman"/>
            <w:sz w:val="28"/>
            <w:szCs w:val="28"/>
          </w:rPr>
          <w:delText xml:space="preserve">said he’d have to take over </w:delText>
        </w:r>
        <w:r w:rsidR="00CE160D" w:rsidRPr="00DC3394" w:rsidDel="00180B71">
          <w:rPr>
            <w:rFonts w:ascii="Times New Roman" w:hAnsi="Times New Roman" w:cs="Times New Roman"/>
            <w:sz w:val="28"/>
            <w:szCs w:val="28"/>
          </w:rPr>
          <w:delText xml:space="preserve">the </w:delText>
        </w:r>
        <w:r w:rsidRPr="00DC3394" w:rsidDel="00180B71">
          <w:rPr>
            <w:rFonts w:ascii="Times New Roman" w:hAnsi="Times New Roman" w:cs="Times New Roman"/>
            <w:sz w:val="28"/>
            <w:szCs w:val="28"/>
          </w:rPr>
          <w:delText>reading of charges when Freddie stumbled over them. “He couldn’t make out words like ‘eluding’ or ‘fleeing,’” Reid says. “He had a lot of street smarts, though.</w:delText>
        </w:r>
        <w:r w:rsidR="000F3F6F" w:rsidRPr="00DC3394" w:rsidDel="00180B71">
          <w:rPr>
            <w:rFonts w:ascii="Times New Roman" w:hAnsi="Times New Roman" w:cs="Times New Roman"/>
            <w:sz w:val="28"/>
            <w:szCs w:val="28"/>
          </w:rPr>
          <w:delText xml:space="preserve"> He was just trying to survive out here. People feel like they can take care of their families at </w:delText>
        </w:r>
        <w:r w:rsidR="00BD364C" w:rsidRPr="00DC3394" w:rsidDel="00180B71">
          <w:rPr>
            <w:rFonts w:ascii="Times New Roman" w:hAnsi="Times New Roman" w:cs="Times New Roman"/>
            <w:sz w:val="28"/>
            <w:szCs w:val="28"/>
          </w:rPr>
          <w:delText xml:space="preserve">age </w:delText>
        </w:r>
        <w:r w:rsidR="000F3F6F" w:rsidRPr="00DC3394" w:rsidDel="00180B71">
          <w:rPr>
            <w:rFonts w:ascii="Times New Roman" w:hAnsi="Times New Roman" w:cs="Times New Roman"/>
            <w:sz w:val="28"/>
            <w:szCs w:val="28"/>
          </w:rPr>
          <w:delText>16 by selling drugs. That’s all they can do.</w:delText>
        </w:r>
        <w:r w:rsidRPr="00DC3394" w:rsidDel="00180B71">
          <w:rPr>
            <w:rFonts w:ascii="Times New Roman" w:hAnsi="Times New Roman" w:cs="Times New Roman"/>
            <w:sz w:val="28"/>
            <w:szCs w:val="28"/>
          </w:rPr>
          <w:delText>”</w:delText>
        </w:r>
      </w:del>
    </w:p>
    <w:p w14:paraId="09F19FA1" w14:textId="5067C976" w:rsidR="001852CB" w:rsidRPr="00DC3394" w:rsidDel="00180B71" w:rsidRDefault="00527F95">
      <w:pPr>
        <w:rPr>
          <w:del w:id="616" w:author="Michael Anft" w:date="2015-09-10T15:31:00Z"/>
          <w:rFonts w:ascii="Times New Roman" w:hAnsi="Times New Roman" w:cs="Times New Roman"/>
          <w:sz w:val="28"/>
          <w:szCs w:val="28"/>
        </w:rPr>
      </w:pPr>
      <w:del w:id="617" w:author="Michael Anft" w:date="2015-09-10T15:27:00Z">
        <w:r w:rsidRPr="00DC3394" w:rsidDel="00180B71">
          <w:rPr>
            <w:rFonts w:ascii="Times New Roman" w:hAnsi="Times New Roman" w:cs="Times New Roman"/>
            <w:sz w:val="28"/>
            <w:szCs w:val="28"/>
          </w:rPr>
          <w:delText xml:space="preserve">      </w:delText>
        </w:r>
      </w:del>
      <w:del w:id="618" w:author="Michael Anft" w:date="2015-09-10T15:31:00Z">
        <w:r w:rsidR="001C7494" w:rsidRPr="00DC3394" w:rsidDel="00180B71">
          <w:rPr>
            <w:rFonts w:ascii="Times New Roman" w:hAnsi="Times New Roman" w:cs="Times New Roman"/>
            <w:sz w:val="28"/>
            <w:szCs w:val="28"/>
          </w:rPr>
          <w:delText xml:space="preserve">Eventually Freddie gained a </w:delText>
        </w:r>
        <w:r w:rsidR="008A3408" w:rsidRPr="00DC3394" w:rsidDel="00180B71">
          <w:rPr>
            <w:rFonts w:ascii="Times New Roman" w:hAnsi="Times New Roman" w:cs="Times New Roman"/>
            <w:sz w:val="28"/>
            <w:szCs w:val="28"/>
          </w:rPr>
          <w:delText xml:space="preserve">hard-won </w:delText>
        </w:r>
        <w:r w:rsidR="001C7494" w:rsidRPr="00DC3394" w:rsidDel="00180B71">
          <w:rPr>
            <w:rFonts w:ascii="Times New Roman" w:hAnsi="Times New Roman" w:cs="Times New Roman"/>
            <w:sz w:val="28"/>
            <w:szCs w:val="28"/>
          </w:rPr>
          <w:delText xml:space="preserve">leg up on other small-timers. The lead paint lawsuit produced enough evidence </w:delText>
        </w:r>
        <w:r w:rsidR="004A6D94" w:rsidRPr="00DC3394" w:rsidDel="00180B71">
          <w:rPr>
            <w:rFonts w:ascii="Times New Roman" w:hAnsi="Times New Roman" w:cs="Times New Roman"/>
            <w:sz w:val="28"/>
            <w:szCs w:val="28"/>
          </w:rPr>
          <w:delText xml:space="preserve">to encourage Rochkind’s lawyers </w:delText>
        </w:r>
        <w:r w:rsidR="001852CB" w:rsidRPr="00DC3394" w:rsidDel="00180B71">
          <w:rPr>
            <w:rFonts w:ascii="Times New Roman" w:hAnsi="Times New Roman" w:cs="Times New Roman"/>
            <w:sz w:val="28"/>
            <w:szCs w:val="28"/>
          </w:rPr>
          <w:delText>to settle</w:delText>
        </w:r>
        <w:r w:rsidR="00B02DF3" w:rsidRPr="00DC3394" w:rsidDel="00180B71">
          <w:rPr>
            <w:rFonts w:ascii="Times New Roman" w:hAnsi="Times New Roman" w:cs="Times New Roman"/>
            <w:sz w:val="28"/>
            <w:szCs w:val="28"/>
          </w:rPr>
          <w:delText xml:space="preserve"> in 2010</w:delText>
        </w:r>
        <w:r w:rsidR="004A6D94" w:rsidRPr="00DC3394" w:rsidDel="00180B71">
          <w:rPr>
            <w:rFonts w:ascii="Times New Roman" w:hAnsi="Times New Roman" w:cs="Times New Roman"/>
            <w:sz w:val="28"/>
            <w:szCs w:val="28"/>
          </w:rPr>
          <w:delText xml:space="preserve">. Though the terms </w:delText>
        </w:r>
        <w:r w:rsidR="001852CB" w:rsidRPr="00DC3394" w:rsidDel="00180B71">
          <w:rPr>
            <w:rFonts w:ascii="Times New Roman" w:hAnsi="Times New Roman" w:cs="Times New Roman"/>
            <w:sz w:val="28"/>
            <w:szCs w:val="28"/>
          </w:rPr>
          <w:delText xml:space="preserve">of the agreement </w:delText>
        </w:r>
        <w:r w:rsidR="00B02DF3" w:rsidRPr="00DC3394" w:rsidDel="00180B71">
          <w:rPr>
            <w:rFonts w:ascii="Times New Roman" w:hAnsi="Times New Roman" w:cs="Times New Roman"/>
            <w:sz w:val="28"/>
            <w:szCs w:val="28"/>
          </w:rPr>
          <w:delText>were</w:delText>
        </w:r>
        <w:r w:rsidR="004A6D94" w:rsidRPr="00DC3394" w:rsidDel="00180B71">
          <w:rPr>
            <w:rFonts w:ascii="Times New Roman" w:hAnsi="Times New Roman" w:cs="Times New Roman"/>
            <w:sz w:val="28"/>
            <w:szCs w:val="28"/>
          </w:rPr>
          <w:delText xml:space="preserve"> sealed by the court (and Thalenberg didn’t return a reporter’</w:delText>
        </w:r>
        <w:r w:rsidR="001852CB" w:rsidRPr="00DC3394" w:rsidDel="00180B71">
          <w:rPr>
            <w:rFonts w:ascii="Times New Roman" w:hAnsi="Times New Roman" w:cs="Times New Roman"/>
            <w:sz w:val="28"/>
            <w:szCs w:val="28"/>
          </w:rPr>
          <w:delText xml:space="preserve">s calls), it’s clear now that each Gray sibling </w:delText>
        </w:r>
        <w:r w:rsidR="00B02DF3" w:rsidRPr="00DC3394" w:rsidDel="00180B71">
          <w:rPr>
            <w:rFonts w:ascii="Times New Roman" w:hAnsi="Times New Roman" w:cs="Times New Roman"/>
            <w:sz w:val="28"/>
            <w:szCs w:val="28"/>
          </w:rPr>
          <w:delText>received a sum</w:delText>
        </w:r>
        <w:r w:rsidR="001C7494" w:rsidRPr="00DC3394" w:rsidDel="00180B71">
          <w:rPr>
            <w:rFonts w:ascii="Times New Roman" w:hAnsi="Times New Roman" w:cs="Times New Roman"/>
            <w:sz w:val="28"/>
            <w:szCs w:val="28"/>
          </w:rPr>
          <w:delText xml:space="preserve"> well into six</w:delText>
        </w:r>
        <w:r w:rsidR="001852CB" w:rsidRPr="00DC3394" w:rsidDel="00180B71">
          <w:rPr>
            <w:rFonts w:ascii="Times New Roman" w:hAnsi="Times New Roman" w:cs="Times New Roman"/>
            <w:sz w:val="28"/>
            <w:szCs w:val="28"/>
          </w:rPr>
          <w:delText xml:space="preserve"> figures</w:delText>
        </w:r>
        <w:r w:rsidR="001C7494" w:rsidRPr="00DC3394" w:rsidDel="00180B71">
          <w:rPr>
            <w:rFonts w:ascii="Times New Roman" w:hAnsi="Times New Roman" w:cs="Times New Roman"/>
            <w:sz w:val="28"/>
            <w:szCs w:val="28"/>
          </w:rPr>
          <w:delText>, at least</w:delText>
        </w:r>
        <w:r w:rsidR="001852CB" w:rsidRPr="00DC3394" w:rsidDel="00180B71">
          <w:rPr>
            <w:rFonts w:ascii="Times New Roman" w:hAnsi="Times New Roman" w:cs="Times New Roman"/>
            <w:sz w:val="28"/>
            <w:szCs w:val="28"/>
          </w:rPr>
          <w:delText xml:space="preserve">. </w:delText>
        </w:r>
        <w:r w:rsidR="00CE160D" w:rsidRPr="00DC3394" w:rsidDel="00180B71">
          <w:rPr>
            <w:rFonts w:ascii="Times New Roman" w:hAnsi="Times New Roman" w:cs="Times New Roman"/>
            <w:sz w:val="28"/>
            <w:szCs w:val="28"/>
          </w:rPr>
          <w:delText>Spread over many years, such settlements may still come to only a few hundred dollars every month.</w:delText>
        </w:r>
      </w:del>
    </w:p>
    <w:p w14:paraId="4C01F5FD" w14:textId="214417F5" w:rsidR="001852CB" w:rsidDel="00B45D63" w:rsidRDefault="008A3408">
      <w:pPr>
        <w:rPr>
          <w:del w:id="619" w:author="AARP Admin" w:date="2015-09-15T08:48:00Z"/>
          <w:rFonts w:ascii="Times New Roman" w:hAnsi="Times New Roman" w:cs="Times New Roman"/>
          <w:sz w:val="28"/>
          <w:szCs w:val="28"/>
        </w:rPr>
      </w:pPr>
      <w:del w:id="620" w:author="AARP Admin" w:date="2015-09-16T09:05:00Z">
        <w:r w:rsidRPr="00DC3394" w:rsidDel="00C65DEC">
          <w:rPr>
            <w:rFonts w:ascii="Times New Roman" w:hAnsi="Times New Roman" w:cs="Times New Roman"/>
            <w:sz w:val="28"/>
            <w:szCs w:val="28"/>
          </w:rPr>
          <w:delText xml:space="preserve">     B</w:delText>
        </w:r>
        <w:r w:rsidR="00CE160D" w:rsidRPr="00DC3394" w:rsidDel="00C65DEC">
          <w:rPr>
            <w:rFonts w:ascii="Times New Roman" w:hAnsi="Times New Roman" w:cs="Times New Roman"/>
            <w:sz w:val="28"/>
            <w:szCs w:val="28"/>
          </w:rPr>
          <w:delText>eing streetwise didn’t stop Freddie</w:delText>
        </w:r>
        <w:r w:rsidR="00D71EB9" w:rsidRPr="00DC3394" w:rsidDel="00C65DEC">
          <w:rPr>
            <w:rFonts w:ascii="Times New Roman" w:hAnsi="Times New Roman" w:cs="Times New Roman"/>
            <w:sz w:val="28"/>
            <w:szCs w:val="28"/>
          </w:rPr>
          <w:delText xml:space="preserve"> from trading in</w:delText>
        </w:r>
        <w:r w:rsidR="00CE160D" w:rsidRPr="00DC3394" w:rsidDel="00C65DEC">
          <w:rPr>
            <w:rFonts w:ascii="Times New Roman" w:hAnsi="Times New Roman" w:cs="Times New Roman"/>
            <w:sz w:val="28"/>
            <w:szCs w:val="28"/>
          </w:rPr>
          <w:delText xml:space="preserve"> least a</w:delText>
        </w:r>
        <w:r w:rsidR="001852CB" w:rsidRPr="00DC3394" w:rsidDel="00C65DEC">
          <w:rPr>
            <w:rFonts w:ascii="Times New Roman" w:hAnsi="Times New Roman" w:cs="Times New Roman"/>
            <w:sz w:val="28"/>
            <w:szCs w:val="28"/>
          </w:rPr>
          <w:delText xml:space="preserve"> con</w:delText>
        </w:r>
        <w:r w:rsidR="00B02DF3" w:rsidRPr="00DC3394" w:rsidDel="00C65DEC">
          <w:rPr>
            <w:rFonts w:ascii="Times New Roman" w:hAnsi="Times New Roman" w:cs="Times New Roman"/>
            <w:sz w:val="28"/>
            <w:szCs w:val="28"/>
          </w:rPr>
          <w:delText xml:space="preserve">siderable part of </w:delText>
        </w:r>
        <w:r w:rsidR="00171C29" w:rsidDel="00C65DEC">
          <w:rPr>
            <w:rFonts w:ascii="Times New Roman" w:hAnsi="Times New Roman" w:cs="Times New Roman"/>
            <w:sz w:val="28"/>
            <w:szCs w:val="28"/>
          </w:rPr>
          <w:delText>his “lead checks</w:delText>
        </w:r>
        <w:r w:rsidR="00CE160D" w:rsidRPr="00DC3394" w:rsidDel="00C65DEC">
          <w:rPr>
            <w:rFonts w:ascii="Times New Roman" w:hAnsi="Times New Roman" w:cs="Times New Roman"/>
            <w:sz w:val="28"/>
            <w:szCs w:val="28"/>
          </w:rPr>
          <w:delText>that guaranteed income</w:delText>
        </w:r>
      </w:del>
      <w:ins w:id="621" w:author="Michael Anft" w:date="2015-09-11T11:40:00Z">
        <w:del w:id="622" w:author="AARP Admin" w:date="2015-09-16T09:05:00Z">
          <w:r w:rsidR="00171C29" w:rsidDel="00C65DEC">
            <w:rPr>
              <w:rFonts w:ascii="Times New Roman" w:hAnsi="Times New Roman" w:cs="Times New Roman"/>
              <w:sz w:val="28"/>
              <w:szCs w:val="28"/>
            </w:rPr>
            <w:delText>,” ones</w:delText>
          </w:r>
        </w:del>
      </w:ins>
      <w:del w:id="623" w:author="AARP Admin" w:date="2015-09-16T09:05:00Z">
        <w:r w:rsidR="00B8131C" w:rsidRPr="00DC3394" w:rsidDel="00C65DEC">
          <w:rPr>
            <w:rFonts w:ascii="Times New Roman" w:hAnsi="Times New Roman" w:cs="Times New Roman"/>
            <w:sz w:val="28"/>
            <w:szCs w:val="28"/>
          </w:rPr>
          <w:delText xml:space="preserve">, </w:delText>
        </w:r>
      </w:del>
      <w:ins w:id="624" w:author="Michael Anft" w:date="2015-09-11T11:41:00Z">
        <w:del w:id="625" w:author="AARP Admin" w:date="2015-09-16T09:05:00Z">
          <w:r w:rsidR="00171C29" w:rsidDel="00C65DEC">
            <w:rPr>
              <w:rFonts w:ascii="Times New Roman" w:hAnsi="Times New Roman" w:cs="Times New Roman"/>
              <w:sz w:val="28"/>
              <w:szCs w:val="28"/>
            </w:rPr>
            <w:delText>that promised to stretch</w:delText>
          </w:r>
        </w:del>
      </w:ins>
      <w:del w:id="626" w:author="AARP Admin" w:date="2015-09-16T09:05:00Z">
        <w:r w:rsidR="00B8131C" w:rsidRPr="00DC3394" w:rsidDel="00C65DEC">
          <w:rPr>
            <w:rFonts w:ascii="Times New Roman" w:hAnsi="Times New Roman" w:cs="Times New Roman"/>
            <w:sz w:val="28"/>
            <w:szCs w:val="28"/>
          </w:rPr>
          <w:delText xml:space="preserve">checks </w:delText>
        </w:r>
        <w:r w:rsidR="00B02DF3" w:rsidRPr="00DC3394" w:rsidDel="00C65DEC">
          <w:rPr>
            <w:rFonts w:ascii="Times New Roman" w:hAnsi="Times New Roman" w:cs="Times New Roman"/>
            <w:sz w:val="28"/>
            <w:szCs w:val="28"/>
          </w:rPr>
          <w:delText>t</w:delText>
        </w:r>
        <w:r w:rsidR="00D71EB9" w:rsidRPr="00DC3394" w:rsidDel="00C65DEC">
          <w:rPr>
            <w:rFonts w:ascii="Times New Roman" w:hAnsi="Times New Roman" w:cs="Times New Roman"/>
            <w:sz w:val="28"/>
            <w:szCs w:val="28"/>
          </w:rPr>
          <w:delText>hat stretched toward his dotage, for a lesser lump sum.</w:delText>
        </w:r>
        <w:r w:rsidR="001852CB" w:rsidRPr="00DC3394" w:rsidDel="00C65DEC">
          <w:rPr>
            <w:rFonts w:ascii="Times New Roman" w:hAnsi="Times New Roman" w:cs="Times New Roman"/>
            <w:sz w:val="28"/>
            <w:szCs w:val="28"/>
          </w:rPr>
          <w:delText xml:space="preserve"> </w:delText>
        </w:r>
      </w:del>
      <w:del w:id="627" w:author="AARP Admin" w:date="2015-09-14T18:04:00Z">
        <w:r w:rsidR="00B02DF3" w:rsidRPr="00DC3394" w:rsidDel="00253A2C">
          <w:rPr>
            <w:rFonts w:ascii="Times New Roman" w:hAnsi="Times New Roman" w:cs="Times New Roman"/>
            <w:sz w:val="28"/>
            <w:szCs w:val="28"/>
          </w:rPr>
          <w:delText>A</w:delText>
        </w:r>
        <w:r w:rsidR="001852CB" w:rsidRPr="00DC3394" w:rsidDel="00253A2C">
          <w:rPr>
            <w:rFonts w:ascii="Times New Roman" w:hAnsi="Times New Roman" w:cs="Times New Roman"/>
            <w:sz w:val="28"/>
            <w:szCs w:val="28"/>
          </w:rPr>
          <w:delText xml:space="preserve">n </w:delText>
        </w:r>
      </w:del>
      <w:del w:id="628" w:author="AARP Admin" w:date="2015-09-16T09:05:00Z">
        <w:r w:rsidR="001852CB" w:rsidRPr="00DC3394" w:rsidDel="00C65DEC">
          <w:rPr>
            <w:rFonts w:ascii="Times New Roman" w:hAnsi="Times New Roman" w:cs="Times New Roman"/>
            <w:sz w:val="28"/>
            <w:szCs w:val="28"/>
          </w:rPr>
          <w:delText xml:space="preserve">investigation by </w:delText>
        </w:r>
        <w:r w:rsidR="001852CB" w:rsidRPr="00357428" w:rsidDel="00C65DEC">
          <w:rPr>
            <w:rFonts w:ascii="Times New Roman" w:hAnsi="Times New Roman" w:cs="Times New Roman"/>
            <w:i/>
            <w:sz w:val="28"/>
            <w:szCs w:val="28"/>
            <w:rPrChange w:id="629" w:author="Michael Anft" w:date="2015-09-10T14:57:00Z">
              <w:rPr>
                <w:rFonts w:ascii="Times New Roman" w:hAnsi="Times New Roman" w:cs="Times New Roman"/>
                <w:sz w:val="28"/>
                <w:szCs w:val="28"/>
              </w:rPr>
            </w:rPrChange>
          </w:rPr>
          <w:delText>The Washington Post</w:delText>
        </w:r>
        <w:r w:rsidR="001852CB" w:rsidRPr="00DC3394" w:rsidDel="00C65DEC">
          <w:rPr>
            <w:rFonts w:ascii="Times New Roman" w:hAnsi="Times New Roman" w:cs="Times New Roman"/>
            <w:sz w:val="28"/>
            <w:szCs w:val="28"/>
          </w:rPr>
          <w:delText xml:space="preserve"> found that the Gray children</w:delText>
        </w:r>
        <w:r w:rsidR="00B02DF3" w:rsidRPr="00DC3394" w:rsidDel="00C65DEC">
          <w:rPr>
            <w:rFonts w:ascii="Times New Roman" w:hAnsi="Times New Roman" w:cs="Times New Roman"/>
            <w:sz w:val="28"/>
            <w:szCs w:val="28"/>
          </w:rPr>
          <w:delText xml:space="preserve"> sold off much of the</w:delText>
        </w:r>
        <w:r w:rsidR="00B8131C" w:rsidRPr="00DC3394" w:rsidDel="00C65DEC">
          <w:rPr>
            <w:rFonts w:ascii="Times New Roman" w:hAnsi="Times New Roman" w:cs="Times New Roman"/>
            <w:sz w:val="28"/>
            <w:szCs w:val="28"/>
          </w:rPr>
          <w:delText>ir shares of the</w:delText>
        </w:r>
        <w:r w:rsidR="00CE160D" w:rsidRPr="00DC3394" w:rsidDel="00C65DEC">
          <w:rPr>
            <w:rFonts w:ascii="Times New Roman" w:hAnsi="Times New Roman" w:cs="Times New Roman"/>
            <w:sz w:val="28"/>
            <w:szCs w:val="28"/>
          </w:rPr>
          <w:delText xml:space="preserve"> </w:delText>
        </w:r>
      </w:del>
      <w:ins w:id="630" w:author="Michael Anft" w:date="2015-09-11T11:41:00Z">
        <w:del w:id="631" w:author="AARP Admin" w:date="2015-09-16T09:05:00Z">
          <w:r w:rsidR="00171C29" w:rsidDel="00C65DEC">
            <w:rPr>
              <w:rFonts w:ascii="Times New Roman" w:hAnsi="Times New Roman" w:cs="Times New Roman"/>
              <w:sz w:val="28"/>
              <w:szCs w:val="28"/>
            </w:rPr>
            <w:delText xml:space="preserve">court </w:delText>
          </w:r>
        </w:del>
      </w:ins>
      <w:del w:id="632" w:author="AARP Admin" w:date="2015-09-16T09:05:00Z">
        <w:r w:rsidR="00CE160D" w:rsidRPr="00DC3394" w:rsidDel="00C65DEC">
          <w:rPr>
            <w:rFonts w:ascii="Times New Roman" w:hAnsi="Times New Roman" w:cs="Times New Roman"/>
            <w:sz w:val="28"/>
            <w:szCs w:val="28"/>
          </w:rPr>
          <w:delText>settlement to a company that markets to lead poisoning victims and offers</w:delText>
        </w:r>
        <w:r w:rsidR="00B02DF3" w:rsidRPr="00DC3394" w:rsidDel="00C65DEC">
          <w:rPr>
            <w:rFonts w:ascii="Times New Roman" w:hAnsi="Times New Roman" w:cs="Times New Roman"/>
            <w:sz w:val="28"/>
            <w:szCs w:val="28"/>
          </w:rPr>
          <w:delText xml:space="preserve"> immediate payouts. The sisters relinquished</w:delText>
        </w:r>
        <w:r w:rsidR="00CF62E8" w:rsidRPr="00DC3394" w:rsidDel="00C65DEC">
          <w:rPr>
            <w:rFonts w:ascii="Times New Roman" w:hAnsi="Times New Roman" w:cs="Times New Roman"/>
            <w:sz w:val="28"/>
            <w:szCs w:val="28"/>
          </w:rPr>
          <w:delText xml:space="preserve"> $435,000 in long-term check</w:delText>
        </w:r>
        <w:r w:rsidR="00B8131C" w:rsidRPr="00DC3394" w:rsidDel="00C65DEC">
          <w:rPr>
            <w:rFonts w:ascii="Times New Roman" w:hAnsi="Times New Roman" w:cs="Times New Roman"/>
            <w:sz w:val="28"/>
            <w:szCs w:val="28"/>
          </w:rPr>
          <w:delText>s for a</w:delText>
        </w:r>
        <w:r w:rsidR="00CF62E8" w:rsidRPr="00DC3394" w:rsidDel="00C65DEC">
          <w:rPr>
            <w:rFonts w:ascii="Times New Roman" w:hAnsi="Times New Roman" w:cs="Times New Roman"/>
            <w:sz w:val="28"/>
            <w:szCs w:val="28"/>
          </w:rPr>
          <w:delText xml:space="preserve"> one-time-only</w:delText>
        </w:r>
        <w:r w:rsidR="001852CB" w:rsidRPr="00DC3394" w:rsidDel="00C65DEC">
          <w:rPr>
            <w:rFonts w:ascii="Times New Roman" w:hAnsi="Times New Roman" w:cs="Times New Roman"/>
            <w:sz w:val="28"/>
            <w:szCs w:val="28"/>
          </w:rPr>
          <w:delText xml:space="preserve"> check of $54,000—about 20 cents on the dollar—while Freddie</w:delText>
        </w:r>
        <w:r w:rsidR="00B02DF3" w:rsidRPr="00DC3394" w:rsidDel="00C65DEC">
          <w:rPr>
            <w:rFonts w:ascii="Times New Roman" w:hAnsi="Times New Roman" w:cs="Times New Roman"/>
            <w:sz w:val="28"/>
            <w:szCs w:val="28"/>
          </w:rPr>
          <w:delText xml:space="preserve"> in 2013</w:delText>
        </w:r>
        <w:r w:rsidR="00F63D25" w:rsidRPr="00DC3394" w:rsidDel="00C65DEC">
          <w:rPr>
            <w:rFonts w:ascii="Times New Roman" w:hAnsi="Times New Roman" w:cs="Times New Roman"/>
            <w:sz w:val="28"/>
            <w:szCs w:val="28"/>
          </w:rPr>
          <w:delText xml:space="preserve"> sold</w:delText>
        </w:r>
        <w:r w:rsidR="001852CB" w:rsidRPr="00DC3394" w:rsidDel="00C65DEC">
          <w:rPr>
            <w:rFonts w:ascii="Times New Roman" w:hAnsi="Times New Roman" w:cs="Times New Roman"/>
            <w:sz w:val="28"/>
            <w:szCs w:val="28"/>
          </w:rPr>
          <w:delText xml:space="preserve"> $146,000</w:delText>
        </w:r>
        <w:r w:rsidR="00CE160D" w:rsidRPr="00DC3394" w:rsidDel="00C65DEC">
          <w:rPr>
            <w:rFonts w:ascii="Times New Roman" w:hAnsi="Times New Roman" w:cs="Times New Roman"/>
            <w:sz w:val="28"/>
            <w:szCs w:val="28"/>
          </w:rPr>
          <w:delText xml:space="preserve"> in future guarantees</w:delText>
        </w:r>
        <w:r w:rsidR="00B02DF3" w:rsidRPr="00DC3394" w:rsidDel="00C65DEC">
          <w:rPr>
            <w:rFonts w:ascii="Times New Roman" w:hAnsi="Times New Roman" w:cs="Times New Roman"/>
            <w:sz w:val="28"/>
            <w:szCs w:val="28"/>
          </w:rPr>
          <w:delText>, valued at $94,000 at the time, for around $18,000.</w:delText>
        </w:r>
      </w:del>
    </w:p>
    <w:p w14:paraId="34E47876" w14:textId="40357D6D" w:rsidR="00F5255F" w:rsidDel="00B45D63" w:rsidRDefault="00F40D8A">
      <w:pPr>
        <w:rPr>
          <w:del w:id="633" w:author="AARP Admin" w:date="2015-09-15T08:48:00Z"/>
          <w:rFonts w:ascii="Times New Roman" w:hAnsi="Times New Roman" w:cs="Times New Roman"/>
          <w:sz w:val="28"/>
          <w:szCs w:val="28"/>
        </w:rPr>
      </w:pPr>
      <w:del w:id="634" w:author="AARP Admin" w:date="2015-09-15T08:48:00Z">
        <w:r w:rsidRPr="00DC3394" w:rsidDel="00B45D63">
          <w:rPr>
            <w:rFonts w:ascii="Times New Roman" w:hAnsi="Times New Roman" w:cs="Times New Roman"/>
            <w:sz w:val="28"/>
            <w:szCs w:val="28"/>
          </w:rPr>
          <w:delText xml:space="preserve">     </w:delText>
        </w:r>
      </w:del>
      <w:del w:id="635" w:author="AARP Admin" w:date="2015-09-16T09:05:00Z">
        <w:r w:rsidRPr="00DC3394" w:rsidDel="00C65DEC">
          <w:rPr>
            <w:rFonts w:ascii="Times New Roman" w:hAnsi="Times New Roman" w:cs="Times New Roman"/>
            <w:sz w:val="28"/>
            <w:szCs w:val="28"/>
          </w:rPr>
          <w:delText>The actions of the company, Access Funding, based in Chevy</w:delText>
        </w:r>
        <w:r w:rsidR="00B46543" w:rsidRPr="00DC3394" w:rsidDel="00C65DEC">
          <w:rPr>
            <w:rFonts w:ascii="Times New Roman" w:hAnsi="Times New Roman" w:cs="Times New Roman"/>
            <w:sz w:val="28"/>
            <w:szCs w:val="28"/>
          </w:rPr>
          <w:delText xml:space="preserve"> Chase, appear to be legal, but</w:delText>
        </w:r>
        <w:r w:rsidR="00F5255F" w:rsidRPr="00DC3394" w:rsidDel="00C65DEC">
          <w:rPr>
            <w:rFonts w:ascii="Times New Roman" w:hAnsi="Times New Roman" w:cs="Times New Roman"/>
            <w:sz w:val="28"/>
            <w:szCs w:val="28"/>
          </w:rPr>
          <w:delText xml:space="preserve"> </w:delText>
        </w:r>
        <w:r w:rsidR="00CE160D" w:rsidRPr="00DC3394" w:rsidDel="00C65DEC">
          <w:rPr>
            <w:rFonts w:ascii="Times New Roman" w:hAnsi="Times New Roman" w:cs="Times New Roman"/>
            <w:sz w:val="28"/>
            <w:szCs w:val="28"/>
          </w:rPr>
          <w:delText xml:space="preserve">have raised the hackles of public officials, including Congressman Elijah Cummings (D-7), who </w:delText>
        </w:r>
        <w:r w:rsidR="00F96561" w:rsidRPr="00DC3394" w:rsidDel="00C65DEC">
          <w:rPr>
            <w:rFonts w:ascii="Times New Roman" w:hAnsi="Times New Roman" w:cs="Times New Roman"/>
            <w:sz w:val="28"/>
            <w:szCs w:val="28"/>
          </w:rPr>
          <w:delText xml:space="preserve">represents Sandtown and </w:delText>
        </w:r>
        <w:r w:rsidR="00CE160D" w:rsidRPr="00DC3394" w:rsidDel="00C65DEC">
          <w:rPr>
            <w:rFonts w:ascii="Times New Roman" w:hAnsi="Times New Roman" w:cs="Times New Roman"/>
            <w:sz w:val="28"/>
            <w:szCs w:val="28"/>
          </w:rPr>
          <w:delText>see</w:delText>
        </w:r>
        <w:r w:rsidR="00F96561" w:rsidRPr="00DC3394" w:rsidDel="00C65DEC">
          <w:rPr>
            <w:rFonts w:ascii="Times New Roman" w:hAnsi="Times New Roman" w:cs="Times New Roman"/>
            <w:sz w:val="28"/>
            <w:szCs w:val="28"/>
          </w:rPr>
          <w:delText>s</w:delText>
        </w:r>
        <w:r w:rsidR="00CE160D" w:rsidRPr="00DC3394" w:rsidDel="00C65DEC">
          <w:rPr>
            <w:rFonts w:ascii="Times New Roman" w:hAnsi="Times New Roman" w:cs="Times New Roman"/>
            <w:sz w:val="28"/>
            <w:szCs w:val="28"/>
          </w:rPr>
          <w:delText xml:space="preserve"> offering the lure of quick cash to </w:delText>
        </w:r>
        <w:r w:rsidR="00F5255F" w:rsidRPr="00DC3394" w:rsidDel="00C65DEC">
          <w:rPr>
            <w:rFonts w:ascii="Times New Roman" w:hAnsi="Times New Roman" w:cs="Times New Roman"/>
            <w:sz w:val="28"/>
            <w:szCs w:val="28"/>
          </w:rPr>
          <w:delText>mentally comprom</w:delText>
        </w:r>
        <w:r w:rsidR="00CE160D" w:rsidRPr="00DC3394" w:rsidDel="00C65DEC">
          <w:rPr>
            <w:rFonts w:ascii="Times New Roman" w:hAnsi="Times New Roman" w:cs="Times New Roman"/>
            <w:sz w:val="28"/>
            <w:szCs w:val="28"/>
          </w:rPr>
          <w:delText xml:space="preserve">ised victims of lead poisoning </w:delText>
        </w:r>
        <w:r w:rsidR="00F5255F" w:rsidRPr="00DC3394" w:rsidDel="00C65DEC">
          <w:rPr>
            <w:rFonts w:ascii="Times New Roman" w:hAnsi="Times New Roman" w:cs="Times New Roman"/>
            <w:sz w:val="28"/>
            <w:szCs w:val="28"/>
          </w:rPr>
          <w:delText>as predatory</w:delText>
        </w:r>
        <w:r w:rsidR="008A3408" w:rsidRPr="00DC3394" w:rsidDel="00C65DEC">
          <w:rPr>
            <w:rFonts w:ascii="Times New Roman" w:hAnsi="Times New Roman" w:cs="Times New Roman"/>
            <w:sz w:val="28"/>
            <w:szCs w:val="28"/>
          </w:rPr>
          <w:delText xml:space="preserve"> behavior</w:delText>
        </w:r>
        <w:r w:rsidR="00F5255F" w:rsidRPr="00DC3394" w:rsidDel="00C65DEC">
          <w:rPr>
            <w:rFonts w:ascii="Times New Roman" w:hAnsi="Times New Roman" w:cs="Times New Roman"/>
            <w:sz w:val="28"/>
            <w:szCs w:val="28"/>
          </w:rPr>
          <w:delText xml:space="preserve">. </w:delText>
        </w:r>
      </w:del>
    </w:p>
    <w:p w14:paraId="3295AD87" w14:textId="77777777" w:rsidR="00B45D63" w:rsidRDefault="00B45D63">
      <w:pPr>
        <w:rPr>
          <w:ins w:id="636" w:author="AARP Admin" w:date="2015-09-15T08:48:00Z"/>
          <w:rFonts w:ascii="Times New Roman" w:hAnsi="Times New Roman" w:cs="Times New Roman"/>
          <w:sz w:val="28"/>
          <w:szCs w:val="28"/>
        </w:rPr>
      </w:pPr>
    </w:p>
    <w:p w14:paraId="27DF0C42" w14:textId="2AB37B6F" w:rsidR="00F40D8A" w:rsidDel="00C9004C" w:rsidRDefault="00F5255F">
      <w:pPr>
        <w:rPr>
          <w:del w:id="637" w:author="AARP Admin" w:date="2015-09-16T09:01:00Z"/>
          <w:rFonts w:ascii="Times New Roman" w:hAnsi="Times New Roman" w:cs="Times New Roman"/>
          <w:sz w:val="28"/>
          <w:szCs w:val="28"/>
        </w:rPr>
      </w:pPr>
      <w:del w:id="638" w:author="AARP Admin" w:date="2015-09-15T08:48:00Z">
        <w:r w:rsidRPr="00DC3394" w:rsidDel="00B45D63">
          <w:rPr>
            <w:rFonts w:ascii="Times New Roman" w:hAnsi="Times New Roman" w:cs="Times New Roman"/>
            <w:sz w:val="28"/>
            <w:szCs w:val="28"/>
          </w:rPr>
          <w:delText xml:space="preserve">     </w:delText>
        </w:r>
      </w:del>
      <w:del w:id="639" w:author="AARP Admin" w:date="2015-09-16T10:41:00Z">
        <w:r w:rsidRPr="00DC3394" w:rsidDel="00B76FE2">
          <w:rPr>
            <w:rFonts w:ascii="Times New Roman" w:hAnsi="Times New Roman" w:cs="Times New Roman"/>
            <w:sz w:val="28"/>
            <w:szCs w:val="28"/>
          </w:rPr>
          <w:delText>Slumlords, finance companies</w:delText>
        </w:r>
        <w:r w:rsidR="00397EA7" w:rsidRPr="00DC3394" w:rsidDel="00B76FE2">
          <w:rPr>
            <w:rFonts w:ascii="Times New Roman" w:hAnsi="Times New Roman" w:cs="Times New Roman"/>
            <w:sz w:val="28"/>
            <w:szCs w:val="28"/>
          </w:rPr>
          <w:delText>, police</w:delText>
        </w:r>
        <w:r w:rsidRPr="00DC3394" w:rsidDel="00B76FE2">
          <w:rPr>
            <w:rFonts w:ascii="Times New Roman" w:hAnsi="Times New Roman" w:cs="Times New Roman"/>
            <w:sz w:val="28"/>
            <w:szCs w:val="28"/>
          </w:rPr>
          <w:delText>.</w:delText>
        </w:r>
      </w:del>
    </w:p>
    <w:p w14:paraId="2608DE55" w14:textId="65B8CFCC" w:rsidR="00F5255F" w:rsidRPr="00DC3394" w:rsidRDefault="00F5255F">
      <w:pPr>
        <w:rPr>
          <w:rFonts w:ascii="Times New Roman" w:hAnsi="Times New Roman" w:cs="Times New Roman"/>
          <w:sz w:val="28"/>
          <w:szCs w:val="28"/>
        </w:rPr>
      </w:pPr>
      <w:del w:id="640" w:author="AARP Admin" w:date="2015-09-16T09:01:00Z">
        <w:r w:rsidRPr="00DC3394" w:rsidDel="00C9004C">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When Freddie took off on the morning of April 12, </w:t>
      </w:r>
      <w:r w:rsidR="00397EA7" w:rsidRPr="00DC3394">
        <w:rPr>
          <w:rFonts w:ascii="Times New Roman" w:hAnsi="Times New Roman" w:cs="Times New Roman"/>
          <w:sz w:val="28"/>
          <w:szCs w:val="28"/>
        </w:rPr>
        <w:t xml:space="preserve">chased by cops on bikes, </w:t>
      </w:r>
      <w:r w:rsidRPr="00DC3394">
        <w:rPr>
          <w:rFonts w:ascii="Times New Roman" w:hAnsi="Times New Roman" w:cs="Times New Roman"/>
          <w:sz w:val="28"/>
          <w:szCs w:val="28"/>
        </w:rPr>
        <w:t xml:space="preserve">he ran toward the only oasis he knew. “He was trying to get back to the projects,” speculates Reid. “Once you’re there, you’re safe. A lot of those doors are unlocked. </w:t>
      </w:r>
      <w:r w:rsidR="00DE18B4" w:rsidRPr="00DC3394">
        <w:rPr>
          <w:rFonts w:ascii="Times New Roman" w:hAnsi="Times New Roman" w:cs="Times New Roman"/>
          <w:sz w:val="28"/>
          <w:szCs w:val="28"/>
        </w:rPr>
        <w:t xml:space="preserve">He could </w:t>
      </w:r>
      <w:proofErr w:type="gramStart"/>
      <w:r w:rsidR="00DE18B4" w:rsidRPr="00DC3394">
        <w:rPr>
          <w:rFonts w:ascii="Times New Roman" w:hAnsi="Times New Roman" w:cs="Times New Roman"/>
          <w:sz w:val="28"/>
          <w:szCs w:val="28"/>
        </w:rPr>
        <w:t>jump in</w:t>
      </w:r>
      <w:proofErr w:type="gramEnd"/>
      <w:r w:rsidR="00DE18B4" w:rsidRPr="00DC3394">
        <w:rPr>
          <w:rFonts w:ascii="Times New Roman" w:hAnsi="Times New Roman" w:cs="Times New Roman"/>
          <w:sz w:val="28"/>
          <w:szCs w:val="28"/>
        </w:rPr>
        <w:t xml:space="preserve">, </w:t>
      </w:r>
      <w:proofErr w:type="gramStart"/>
      <w:r w:rsidR="00DE18B4" w:rsidRPr="00DC3394">
        <w:rPr>
          <w:rFonts w:ascii="Times New Roman" w:hAnsi="Times New Roman" w:cs="Times New Roman"/>
          <w:sz w:val="28"/>
          <w:szCs w:val="28"/>
        </w:rPr>
        <w:t xml:space="preserve">lock the door </w:t>
      </w:r>
      <w:r w:rsidRPr="00DC3394">
        <w:rPr>
          <w:rFonts w:ascii="Times New Roman" w:hAnsi="Times New Roman" w:cs="Times New Roman"/>
          <w:sz w:val="28"/>
          <w:szCs w:val="28"/>
        </w:rPr>
        <w:t>behind him</w:t>
      </w:r>
      <w:proofErr w:type="gramEnd"/>
      <w:r w:rsidR="00DE18B4" w:rsidRPr="00DC3394">
        <w:rPr>
          <w:rFonts w:ascii="Times New Roman" w:hAnsi="Times New Roman" w:cs="Times New Roman"/>
          <w:sz w:val="28"/>
          <w:szCs w:val="28"/>
        </w:rPr>
        <w:t>. There’d be a lot of people who wouldn’t think twice about helping him.”</w:t>
      </w:r>
    </w:p>
    <w:p w14:paraId="3812ADAC" w14:textId="77777777" w:rsidR="00D01189" w:rsidRDefault="00D01189">
      <w:pPr>
        <w:rPr>
          <w:ins w:id="641" w:author="AARP Admin" w:date="2015-09-15T08:49:00Z"/>
          <w:rFonts w:ascii="Times New Roman" w:hAnsi="Times New Roman" w:cs="Times New Roman"/>
          <w:sz w:val="28"/>
          <w:szCs w:val="28"/>
        </w:rPr>
      </w:pPr>
    </w:p>
    <w:p w14:paraId="0E12D5C3" w14:textId="26B442E7" w:rsidR="00F96561" w:rsidRPr="00DC3394" w:rsidDel="00D01189" w:rsidRDefault="00C07AD8">
      <w:pPr>
        <w:rPr>
          <w:del w:id="642" w:author="AARP Admin" w:date="2015-09-15T08:49:00Z"/>
          <w:rFonts w:ascii="Times New Roman" w:hAnsi="Times New Roman" w:cs="Times New Roman"/>
          <w:sz w:val="28"/>
          <w:szCs w:val="28"/>
        </w:rPr>
      </w:pPr>
      <w:ins w:id="643" w:author="Michael Anft" w:date="2015-09-10T15:39:00Z">
        <w:del w:id="644" w:author="AARP Admin" w:date="2015-09-15T08:49:00Z">
          <w:r w:rsidDel="00D01189">
            <w:rPr>
              <w:rFonts w:ascii="Times New Roman" w:hAnsi="Times New Roman" w:cs="Times New Roman"/>
              <w:sz w:val="28"/>
              <w:szCs w:val="28"/>
            </w:rPr>
            <w:delText xml:space="preserve">     </w:delText>
          </w:r>
        </w:del>
      </w:ins>
      <w:del w:id="645" w:author="AARP Admin" w:date="2015-09-15T08:49:00Z">
        <w:r w:rsidR="00F96561" w:rsidRPr="00DC3394" w:rsidDel="00D01189">
          <w:rPr>
            <w:rFonts w:ascii="Times New Roman" w:hAnsi="Times New Roman" w:cs="Times New Roman"/>
            <w:sz w:val="28"/>
            <w:szCs w:val="28"/>
          </w:rPr>
          <w:delText xml:space="preserve">                                                                        *******</w:delText>
        </w:r>
      </w:del>
    </w:p>
    <w:p w14:paraId="22E95175" w14:textId="6C774EB0" w:rsidR="00DE18B4" w:rsidRPr="00DC3394" w:rsidDel="00357428" w:rsidRDefault="0040192E">
      <w:pPr>
        <w:rPr>
          <w:del w:id="646" w:author="Michael Anft" w:date="2015-09-10T15:00:00Z"/>
          <w:rFonts w:ascii="Times New Roman" w:hAnsi="Times New Roman" w:cs="Times New Roman"/>
          <w:sz w:val="28"/>
          <w:szCs w:val="28"/>
        </w:rPr>
      </w:pPr>
      <w:del w:id="647" w:author="AARP Admin" w:date="2015-09-15T08:49:00Z">
        <w:r w:rsidRPr="00DC3394" w:rsidDel="00D01189">
          <w:rPr>
            <w:rFonts w:ascii="Times New Roman" w:hAnsi="Times New Roman" w:cs="Times New Roman"/>
            <w:sz w:val="28"/>
            <w:szCs w:val="28"/>
          </w:rPr>
          <w:delText xml:space="preserve">     </w:delText>
        </w:r>
      </w:del>
      <w:del w:id="648" w:author="Michael Anft" w:date="2015-09-10T15:00:00Z">
        <w:r w:rsidR="00DE18B4" w:rsidRPr="00DC3394" w:rsidDel="00357428">
          <w:rPr>
            <w:rFonts w:ascii="Times New Roman" w:hAnsi="Times New Roman" w:cs="Times New Roman"/>
            <w:sz w:val="28"/>
            <w:szCs w:val="28"/>
          </w:rPr>
          <w:delText>Sandtown-Winchester, home to around 8,500 people, is one of the city’</w:delText>
        </w:r>
        <w:r w:rsidR="00397EA7" w:rsidRPr="00DC3394" w:rsidDel="00357428">
          <w:rPr>
            <w:rFonts w:ascii="Times New Roman" w:hAnsi="Times New Roman" w:cs="Times New Roman"/>
            <w:sz w:val="28"/>
            <w:szCs w:val="28"/>
          </w:rPr>
          <w:delText>s poorest neighborhoods, a</w:delText>
        </w:r>
        <w:r w:rsidR="00DE18B4" w:rsidRPr="00DC3394" w:rsidDel="00357428">
          <w:rPr>
            <w:rFonts w:ascii="Times New Roman" w:hAnsi="Times New Roman" w:cs="Times New Roman"/>
            <w:sz w:val="28"/>
            <w:szCs w:val="28"/>
          </w:rPr>
          <w:delText>nd one of the tightest.</w:delText>
        </w:r>
        <w:r w:rsidR="00397EA7" w:rsidRPr="00DC3394" w:rsidDel="00357428">
          <w:rPr>
            <w:rFonts w:ascii="Times New Roman" w:hAnsi="Times New Roman" w:cs="Times New Roman"/>
            <w:sz w:val="28"/>
            <w:szCs w:val="28"/>
          </w:rPr>
          <w:delText xml:space="preserve"> “Everybody here is cousins, almost literally,” says Reid. “This is the wrong community for something like Freddie Gray to hap</w:delText>
        </w:r>
        <w:r w:rsidR="008A3408" w:rsidRPr="00DC3394" w:rsidDel="00357428">
          <w:rPr>
            <w:rFonts w:ascii="Times New Roman" w:hAnsi="Times New Roman" w:cs="Times New Roman"/>
            <w:sz w:val="28"/>
            <w:szCs w:val="28"/>
          </w:rPr>
          <w:delText xml:space="preserve">pen </w:delText>
        </w:r>
        <w:r w:rsidR="00397EA7" w:rsidRPr="00DC3394" w:rsidDel="00357428">
          <w:rPr>
            <w:rFonts w:ascii="Times New Roman" w:hAnsi="Times New Roman" w:cs="Times New Roman"/>
            <w:sz w:val="28"/>
            <w:szCs w:val="28"/>
          </w:rPr>
          <w:delText>because they take care of their own.” Outsiders, including the police, are viewed as interlopers, hardly part of the family.</w:delText>
        </w:r>
        <w:r w:rsidR="001F3A9D" w:rsidRPr="00DC3394" w:rsidDel="00357428">
          <w:rPr>
            <w:rFonts w:ascii="Times New Roman" w:hAnsi="Times New Roman" w:cs="Times New Roman"/>
            <w:sz w:val="28"/>
            <w:szCs w:val="28"/>
          </w:rPr>
          <w:delText xml:space="preserve"> In contrast to its foreboding reputation, however, </w:delText>
        </w:r>
        <w:r w:rsidR="008A3408" w:rsidRPr="00DC3394" w:rsidDel="00357428">
          <w:rPr>
            <w:rFonts w:ascii="Times New Roman" w:hAnsi="Times New Roman" w:cs="Times New Roman"/>
            <w:sz w:val="28"/>
            <w:szCs w:val="28"/>
          </w:rPr>
          <w:delText xml:space="preserve">Sandtown </w:delText>
        </w:r>
        <w:r w:rsidR="001F3A9D" w:rsidRPr="00DC3394" w:rsidDel="00357428">
          <w:rPr>
            <w:rFonts w:ascii="Times New Roman" w:hAnsi="Times New Roman" w:cs="Times New Roman"/>
            <w:sz w:val="28"/>
            <w:szCs w:val="28"/>
          </w:rPr>
          <w:delText xml:space="preserve">people sit on stoops and talk, </w:delText>
        </w:r>
        <w:r w:rsidR="00D71EB9" w:rsidRPr="00DC3394" w:rsidDel="00357428">
          <w:rPr>
            <w:rFonts w:ascii="Times New Roman" w:hAnsi="Times New Roman" w:cs="Times New Roman"/>
            <w:sz w:val="28"/>
            <w:szCs w:val="28"/>
          </w:rPr>
          <w:delText xml:space="preserve">sometimes </w:delText>
        </w:r>
        <w:r w:rsidR="001F3A9D" w:rsidRPr="00DC3394" w:rsidDel="00357428">
          <w:rPr>
            <w:rFonts w:ascii="Times New Roman" w:hAnsi="Times New Roman" w:cs="Times New Roman"/>
            <w:sz w:val="28"/>
            <w:szCs w:val="28"/>
          </w:rPr>
          <w:delText>even to curious strangers.</w:delText>
        </w:r>
      </w:del>
    </w:p>
    <w:p w14:paraId="7D7C968B" w14:textId="2DCD74C4" w:rsidR="00397EA7" w:rsidRPr="00DC3394" w:rsidDel="00357428" w:rsidRDefault="00397EA7">
      <w:pPr>
        <w:rPr>
          <w:del w:id="649" w:author="Michael Anft" w:date="2015-09-10T15:00:00Z"/>
          <w:rFonts w:ascii="Times New Roman" w:hAnsi="Times New Roman" w:cs="Times New Roman"/>
          <w:sz w:val="28"/>
          <w:szCs w:val="28"/>
        </w:rPr>
      </w:pPr>
      <w:del w:id="650" w:author="Michael Anft" w:date="2015-09-10T15:00:00Z">
        <w:r w:rsidRPr="00DC3394" w:rsidDel="00357428">
          <w:rPr>
            <w:rFonts w:ascii="Times New Roman" w:hAnsi="Times New Roman" w:cs="Times New Roman"/>
            <w:sz w:val="28"/>
            <w:szCs w:val="28"/>
          </w:rPr>
          <w:delText xml:space="preserve">     Though Freddie was known as “Pepper” on the street, he was just as often called “Nephew” or “Cuzz” by any number of men in the neighborhood. Mike Co</w:delText>
        </w:r>
        <w:r w:rsidR="00857ED5" w:rsidRPr="00DC3394" w:rsidDel="00357428">
          <w:rPr>
            <w:rFonts w:ascii="Times New Roman" w:hAnsi="Times New Roman" w:cs="Times New Roman"/>
            <w:sz w:val="28"/>
            <w:szCs w:val="28"/>
          </w:rPr>
          <w:delText>ner called him “Nephew” because</w:delText>
        </w:r>
        <w:r w:rsidR="0093208D" w:rsidRPr="00DC3394" w:rsidDel="00357428">
          <w:rPr>
            <w:rFonts w:ascii="Times New Roman" w:hAnsi="Times New Roman" w:cs="Times New Roman"/>
            <w:sz w:val="28"/>
            <w:szCs w:val="28"/>
          </w:rPr>
          <w:delText xml:space="preserve"> his</w:delText>
        </w:r>
        <w:r w:rsidRPr="00DC3394" w:rsidDel="00357428">
          <w:rPr>
            <w:rFonts w:ascii="Times New Roman" w:hAnsi="Times New Roman" w:cs="Times New Roman"/>
            <w:sz w:val="28"/>
            <w:szCs w:val="28"/>
          </w:rPr>
          <w:delText xml:space="preserve"> </w:delText>
        </w:r>
        <w:r w:rsidR="0093208D" w:rsidRPr="00DC3394" w:rsidDel="00357428">
          <w:rPr>
            <w:rFonts w:ascii="Times New Roman" w:hAnsi="Times New Roman" w:cs="Times New Roman"/>
            <w:sz w:val="28"/>
            <w:szCs w:val="28"/>
          </w:rPr>
          <w:delText>nieces went to school with Gray.</w:delText>
        </w:r>
        <w:r w:rsidRPr="00DC3394" w:rsidDel="00357428">
          <w:rPr>
            <w:rFonts w:ascii="Times New Roman" w:hAnsi="Times New Roman" w:cs="Times New Roman"/>
            <w:sz w:val="28"/>
            <w:szCs w:val="28"/>
          </w:rPr>
          <w:delText xml:space="preserve"> In turn, other neighbors said, Freddie called them “Big Daddy,” “Mama,” or “Uncle.”</w:delText>
        </w:r>
      </w:del>
    </w:p>
    <w:p w14:paraId="0B5B18E8" w14:textId="222EB649" w:rsidR="00AD4268" w:rsidRPr="00DC3394" w:rsidDel="00357428" w:rsidRDefault="00AD4268">
      <w:pPr>
        <w:rPr>
          <w:del w:id="651" w:author="Michael Anft" w:date="2015-09-10T15:00:00Z"/>
          <w:rFonts w:ascii="Times New Roman" w:hAnsi="Times New Roman" w:cs="Times New Roman"/>
          <w:sz w:val="28"/>
          <w:szCs w:val="28"/>
        </w:rPr>
      </w:pPr>
      <w:del w:id="652" w:author="Michael Anft" w:date="2015-09-10T15:00:00Z">
        <w:r w:rsidRPr="00DC3394" w:rsidDel="00357428">
          <w:rPr>
            <w:rFonts w:ascii="Times New Roman" w:hAnsi="Times New Roman" w:cs="Times New Roman"/>
            <w:sz w:val="28"/>
            <w:szCs w:val="28"/>
          </w:rPr>
          <w:delText xml:space="preserve">     “Uncle” Will Tyler qualifies as a street relative because Freddie knew his daughter, Aaliyah. He runs a nonprofit that tries to keep </w:delText>
        </w:r>
        <w:r w:rsidR="00857ED5" w:rsidRPr="00DC3394" w:rsidDel="00357428">
          <w:rPr>
            <w:rFonts w:ascii="Times New Roman" w:hAnsi="Times New Roman" w:cs="Times New Roman"/>
            <w:sz w:val="28"/>
            <w:szCs w:val="28"/>
          </w:rPr>
          <w:delText xml:space="preserve">kids </w:delText>
        </w:r>
        <w:r w:rsidRPr="00DC3394" w:rsidDel="00357428">
          <w:rPr>
            <w:rFonts w:ascii="Times New Roman" w:hAnsi="Times New Roman" w:cs="Times New Roman"/>
            <w:sz w:val="28"/>
            <w:szCs w:val="28"/>
          </w:rPr>
          <w:delText>busy in an era when many rec centers have closed, organizing basketball tournaments and other athle</w:delText>
        </w:r>
        <w:r w:rsidR="00857ED5" w:rsidRPr="00DC3394" w:rsidDel="00357428">
          <w:rPr>
            <w:rFonts w:ascii="Times New Roman" w:hAnsi="Times New Roman" w:cs="Times New Roman"/>
            <w:sz w:val="28"/>
            <w:szCs w:val="28"/>
          </w:rPr>
          <w:delText>tic events for Gilmor Homes youths</w:delText>
        </w:r>
        <w:r w:rsidR="006C6C2E" w:rsidRPr="00DC3394" w:rsidDel="00357428">
          <w:rPr>
            <w:rFonts w:ascii="Times New Roman" w:hAnsi="Times New Roman" w:cs="Times New Roman"/>
            <w:sz w:val="28"/>
            <w:szCs w:val="28"/>
          </w:rPr>
          <w:delText>.</w:delText>
        </w:r>
        <w:r w:rsidR="00B8131C" w:rsidRPr="00DC3394" w:rsidDel="00357428">
          <w:rPr>
            <w:rFonts w:ascii="Times New Roman" w:hAnsi="Times New Roman" w:cs="Times New Roman"/>
            <w:sz w:val="28"/>
            <w:szCs w:val="28"/>
          </w:rPr>
          <w:delText xml:space="preserve"> He says he temporarily gives “kids a place to go. They haven’t had one for a long time. They’re tired of their illegal activities, of being arrested all the time.”</w:delText>
        </w:r>
      </w:del>
    </w:p>
    <w:p w14:paraId="75BFBCC1" w14:textId="02ACF68C" w:rsidR="006C6C2E" w:rsidRPr="00DC3394" w:rsidDel="00357428" w:rsidRDefault="006C6C2E">
      <w:pPr>
        <w:rPr>
          <w:del w:id="653" w:author="Michael Anft" w:date="2015-09-10T15:00:00Z"/>
          <w:rFonts w:ascii="Times New Roman" w:hAnsi="Times New Roman" w:cs="Times New Roman"/>
          <w:sz w:val="28"/>
          <w:szCs w:val="28"/>
        </w:rPr>
      </w:pPr>
      <w:del w:id="654" w:author="Michael Anft" w:date="2015-09-10T15:00:00Z">
        <w:r w:rsidRPr="00DC3394" w:rsidDel="00357428">
          <w:rPr>
            <w:rFonts w:ascii="Times New Roman" w:hAnsi="Times New Roman" w:cs="Times New Roman"/>
            <w:sz w:val="28"/>
            <w:szCs w:val="28"/>
          </w:rPr>
          <w:delText xml:space="preserve"> </w:delText>
        </w:r>
      </w:del>
      <w:del w:id="655" w:author="Michael Anft" w:date="2015-09-10T14:43:00Z">
        <w:r w:rsidRPr="00DC3394" w:rsidDel="00D374F5">
          <w:rPr>
            <w:rFonts w:ascii="Times New Roman" w:hAnsi="Times New Roman" w:cs="Times New Roman"/>
            <w:sz w:val="28"/>
            <w:szCs w:val="28"/>
          </w:rPr>
          <w:delText xml:space="preserve">    Gray was a thin, smallish boy who played wide receiver in a local football little league.</w:delText>
        </w:r>
        <w:r w:rsidR="00113ABF" w:rsidRPr="00DC3394" w:rsidDel="00D374F5">
          <w:rPr>
            <w:rFonts w:ascii="Times New Roman" w:hAnsi="Times New Roman" w:cs="Times New Roman"/>
            <w:sz w:val="28"/>
            <w:szCs w:val="28"/>
          </w:rPr>
          <w:delText xml:space="preserve"> Sports were a </w:delText>
        </w:r>
        <w:r w:rsidR="0039176C" w:rsidRPr="00DC3394" w:rsidDel="00D374F5">
          <w:rPr>
            <w:rFonts w:ascii="Times New Roman" w:hAnsi="Times New Roman" w:cs="Times New Roman"/>
            <w:sz w:val="28"/>
            <w:szCs w:val="28"/>
          </w:rPr>
          <w:delText xml:space="preserve">refuge for him, Tyler says. </w:delText>
        </w:r>
      </w:del>
      <w:del w:id="656" w:author="Michael Anft" w:date="2015-09-10T15:00:00Z">
        <w:r w:rsidR="0039176C" w:rsidRPr="00DC3394" w:rsidDel="00357428">
          <w:rPr>
            <w:rFonts w:ascii="Times New Roman" w:hAnsi="Times New Roman" w:cs="Times New Roman"/>
            <w:sz w:val="28"/>
            <w:szCs w:val="28"/>
          </w:rPr>
          <w:delText>Later,</w:delText>
        </w:r>
        <w:r w:rsidR="00113ABF" w:rsidRPr="00DC3394" w:rsidDel="00357428">
          <w:rPr>
            <w:rFonts w:ascii="Times New Roman" w:hAnsi="Times New Roman" w:cs="Times New Roman"/>
            <w:sz w:val="28"/>
            <w:szCs w:val="28"/>
          </w:rPr>
          <w:delText xml:space="preserve"> as a young man</w:delText>
        </w:r>
        <w:r w:rsidR="00985D39" w:rsidRPr="00DC3394" w:rsidDel="00357428">
          <w:rPr>
            <w:rFonts w:ascii="Times New Roman" w:hAnsi="Times New Roman" w:cs="Times New Roman"/>
            <w:sz w:val="28"/>
            <w:szCs w:val="28"/>
          </w:rPr>
          <w:delText>, Gray would</w:delText>
        </w:r>
        <w:r w:rsidR="0039176C" w:rsidRPr="00DC3394" w:rsidDel="00357428">
          <w:rPr>
            <w:rFonts w:ascii="Times New Roman" w:hAnsi="Times New Roman" w:cs="Times New Roman"/>
            <w:sz w:val="28"/>
            <w:szCs w:val="28"/>
          </w:rPr>
          <w:delText xml:space="preserve"> continue to</w:delText>
        </w:r>
        <w:r w:rsidR="00985D39" w:rsidRPr="00DC3394" w:rsidDel="00357428">
          <w:rPr>
            <w:rFonts w:ascii="Times New Roman" w:hAnsi="Times New Roman" w:cs="Times New Roman"/>
            <w:sz w:val="28"/>
            <w:szCs w:val="28"/>
          </w:rPr>
          <w:delText xml:space="preserve"> take part in basketball round robins, playing a variety of positions with aplomb.</w:delText>
        </w:r>
      </w:del>
    </w:p>
    <w:p w14:paraId="4AD413CE" w14:textId="35F9EE80" w:rsidR="00315F96" w:rsidRPr="00DC3394" w:rsidDel="00357428" w:rsidRDefault="006C6C2E">
      <w:pPr>
        <w:rPr>
          <w:del w:id="657" w:author="Michael Anft" w:date="2015-09-10T15:00:00Z"/>
          <w:rFonts w:ascii="Times New Roman" w:hAnsi="Times New Roman" w:cs="Times New Roman"/>
          <w:sz w:val="28"/>
          <w:szCs w:val="28"/>
        </w:rPr>
      </w:pPr>
      <w:del w:id="658" w:author="Michael Anft" w:date="2015-09-10T15:00:00Z">
        <w:r w:rsidRPr="00DC3394" w:rsidDel="00357428">
          <w:rPr>
            <w:rFonts w:ascii="Times New Roman" w:hAnsi="Times New Roman" w:cs="Times New Roman"/>
            <w:sz w:val="28"/>
            <w:szCs w:val="28"/>
          </w:rPr>
          <w:delText xml:space="preserve">     “He was a good kid who did what kids do,” says Tyler. Gray had a bit of gumption, he adds: “He wasn’t lazy. He had a thing about himself.</w:delText>
        </w:r>
        <w:r w:rsidR="00113ABF" w:rsidRPr="00DC3394" w:rsidDel="00357428">
          <w:rPr>
            <w:rFonts w:ascii="Times New Roman" w:hAnsi="Times New Roman" w:cs="Times New Roman"/>
            <w:sz w:val="28"/>
            <w:szCs w:val="28"/>
          </w:rPr>
          <w:delText xml:space="preserve"> I always told Freddie he could get a job</w:delText>
        </w:r>
        <w:r w:rsidR="00315F96" w:rsidRPr="00DC3394" w:rsidDel="00357428">
          <w:rPr>
            <w:rFonts w:ascii="Times New Roman" w:hAnsi="Times New Roman" w:cs="Times New Roman"/>
            <w:sz w:val="28"/>
            <w:szCs w:val="28"/>
          </w:rPr>
          <w:delText xml:space="preserve"> if he worked at it. The thing is he wanted to go into justice, law enforcement. When all this happened, he was looking at going to CCBC, up at Liberty.”</w:delText>
        </w:r>
      </w:del>
    </w:p>
    <w:p w14:paraId="161B9C07" w14:textId="5F565247" w:rsidR="00B66F62" w:rsidRPr="00DC3394" w:rsidDel="00C07AD8" w:rsidRDefault="00315F96">
      <w:pPr>
        <w:rPr>
          <w:del w:id="659" w:author="Michael Anft" w:date="2015-09-10T15:39:00Z"/>
          <w:rFonts w:ascii="Times New Roman" w:hAnsi="Times New Roman" w:cs="Times New Roman"/>
          <w:sz w:val="28"/>
          <w:szCs w:val="28"/>
        </w:rPr>
      </w:pPr>
      <w:del w:id="660" w:author="Michael Anft" w:date="2015-09-10T15:00:00Z">
        <w:r w:rsidRPr="00DC3394" w:rsidDel="00357428">
          <w:rPr>
            <w:rFonts w:ascii="Times New Roman" w:hAnsi="Times New Roman" w:cs="Times New Roman"/>
            <w:sz w:val="28"/>
            <w:szCs w:val="28"/>
          </w:rPr>
          <w:delText xml:space="preserve">      Tyler lives at Gilmor Homes’ southern edge, several blocks from the site of Gray’s last arrest. </w:delText>
        </w:r>
        <w:r w:rsidR="009065EB" w:rsidRPr="00DC3394" w:rsidDel="00357428">
          <w:rPr>
            <w:rFonts w:ascii="Times New Roman" w:hAnsi="Times New Roman" w:cs="Times New Roman"/>
            <w:sz w:val="28"/>
            <w:szCs w:val="28"/>
          </w:rPr>
          <w:delText xml:space="preserve">Freddie’s </w:delText>
        </w:r>
        <w:r w:rsidR="004D067C" w:rsidRPr="00DC3394" w:rsidDel="00357428">
          <w:rPr>
            <w:rFonts w:ascii="Times New Roman" w:hAnsi="Times New Roman" w:cs="Times New Roman"/>
            <w:sz w:val="28"/>
            <w:szCs w:val="28"/>
          </w:rPr>
          <w:delText>family lived</w:delText>
        </w:r>
        <w:r w:rsidR="00B66F62" w:rsidRPr="00DC3394" w:rsidDel="00357428">
          <w:rPr>
            <w:rFonts w:ascii="Times New Roman" w:hAnsi="Times New Roman" w:cs="Times New Roman"/>
            <w:sz w:val="28"/>
            <w:szCs w:val="28"/>
          </w:rPr>
          <w:delText xml:space="preserve"> in the projects for a while</w:delText>
        </w:r>
        <w:r w:rsidR="00A1049D" w:rsidRPr="00DC3394" w:rsidDel="00357428">
          <w:rPr>
            <w:rFonts w:ascii="Times New Roman" w:hAnsi="Times New Roman" w:cs="Times New Roman"/>
            <w:sz w:val="28"/>
            <w:szCs w:val="28"/>
          </w:rPr>
          <w:delText xml:space="preserve"> near his home, by</w:delText>
        </w:r>
        <w:r w:rsidR="00B66F62" w:rsidRPr="00DC3394" w:rsidDel="00357428">
          <w:rPr>
            <w:rFonts w:ascii="Times New Roman" w:hAnsi="Times New Roman" w:cs="Times New Roman"/>
            <w:sz w:val="28"/>
            <w:szCs w:val="28"/>
          </w:rPr>
          <w:delText xml:space="preserve"> Mount and Presstman</w:delText>
        </w:r>
        <w:r w:rsidR="004D067C" w:rsidRPr="00DC3394" w:rsidDel="00357428">
          <w:rPr>
            <w:rFonts w:ascii="Times New Roman" w:hAnsi="Times New Roman" w:cs="Times New Roman"/>
            <w:sz w:val="28"/>
            <w:szCs w:val="28"/>
          </w:rPr>
          <w:delText>, he says</w:delText>
        </w:r>
        <w:r w:rsidR="00B66F62" w:rsidRPr="00DC3394" w:rsidDel="00357428">
          <w:rPr>
            <w:rFonts w:ascii="Times New Roman" w:hAnsi="Times New Roman" w:cs="Times New Roman"/>
            <w:sz w:val="28"/>
            <w:szCs w:val="28"/>
          </w:rPr>
          <w:delText xml:space="preserve">. </w:delText>
        </w:r>
        <w:r w:rsidR="0039176C" w:rsidRPr="00DC3394" w:rsidDel="00357428">
          <w:rPr>
            <w:rFonts w:ascii="Times New Roman" w:hAnsi="Times New Roman" w:cs="Times New Roman"/>
            <w:sz w:val="28"/>
            <w:szCs w:val="28"/>
          </w:rPr>
          <w:delText xml:space="preserve">There’s a balloons-and-bottles monument to a recent victim of Sandtown’s </w:delText>
        </w:r>
        <w:r w:rsidR="009065EB" w:rsidRPr="00DC3394" w:rsidDel="00357428">
          <w:rPr>
            <w:rFonts w:ascii="Times New Roman" w:hAnsi="Times New Roman" w:cs="Times New Roman"/>
            <w:sz w:val="28"/>
            <w:szCs w:val="28"/>
          </w:rPr>
          <w:delText xml:space="preserve">violence on that corner now, but that’s not a rarity. There are plenty more as you head north. </w:delText>
        </w:r>
        <w:r w:rsidR="00A1049D" w:rsidRPr="00DC3394" w:rsidDel="00357428">
          <w:rPr>
            <w:rFonts w:ascii="Times New Roman" w:hAnsi="Times New Roman" w:cs="Times New Roman"/>
            <w:sz w:val="28"/>
            <w:szCs w:val="28"/>
          </w:rPr>
          <w:delText xml:space="preserve">Mount and Baker. </w:delText>
        </w:r>
        <w:r w:rsidR="009065EB" w:rsidRPr="00DC3394" w:rsidDel="00357428">
          <w:rPr>
            <w:rFonts w:ascii="Times New Roman" w:hAnsi="Times New Roman" w:cs="Times New Roman"/>
            <w:sz w:val="28"/>
            <w:szCs w:val="28"/>
          </w:rPr>
          <w:delText>Mount and</w:delText>
        </w:r>
        <w:r w:rsidR="00A1049D" w:rsidRPr="00DC3394" w:rsidDel="00357428">
          <w:rPr>
            <w:rFonts w:ascii="Times New Roman" w:hAnsi="Times New Roman" w:cs="Times New Roman"/>
            <w:sz w:val="28"/>
            <w:szCs w:val="28"/>
          </w:rPr>
          <w:delText xml:space="preserve"> Presbury. 1827 N. Mount. Around the corner at North and Carey. Even without the three shrines to Freddie</w:delText>
        </w:r>
        <w:r w:rsidR="003D24FD" w:rsidRPr="00DC3394" w:rsidDel="00357428">
          <w:rPr>
            <w:rFonts w:ascii="Times New Roman" w:hAnsi="Times New Roman" w:cs="Times New Roman"/>
            <w:sz w:val="28"/>
            <w:szCs w:val="28"/>
          </w:rPr>
          <w:delText xml:space="preserve"> in and around Gilmor Homes’ northern end</w:delText>
        </w:r>
        <w:r w:rsidR="00A1049D" w:rsidRPr="00DC3394" w:rsidDel="00357428">
          <w:rPr>
            <w:rFonts w:ascii="Times New Roman" w:hAnsi="Times New Roman" w:cs="Times New Roman"/>
            <w:sz w:val="28"/>
            <w:szCs w:val="28"/>
          </w:rPr>
          <w:delText>, and the scores of dead-eyed vac</w:delText>
        </w:r>
        <w:r w:rsidR="00A84E00" w:rsidRPr="00DC3394" w:rsidDel="00357428">
          <w:rPr>
            <w:rFonts w:ascii="Times New Roman" w:hAnsi="Times New Roman" w:cs="Times New Roman"/>
            <w:sz w:val="28"/>
            <w:szCs w:val="28"/>
          </w:rPr>
          <w:delText>ants</w:delText>
        </w:r>
        <w:r w:rsidR="008C05E3" w:rsidRPr="00DC3394" w:rsidDel="00357428">
          <w:rPr>
            <w:rFonts w:ascii="Times New Roman" w:hAnsi="Times New Roman" w:cs="Times New Roman"/>
            <w:sz w:val="28"/>
            <w:szCs w:val="28"/>
          </w:rPr>
          <w:delText xml:space="preserve"> and yawning lots</w:delText>
        </w:r>
        <w:r w:rsidR="00A84E00" w:rsidRPr="00DC3394" w:rsidDel="00357428">
          <w:rPr>
            <w:rFonts w:ascii="Times New Roman" w:hAnsi="Times New Roman" w:cs="Times New Roman"/>
            <w:sz w:val="28"/>
            <w:szCs w:val="28"/>
          </w:rPr>
          <w:delText xml:space="preserve">, it’s like wandering through </w:delText>
        </w:r>
        <w:r w:rsidR="00A1049D" w:rsidRPr="00DC3394" w:rsidDel="00357428">
          <w:rPr>
            <w:rFonts w:ascii="Times New Roman" w:hAnsi="Times New Roman" w:cs="Times New Roman"/>
            <w:sz w:val="28"/>
            <w:szCs w:val="28"/>
          </w:rPr>
          <w:delText>a cemetery.</w:delText>
        </w:r>
      </w:del>
    </w:p>
    <w:p w14:paraId="08B3A485" w14:textId="0D9F526D" w:rsidR="00A84E00" w:rsidRPr="00DC3394" w:rsidDel="00681212" w:rsidRDefault="00A1049D">
      <w:pPr>
        <w:rPr>
          <w:del w:id="661" w:author="Michael Anft" w:date="2015-09-10T15:08:00Z"/>
          <w:rFonts w:ascii="Times New Roman" w:hAnsi="Times New Roman" w:cs="Times New Roman"/>
          <w:sz w:val="28"/>
          <w:szCs w:val="28"/>
        </w:rPr>
      </w:pPr>
      <w:del w:id="662" w:author="Michael Anft" w:date="2015-09-10T15:39:00Z">
        <w:r w:rsidRPr="00DC3394" w:rsidDel="00C07AD8">
          <w:rPr>
            <w:rFonts w:ascii="Times New Roman" w:hAnsi="Times New Roman" w:cs="Times New Roman"/>
            <w:sz w:val="28"/>
            <w:szCs w:val="28"/>
          </w:rPr>
          <w:delText xml:space="preserve">     </w:delText>
        </w:r>
      </w:del>
      <w:del w:id="663" w:author="Michael Anft" w:date="2015-09-10T15:08:00Z">
        <w:r w:rsidRPr="00DC3394" w:rsidDel="00681212">
          <w:rPr>
            <w:rFonts w:ascii="Times New Roman" w:hAnsi="Times New Roman" w:cs="Times New Roman"/>
            <w:sz w:val="28"/>
            <w:szCs w:val="28"/>
          </w:rPr>
          <w:delText>Though he knows that Gra</w:delText>
        </w:r>
        <w:r w:rsidR="005C5150" w:rsidRPr="00DC3394" w:rsidDel="00681212">
          <w:rPr>
            <w:rFonts w:ascii="Times New Roman" w:hAnsi="Times New Roman" w:cs="Times New Roman"/>
            <w:sz w:val="28"/>
            <w:szCs w:val="28"/>
          </w:rPr>
          <w:delText>y regularly broke the law</w:delText>
        </w:r>
        <w:r w:rsidR="003D24FD" w:rsidRPr="00DC3394" w:rsidDel="00681212">
          <w:rPr>
            <w:rFonts w:ascii="Times New Roman" w:hAnsi="Times New Roman" w:cs="Times New Roman"/>
            <w:sz w:val="28"/>
            <w:szCs w:val="28"/>
          </w:rPr>
          <w:delText>, Tyler says Freddie</w:delText>
        </w:r>
        <w:r w:rsidRPr="00DC3394" w:rsidDel="00681212">
          <w:rPr>
            <w:rFonts w:ascii="Times New Roman" w:hAnsi="Times New Roman" w:cs="Times New Roman"/>
            <w:sz w:val="28"/>
            <w:szCs w:val="28"/>
          </w:rPr>
          <w:delText xml:space="preserve"> did wha</w:delText>
        </w:r>
        <w:r w:rsidR="003D24FD" w:rsidRPr="00DC3394" w:rsidDel="00681212">
          <w:rPr>
            <w:rFonts w:ascii="Times New Roman" w:hAnsi="Times New Roman" w:cs="Times New Roman"/>
            <w:sz w:val="28"/>
            <w:szCs w:val="28"/>
          </w:rPr>
          <w:delText>t he could to brighten things up</w:delText>
        </w:r>
        <w:r w:rsidR="00A84E00" w:rsidRPr="00DC3394" w:rsidDel="00681212">
          <w:rPr>
            <w:rFonts w:ascii="Times New Roman" w:hAnsi="Times New Roman" w:cs="Times New Roman"/>
            <w:sz w:val="28"/>
            <w:szCs w:val="28"/>
          </w:rPr>
          <w:delText xml:space="preserve"> in the neighborhood</w:delText>
        </w:r>
        <w:r w:rsidRPr="00DC3394" w:rsidDel="00681212">
          <w:rPr>
            <w:rFonts w:ascii="Times New Roman" w:hAnsi="Times New Roman" w:cs="Times New Roman"/>
            <w:sz w:val="28"/>
            <w:szCs w:val="28"/>
          </w:rPr>
          <w:delText>. “I last saw him four days before” his arrest, “and he was playing jok</w:delText>
        </w:r>
        <w:r w:rsidR="004D067C" w:rsidRPr="00DC3394" w:rsidDel="00681212">
          <w:rPr>
            <w:rFonts w:ascii="Times New Roman" w:hAnsi="Times New Roman" w:cs="Times New Roman"/>
            <w:sz w:val="28"/>
            <w:szCs w:val="28"/>
          </w:rPr>
          <w:delText>es on his friends. You never felt threatened by him</w:delText>
        </w:r>
        <w:r w:rsidR="005C5150" w:rsidRPr="00DC3394" w:rsidDel="00681212">
          <w:rPr>
            <w:rFonts w:ascii="Times New Roman" w:hAnsi="Times New Roman" w:cs="Times New Roman"/>
            <w:sz w:val="28"/>
            <w:szCs w:val="28"/>
          </w:rPr>
          <w:delText>.</w:delText>
        </w:r>
        <w:r w:rsidR="00A84E00" w:rsidRPr="00DC3394" w:rsidDel="00681212">
          <w:rPr>
            <w:rFonts w:ascii="Times New Roman" w:hAnsi="Times New Roman" w:cs="Times New Roman"/>
            <w:sz w:val="28"/>
            <w:szCs w:val="28"/>
          </w:rPr>
          <w:delText>”</w:delText>
        </w:r>
      </w:del>
    </w:p>
    <w:p w14:paraId="446F39D6" w14:textId="23C89C8C" w:rsidR="00E15F2D" w:rsidRPr="00DC3394" w:rsidDel="00681212" w:rsidRDefault="00A84E00">
      <w:pPr>
        <w:rPr>
          <w:del w:id="664" w:author="Michael Anft" w:date="2015-09-10T15:08:00Z"/>
          <w:rFonts w:ascii="Times New Roman" w:hAnsi="Times New Roman" w:cs="Times New Roman"/>
          <w:sz w:val="28"/>
          <w:szCs w:val="28"/>
        </w:rPr>
      </w:pPr>
      <w:del w:id="665" w:author="Michael Anft" w:date="2015-09-10T15:08:00Z">
        <w:r w:rsidRPr="00DC3394" w:rsidDel="00681212">
          <w:rPr>
            <w:rFonts w:ascii="Times New Roman" w:hAnsi="Times New Roman" w:cs="Times New Roman"/>
            <w:sz w:val="28"/>
            <w:szCs w:val="28"/>
          </w:rPr>
          <w:delText xml:space="preserve">     Gray wasn’t one to hoard his cash, either.</w:delText>
        </w:r>
        <w:r w:rsidR="005C5150" w:rsidRPr="00DC3394" w:rsidDel="00681212">
          <w:rPr>
            <w:rFonts w:ascii="Times New Roman" w:hAnsi="Times New Roman" w:cs="Times New Roman"/>
            <w:sz w:val="28"/>
            <w:szCs w:val="28"/>
          </w:rPr>
          <w:delText xml:space="preserve"> </w:delText>
        </w:r>
        <w:r w:rsidRPr="00DC3394" w:rsidDel="00681212">
          <w:rPr>
            <w:rFonts w:ascii="Times New Roman" w:hAnsi="Times New Roman" w:cs="Times New Roman"/>
            <w:sz w:val="28"/>
            <w:szCs w:val="28"/>
          </w:rPr>
          <w:delText>Big Daddy—aka, Earl “</w:delText>
        </w:r>
        <w:r w:rsidR="0093208D" w:rsidRPr="00DC3394" w:rsidDel="00681212">
          <w:rPr>
            <w:rFonts w:ascii="Times New Roman" w:hAnsi="Times New Roman" w:cs="Times New Roman"/>
            <w:sz w:val="28"/>
            <w:szCs w:val="28"/>
          </w:rPr>
          <w:delText>Manny” Williams—says Freddie would spread his lead check money around</w:delText>
        </w:r>
        <w:r w:rsidR="00DE7558" w:rsidRPr="00DC3394" w:rsidDel="00681212">
          <w:rPr>
            <w:rFonts w:ascii="Times New Roman" w:hAnsi="Times New Roman" w:cs="Times New Roman"/>
            <w:sz w:val="28"/>
            <w:szCs w:val="28"/>
          </w:rPr>
          <w:delText xml:space="preserve">. </w:delText>
        </w:r>
        <w:r w:rsidR="00273ED6" w:rsidRPr="00DC3394" w:rsidDel="00681212">
          <w:rPr>
            <w:rFonts w:ascii="Times New Roman" w:hAnsi="Times New Roman" w:cs="Times New Roman"/>
            <w:sz w:val="28"/>
            <w:szCs w:val="28"/>
          </w:rPr>
          <w:delText>“I’m not going to say Freddie was a saint be</w:delText>
        </w:r>
        <w:r w:rsidR="00E15F2D" w:rsidRPr="00DC3394" w:rsidDel="00681212">
          <w:rPr>
            <w:rFonts w:ascii="Times New Roman" w:hAnsi="Times New Roman" w:cs="Times New Roman"/>
            <w:sz w:val="28"/>
            <w:szCs w:val="28"/>
          </w:rPr>
          <w:delText>cause he wasn’t, but he had a good heart. He’d look out for people, buy them groceries, that kind of thing,”</w:delText>
        </w:r>
        <w:r w:rsidR="00D92AA6" w:rsidRPr="00DC3394" w:rsidDel="00681212">
          <w:rPr>
            <w:rFonts w:ascii="Times New Roman" w:hAnsi="Times New Roman" w:cs="Times New Roman"/>
            <w:sz w:val="28"/>
            <w:szCs w:val="28"/>
          </w:rPr>
          <w:delText xml:space="preserve"> </w:delText>
        </w:r>
        <w:r w:rsidR="00E15F2D" w:rsidRPr="00DC3394" w:rsidDel="00681212">
          <w:rPr>
            <w:rFonts w:ascii="Times New Roman" w:hAnsi="Times New Roman" w:cs="Times New Roman"/>
            <w:sz w:val="28"/>
            <w:szCs w:val="28"/>
          </w:rPr>
          <w:delText xml:space="preserve">says Williams, who watched Freddie grow up “chasing his friends around the neighborhood.” </w:delText>
        </w:r>
      </w:del>
    </w:p>
    <w:p w14:paraId="1FD19A72" w14:textId="4D13A9B9" w:rsidR="00392AC2" w:rsidRPr="00DC3394" w:rsidDel="00681212" w:rsidRDefault="00E7769D">
      <w:pPr>
        <w:rPr>
          <w:del w:id="666" w:author="Michael Anft" w:date="2015-09-10T15:08:00Z"/>
          <w:rFonts w:ascii="Times New Roman" w:hAnsi="Times New Roman" w:cs="Times New Roman"/>
          <w:sz w:val="28"/>
          <w:szCs w:val="28"/>
        </w:rPr>
      </w:pPr>
      <w:del w:id="667" w:author="Michael Anft" w:date="2015-09-10T15:08:00Z">
        <w:r w:rsidRPr="00DC3394" w:rsidDel="00681212">
          <w:rPr>
            <w:rFonts w:ascii="Times New Roman" w:hAnsi="Times New Roman" w:cs="Times New Roman"/>
            <w:sz w:val="28"/>
            <w:szCs w:val="28"/>
          </w:rPr>
          <w:delText xml:space="preserve">     Another Mount Street denizen</w:delText>
        </w:r>
        <w:r w:rsidR="00392AC2" w:rsidRPr="00DC3394" w:rsidDel="00681212">
          <w:rPr>
            <w:rFonts w:ascii="Times New Roman" w:hAnsi="Times New Roman" w:cs="Times New Roman"/>
            <w:sz w:val="28"/>
            <w:szCs w:val="28"/>
          </w:rPr>
          <w:delText>, Alethea Booze</w:delText>
        </w:r>
        <w:r w:rsidRPr="00DC3394" w:rsidDel="00681212">
          <w:rPr>
            <w:rFonts w:ascii="Times New Roman" w:hAnsi="Times New Roman" w:cs="Times New Roman"/>
            <w:sz w:val="28"/>
            <w:szCs w:val="28"/>
          </w:rPr>
          <w:delText xml:space="preserve">—“Mama” to Freddie--says he </w:delText>
        </w:r>
        <w:r w:rsidR="00392AC2" w:rsidRPr="00DC3394" w:rsidDel="00681212">
          <w:rPr>
            <w:rFonts w:ascii="Times New Roman" w:hAnsi="Times New Roman" w:cs="Times New Roman"/>
            <w:sz w:val="28"/>
            <w:szCs w:val="28"/>
          </w:rPr>
          <w:delText>would make sure older neighb</w:delText>
        </w:r>
        <w:r w:rsidR="0047191A" w:rsidRPr="00DC3394" w:rsidDel="00681212">
          <w:rPr>
            <w:rFonts w:ascii="Times New Roman" w:hAnsi="Times New Roman" w:cs="Times New Roman"/>
            <w:sz w:val="28"/>
            <w:szCs w:val="28"/>
          </w:rPr>
          <w:delText xml:space="preserve">ors had what they need. </w:delText>
        </w:r>
        <w:r w:rsidR="00392AC2" w:rsidRPr="00DC3394" w:rsidDel="00681212">
          <w:rPr>
            <w:rFonts w:ascii="Times New Roman" w:hAnsi="Times New Roman" w:cs="Times New Roman"/>
            <w:sz w:val="28"/>
            <w:szCs w:val="28"/>
          </w:rPr>
          <w:delText xml:space="preserve">He’d walk by </w:delText>
        </w:r>
        <w:r w:rsidR="0047191A" w:rsidRPr="00DC3394" w:rsidDel="00681212">
          <w:rPr>
            <w:rFonts w:ascii="Times New Roman" w:hAnsi="Times New Roman" w:cs="Times New Roman"/>
            <w:sz w:val="28"/>
            <w:szCs w:val="28"/>
          </w:rPr>
          <w:delText xml:space="preserve">her stoop </w:delText>
        </w:r>
        <w:r w:rsidR="00392AC2" w:rsidRPr="00DC3394" w:rsidDel="00681212">
          <w:rPr>
            <w:rFonts w:ascii="Times New Roman" w:hAnsi="Times New Roman" w:cs="Times New Roman"/>
            <w:sz w:val="28"/>
            <w:szCs w:val="28"/>
          </w:rPr>
          <w:delText>with</w:delText>
        </w:r>
        <w:r w:rsidRPr="00DC3394" w:rsidDel="00681212">
          <w:rPr>
            <w:rFonts w:ascii="Times New Roman" w:hAnsi="Times New Roman" w:cs="Times New Roman"/>
            <w:sz w:val="28"/>
            <w:szCs w:val="28"/>
          </w:rPr>
          <w:delText xml:space="preserve"> his buddies</w:delText>
        </w:r>
        <w:r w:rsidR="0047191A" w:rsidRPr="00DC3394" w:rsidDel="00681212">
          <w:rPr>
            <w:rFonts w:ascii="Times New Roman" w:hAnsi="Times New Roman" w:cs="Times New Roman"/>
            <w:sz w:val="28"/>
            <w:szCs w:val="28"/>
          </w:rPr>
          <w:delText xml:space="preserve"> on his way to King Grocery and ask her if she needed ice cream or a soda.</w:delText>
        </w:r>
      </w:del>
    </w:p>
    <w:p w14:paraId="6B14F017" w14:textId="13E843D6" w:rsidR="006C6C2E" w:rsidRPr="00DC3394" w:rsidDel="00681212" w:rsidRDefault="00E15F2D">
      <w:pPr>
        <w:rPr>
          <w:del w:id="668" w:author="Michael Anft" w:date="2015-09-10T15:08:00Z"/>
          <w:rFonts w:ascii="Times New Roman" w:hAnsi="Times New Roman" w:cs="Times New Roman"/>
          <w:sz w:val="28"/>
          <w:szCs w:val="28"/>
        </w:rPr>
      </w:pPr>
      <w:del w:id="669" w:author="Michael Anft" w:date="2015-09-10T15:08:00Z">
        <w:r w:rsidRPr="00DC3394" w:rsidDel="00681212">
          <w:rPr>
            <w:rFonts w:ascii="Times New Roman" w:hAnsi="Times New Roman" w:cs="Times New Roman"/>
            <w:sz w:val="28"/>
            <w:szCs w:val="28"/>
          </w:rPr>
          <w:delText xml:space="preserve">    </w:delText>
        </w:r>
        <w:r w:rsidR="00A84E00" w:rsidRPr="00DC3394" w:rsidDel="00681212">
          <w:rPr>
            <w:rFonts w:ascii="Times New Roman" w:hAnsi="Times New Roman" w:cs="Times New Roman"/>
            <w:sz w:val="28"/>
            <w:szCs w:val="28"/>
          </w:rPr>
          <w:delText>“</w:delText>
        </w:r>
        <w:r w:rsidR="00113ABF" w:rsidRPr="00DC3394" w:rsidDel="00681212">
          <w:rPr>
            <w:rFonts w:ascii="Times New Roman" w:hAnsi="Times New Roman" w:cs="Times New Roman"/>
            <w:sz w:val="28"/>
            <w:szCs w:val="28"/>
          </w:rPr>
          <w:delText>When he’d have money, he’d buy some of the kids new tennis</w:delText>
        </w:r>
        <w:r w:rsidR="00A84E00" w:rsidRPr="00DC3394" w:rsidDel="00681212">
          <w:rPr>
            <w:rFonts w:ascii="Times New Roman" w:hAnsi="Times New Roman" w:cs="Times New Roman"/>
            <w:sz w:val="28"/>
            <w:szCs w:val="28"/>
          </w:rPr>
          <w:delText xml:space="preserve"> [shoes],” </w:delText>
        </w:r>
        <w:r w:rsidRPr="00DC3394" w:rsidDel="00681212">
          <w:rPr>
            <w:rFonts w:ascii="Times New Roman" w:hAnsi="Times New Roman" w:cs="Times New Roman"/>
            <w:sz w:val="28"/>
            <w:szCs w:val="28"/>
          </w:rPr>
          <w:delText>adds Tyler</w:delText>
        </w:r>
        <w:r w:rsidR="00A84E00" w:rsidRPr="00DC3394" w:rsidDel="00681212">
          <w:rPr>
            <w:rFonts w:ascii="Times New Roman" w:hAnsi="Times New Roman" w:cs="Times New Roman"/>
            <w:sz w:val="28"/>
            <w:szCs w:val="28"/>
          </w:rPr>
          <w:delText>.</w:delText>
        </w:r>
        <w:r w:rsidR="003D24FD" w:rsidRPr="00DC3394" w:rsidDel="00681212">
          <w:rPr>
            <w:rFonts w:ascii="Times New Roman" w:hAnsi="Times New Roman" w:cs="Times New Roman"/>
            <w:sz w:val="28"/>
            <w:szCs w:val="28"/>
          </w:rPr>
          <w:delText xml:space="preserve"> </w:delText>
        </w:r>
        <w:r w:rsidR="00A84E00" w:rsidRPr="00DC3394" w:rsidDel="00681212">
          <w:rPr>
            <w:rFonts w:ascii="Times New Roman" w:hAnsi="Times New Roman" w:cs="Times New Roman"/>
            <w:sz w:val="28"/>
            <w:szCs w:val="28"/>
          </w:rPr>
          <w:delText>“</w:delText>
        </w:r>
        <w:r w:rsidR="003D24FD" w:rsidRPr="00DC3394" w:rsidDel="00681212">
          <w:rPr>
            <w:rFonts w:ascii="Times New Roman" w:hAnsi="Times New Roman" w:cs="Times New Roman"/>
            <w:sz w:val="28"/>
            <w:szCs w:val="28"/>
          </w:rPr>
          <w:delText>He understood that the peer pressure is crazy around here. You don’t come up with the best clothes or tennis, you won’t be running with the hip crowd.”</w:delText>
        </w:r>
      </w:del>
    </w:p>
    <w:p w14:paraId="5246768F" w14:textId="5384E4D5" w:rsidR="00375286" w:rsidRPr="00DC3394" w:rsidDel="00681212" w:rsidRDefault="004E2967">
      <w:pPr>
        <w:rPr>
          <w:del w:id="670" w:author="Michael Anft" w:date="2015-09-10T15:08:00Z"/>
          <w:rFonts w:ascii="Times New Roman" w:hAnsi="Times New Roman" w:cs="Times New Roman"/>
          <w:sz w:val="28"/>
          <w:szCs w:val="28"/>
        </w:rPr>
      </w:pPr>
      <w:del w:id="671" w:author="Michael Anft" w:date="2015-09-10T15:08:00Z">
        <w:r w:rsidRPr="00DC3394" w:rsidDel="00681212">
          <w:rPr>
            <w:rFonts w:ascii="Times New Roman" w:hAnsi="Times New Roman" w:cs="Times New Roman"/>
            <w:sz w:val="28"/>
            <w:szCs w:val="28"/>
          </w:rPr>
          <w:delText xml:space="preserve">     Up on Bakbury Court, </w:delText>
        </w:r>
        <w:r w:rsidR="003D24FD" w:rsidRPr="00DC3394" w:rsidDel="00681212">
          <w:rPr>
            <w:rFonts w:ascii="Times New Roman" w:hAnsi="Times New Roman" w:cs="Times New Roman"/>
            <w:sz w:val="28"/>
            <w:szCs w:val="28"/>
          </w:rPr>
          <w:delText xml:space="preserve">a group of </w:delText>
        </w:r>
        <w:r w:rsidR="004F59F6" w:rsidRPr="00DC3394" w:rsidDel="00681212">
          <w:rPr>
            <w:rFonts w:ascii="Times New Roman" w:hAnsi="Times New Roman" w:cs="Times New Roman"/>
            <w:sz w:val="28"/>
            <w:szCs w:val="28"/>
          </w:rPr>
          <w:delText>young men sit on stoops on a hot weekday</w:delText>
        </w:r>
        <w:r w:rsidRPr="00DC3394" w:rsidDel="00681212">
          <w:rPr>
            <w:rFonts w:ascii="Times New Roman" w:hAnsi="Times New Roman" w:cs="Times New Roman"/>
            <w:sz w:val="28"/>
            <w:szCs w:val="28"/>
          </w:rPr>
          <w:delText xml:space="preserve"> a</w:delText>
        </w:r>
        <w:r w:rsidR="0056078A" w:rsidRPr="00DC3394" w:rsidDel="00681212">
          <w:rPr>
            <w:rFonts w:ascii="Times New Roman" w:hAnsi="Times New Roman" w:cs="Times New Roman"/>
            <w:sz w:val="28"/>
            <w:szCs w:val="28"/>
          </w:rPr>
          <w:delText>nd reminisce about Freddie. The</w:delText>
        </w:r>
        <w:r w:rsidR="00273ED6" w:rsidRPr="00DC3394" w:rsidDel="00681212">
          <w:rPr>
            <w:rFonts w:ascii="Times New Roman" w:hAnsi="Times New Roman" w:cs="Times New Roman"/>
            <w:sz w:val="28"/>
            <w:szCs w:val="28"/>
          </w:rPr>
          <w:delText>y</w:delText>
        </w:r>
        <w:r w:rsidR="0056078A" w:rsidRPr="00DC3394" w:rsidDel="00681212">
          <w:rPr>
            <w:rFonts w:ascii="Times New Roman" w:hAnsi="Times New Roman" w:cs="Times New Roman"/>
            <w:sz w:val="28"/>
            <w:szCs w:val="28"/>
          </w:rPr>
          <w:delText xml:space="preserve"> say he </w:delText>
        </w:r>
        <w:r w:rsidR="00273ED6" w:rsidRPr="00DC3394" w:rsidDel="00681212">
          <w:rPr>
            <w:rFonts w:ascii="Times New Roman" w:hAnsi="Times New Roman" w:cs="Times New Roman"/>
            <w:sz w:val="28"/>
            <w:szCs w:val="28"/>
          </w:rPr>
          <w:delText xml:space="preserve">had the money to </w:delText>
        </w:r>
        <w:r w:rsidR="00B72563" w:rsidRPr="00DC3394" w:rsidDel="00681212">
          <w:rPr>
            <w:rFonts w:ascii="Times New Roman" w:hAnsi="Times New Roman" w:cs="Times New Roman"/>
            <w:sz w:val="28"/>
            <w:szCs w:val="28"/>
          </w:rPr>
          <w:delText>strut around</w:delText>
        </w:r>
        <w:r w:rsidRPr="00DC3394" w:rsidDel="00681212">
          <w:rPr>
            <w:rFonts w:ascii="Times New Roman" w:hAnsi="Times New Roman" w:cs="Times New Roman"/>
            <w:sz w:val="28"/>
            <w:szCs w:val="28"/>
          </w:rPr>
          <w:delText>.</w:delText>
        </w:r>
        <w:r w:rsidR="004F59F6" w:rsidRPr="00DC3394" w:rsidDel="00681212">
          <w:rPr>
            <w:rFonts w:ascii="Times New Roman" w:hAnsi="Times New Roman" w:cs="Times New Roman"/>
            <w:sz w:val="28"/>
            <w:szCs w:val="28"/>
          </w:rPr>
          <w:delText xml:space="preserve"> </w:delText>
        </w:r>
        <w:r w:rsidR="00B72563" w:rsidRPr="00DC3394" w:rsidDel="00681212">
          <w:rPr>
            <w:rFonts w:ascii="Times New Roman" w:hAnsi="Times New Roman" w:cs="Times New Roman"/>
            <w:sz w:val="28"/>
            <w:szCs w:val="28"/>
          </w:rPr>
          <w:delText xml:space="preserve">He liked </w:delText>
        </w:r>
        <w:r w:rsidR="00A84E00" w:rsidRPr="00DC3394" w:rsidDel="00681212">
          <w:rPr>
            <w:rFonts w:ascii="Times New Roman" w:hAnsi="Times New Roman" w:cs="Times New Roman"/>
            <w:sz w:val="28"/>
            <w:szCs w:val="28"/>
          </w:rPr>
          <w:delText xml:space="preserve">the big, expensive names in fashion—Gucci, Prada, 7 for All Mankind, True Religion, </w:delText>
        </w:r>
        <w:r w:rsidR="00481D51" w:rsidRPr="00DC3394" w:rsidDel="00681212">
          <w:rPr>
            <w:rFonts w:ascii="Times New Roman" w:hAnsi="Times New Roman" w:cs="Times New Roman"/>
            <w:sz w:val="28"/>
            <w:szCs w:val="28"/>
          </w:rPr>
          <w:delText xml:space="preserve">Under Armour, </w:delText>
        </w:r>
        <w:r w:rsidR="005D63A7" w:rsidRPr="00DC3394" w:rsidDel="00681212">
          <w:rPr>
            <w:rFonts w:ascii="Times New Roman" w:hAnsi="Times New Roman" w:cs="Times New Roman"/>
            <w:sz w:val="28"/>
            <w:szCs w:val="28"/>
          </w:rPr>
          <w:delText xml:space="preserve">Louis </w:delText>
        </w:r>
        <w:r w:rsidR="00375286" w:rsidRPr="00DC3394" w:rsidDel="00681212">
          <w:rPr>
            <w:rFonts w:ascii="Times New Roman" w:hAnsi="Times New Roman" w:cs="Times New Roman"/>
            <w:sz w:val="28"/>
            <w:szCs w:val="28"/>
          </w:rPr>
          <w:delText xml:space="preserve">Vuitton—and expensive sneakers. </w:delText>
        </w:r>
      </w:del>
    </w:p>
    <w:p w14:paraId="34CD713D" w14:textId="6BFF827A" w:rsidR="00375286" w:rsidRPr="00DC3394" w:rsidDel="00681212" w:rsidRDefault="005D63A7">
      <w:pPr>
        <w:rPr>
          <w:del w:id="672" w:author="Michael Anft" w:date="2015-09-10T15:08:00Z"/>
          <w:rFonts w:ascii="Times New Roman" w:hAnsi="Times New Roman" w:cs="Times New Roman"/>
          <w:sz w:val="28"/>
          <w:szCs w:val="28"/>
        </w:rPr>
      </w:pPr>
      <w:del w:id="673" w:author="Michael Anft" w:date="2015-09-10T15:08:00Z">
        <w:r w:rsidRPr="00DC3394" w:rsidDel="00681212">
          <w:rPr>
            <w:rFonts w:ascii="Times New Roman" w:hAnsi="Times New Roman" w:cs="Times New Roman"/>
            <w:sz w:val="28"/>
            <w:szCs w:val="28"/>
          </w:rPr>
          <w:delText xml:space="preserve">    “He had charisma,” add</w:delText>
        </w:r>
        <w:r w:rsidR="00375286" w:rsidRPr="00DC3394" w:rsidDel="00681212">
          <w:rPr>
            <w:rFonts w:ascii="Times New Roman" w:hAnsi="Times New Roman" w:cs="Times New Roman"/>
            <w:sz w:val="28"/>
            <w:szCs w:val="28"/>
          </w:rPr>
          <w:delText>s Toak Reid. “I could tell by looking at body language. People walked behind Freddie, not alongside him.”</w:delText>
        </w:r>
      </w:del>
    </w:p>
    <w:p w14:paraId="78408B22" w14:textId="58919790" w:rsidR="00320868" w:rsidRPr="00DC3394" w:rsidDel="00681212" w:rsidRDefault="00320868">
      <w:pPr>
        <w:rPr>
          <w:del w:id="674" w:author="Michael Anft" w:date="2015-09-10T15:08:00Z"/>
          <w:rFonts w:ascii="Times New Roman" w:hAnsi="Times New Roman" w:cs="Times New Roman"/>
          <w:sz w:val="28"/>
          <w:szCs w:val="28"/>
        </w:rPr>
      </w:pPr>
      <w:del w:id="675" w:author="Michael Anft" w:date="2015-09-10T15:08:00Z">
        <w:r w:rsidRPr="00DC3394" w:rsidDel="00681212">
          <w:rPr>
            <w:rFonts w:ascii="Times New Roman" w:hAnsi="Times New Roman" w:cs="Times New Roman"/>
            <w:sz w:val="28"/>
            <w:szCs w:val="28"/>
          </w:rPr>
          <w:delText xml:space="preserve">     When he wasn’t running from police, he’d talk back to them, </w:delText>
        </w:r>
        <w:r w:rsidR="00744798" w:rsidRPr="00DC3394" w:rsidDel="00681212">
          <w:rPr>
            <w:rFonts w:ascii="Times New Roman" w:hAnsi="Times New Roman" w:cs="Times New Roman"/>
            <w:sz w:val="28"/>
            <w:szCs w:val="28"/>
          </w:rPr>
          <w:delText xml:space="preserve">magnifying his street cred, </w:delText>
        </w:r>
        <w:r w:rsidRPr="00DC3394" w:rsidDel="00681212">
          <w:rPr>
            <w:rFonts w:ascii="Times New Roman" w:hAnsi="Times New Roman" w:cs="Times New Roman"/>
            <w:sz w:val="28"/>
            <w:szCs w:val="28"/>
          </w:rPr>
          <w:delText>others say.</w:delText>
        </w:r>
      </w:del>
    </w:p>
    <w:p w14:paraId="2575054B" w14:textId="683A3582" w:rsidR="008C05E3" w:rsidRPr="00DC3394" w:rsidDel="00681212" w:rsidRDefault="00375286">
      <w:pPr>
        <w:rPr>
          <w:del w:id="676" w:author="Michael Anft" w:date="2015-09-10T15:08:00Z"/>
          <w:rFonts w:ascii="Times New Roman" w:hAnsi="Times New Roman" w:cs="Times New Roman"/>
          <w:sz w:val="28"/>
          <w:szCs w:val="28"/>
        </w:rPr>
      </w:pPr>
      <w:del w:id="677" w:author="Michael Anft" w:date="2015-09-10T15:08:00Z">
        <w:r w:rsidRPr="00DC3394" w:rsidDel="00681212">
          <w:rPr>
            <w:rFonts w:ascii="Times New Roman" w:hAnsi="Times New Roman" w:cs="Times New Roman"/>
            <w:sz w:val="28"/>
            <w:szCs w:val="28"/>
          </w:rPr>
          <w:delText xml:space="preserve">     </w:delText>
        </w:r>
        <w:r w:rsidR="009F3B56" w:rsidRPr="00DC3394" w:rsidDel="00681212">
          <w:rPr>
            <w:rFonts w:ascii="Times New Roman" w:hAnsi="Times New Roman" w:cs="Times New Roman"/>
            <w:sz w:val="28"/>
            <w:szCs w:val="28"/>
          </w:rPr>
          <w:delText>Though he always walked when he was in Sandtown, h</w:delText>
        </w:r>
        <w:r w:rsidR="00D71EB9" w:rsidRPr="00DC3394" w:rsidDel="00681212">
          <w:rPr>
            <w:rFonts w:ascii="Times New Roman" w:hAnsi="Times New Roman" w:cs="Times New Roman"/>
            <w:sz w:val="28"/>
            <w:szCs w:val="28"/>
          </w:rPr>
          <w:delText>is wheels included a van or two plus, depending on who you talk to,</w:delText>
        </w:r>
        <w:r w:rsidR="00DD471E" w:rsidRPr="00DC3394" w:rsidDel="00681212">
          <w:rPr>
            <w:rFonts w:ascii="Times New Roman" w:hAnsi="Times New Roman" w:cs="Times New Roman"/>
            <w:sz w:val="28"/>
            <w:szCs w:val="28"/>
          </w:rPr>
          <w:delText xml:space="preserve"> an Acura, Cadillac, or Lexus</w:delText>
        </w:r>
        <w:r w:rsidR="009F3B56" w:rsidRPr="00DC3394" w:rsidDel="00681212">
          <w:rPr>
            <w:rFonts w:ascii="Times New Roman" w:hAnsi="Times New Roman" w:cs="Times New Roman"/>
            <w:sz w:val="28"/>
            <w:szCs w:val="28"/>
          </w:rPr>
          <w:delText>. Smoking s</w:delText>
        </w:r>
        <w:r w:rsidR="00A84E00" w:rsidRPr="00DC3394" w:rsidDel="00681212">
          <w:rPr>
            <w:rFonts w:ascii="Times New Roman" w:hAnsi="Times New Roman" w:cs="Times New Roman"/>
            <w:sz w:val="28"/>
            <w:szCs w:val="28"/>
          </w:rPr>
          <w:delText xml:space="preserve">ome good weed, maybe </w:delText>
        </w:r>
        <w:r w:rsidR="0056078A" w:rsidRPr="00DC3394" w:rsidDel="00681212">
          <w:rPr>
            <w:rFonts w:ascii="Times New Roman" w:hAnsi="Times New Roman" w:cs="Times New Roman"/>
            <w:sz w:val="28"/>
            <w:szCs w:val="28"/>
          </w:rPr>
          <w:delText xml:space="preserve">guzzling </w:delText>
        </w:r>
        <w:r w:rsidR="00A84E00" w:rsidRPr="00DC3394" w:rsidDel="00681212">
          <w:rPr>
            <w:rFonts w:ascii="Times New Roman" w:hAnsi="Times New Roman" w:cs="Times New Roman"/>
            <w:sz w:val="28"/>
            <w:szCs w:val="28"/>
          </w:rPr>
          <w:delText>a “Ga</w:delText>
        </w:r>
        <w:r w:rsidR="00DD471E" w:rsidRPr="00DC3394" w:rsidDel="00681212">
          <w:rPr>
            <w:rFonts w:ascii="Times New Roman" w:hAnsi="Times New Roman" w:cs="Times New Roman"/>
            <w:sz w:val="28"/>
            <w:szCs w:val="28"/>
          </w:rPr>
          <w:delText>t</w:delText>
        </w:r>
        <w:r w:rsidR="00A84E00" w:rsidRPr="00DC3394" w:rsidDel="00681212">
          <w:rPr>
            <w:rFonts w:ascii="Times New Roman" w:hAnsi="Times New Roman" w:cs="Times New Roman"/>
            <w:sz w:val="28"/>
            <w:szCs w:val="28"/>
          </w:rPr>
          <w:delText>orade”—</w:delText>
        </w:r>
        <w:r w:rsidR="009F3B56" w:rsidRPr="00DC3394" w:rsidDel="00681212">
          <w:rPr>
            <w:rFonts w:ascii="Times New Roman" w:hAnsi="Times New Roman" w:cs="Times New Roman"/>
            <w:sz w:val="28"/>
            <w:szCs w:val="28"/>
          </w:rPr>
          <w:delText>a concoction that incl</w:delText>
        </w:r>
        <w:r w:rsidR="00A84E00" w:rsidRPr="00DC3394" w:rsidDel="00681212">
          <w:rPr>
            <w:rFonts w:ascii="Times New Roman" w:hAnsi="Times New Roman" w:cs="Times New Roman"/>
            <w:sz w:val="28"/>
            <w:szCs w:val="28"/>
          </w:rPr>
          <w:delText>udes the central nervous</w:delText>
        </w:r>
        <w:r w:rsidR="008C05E3" w:rsidRPr="00DC3394" w:rsidDel="00681212">
          <w:rPr>
            <w:rFonts w:ascii="Times New Roman" w:hAnsi="Times New Roman" w:cs="Times New Roman"/>
            <w:sz w:val="28"/>
            <w:szCs w:val="28"/>
          </w:rPr>
          <w:delText xml:space="preserve"> </w:delText>
        </w:r>
        <w:r w:rsidR="00A84E00" w:rsidRPr="00DC3394" w:rsidDel="00681212">
          <w:rPr>
            <w:rFonts w:ascii="Times New Roman" w:hAnsi="Times New Roman" w:cs="Times New Roman"/>
            <w:sz w:val="28"/>
            <w:szCs w:val="28"/>
          </w:rPr>
          <w:delText>system depressant GHB</w:delText>
        </w:r>
        <w:r w:rsidR="008C05E3" w:rsidRPr="00DC3394" w:rsidDel="00681212">
          <w:rPr>
            <w:rFonts w:ascii="Times New Roman" w:hAnsi="Times New Roman" w:cs="Times New Roman"/>
            <w:sz w:val="28"/>
            <w:szCs w:val="28"/>
          </w:rPr>
          <w:delText>—got him through the night.</w:delText>
        </w:r>
      </w:del>
    </w:p>
    <w:p w14:paraId="52836560" w14:textId="7E6D51A4" w:rsidR="00375286" w:rsidRPr="00DC3394" w:rsidDel="00681212" w:rsidRDefault="0056078A">
      <w:pPr>
        <w:rPr>
          <w:del w:id="678" w:author="Michael Anft" w:date="2015-09-10T15:08:00Z"/>
          <w:rFonts w:ascii="Times New Roman" w:hAnsi="Times New Roman" w:cs="Times New Roman"/>
          <w:sz w:val="28"/>
          <w:szCs w:val="28"/>
        </w:rPr>
      </w:pPr>
      <w:del w:id="679" w:author="Michael Anft" w:date="2015-09-10T15:08:00Z">
        <w:r w:rsidRPr="00DC3394" w:rsidDel="00681212">
          <w:rPr>
            <w:rFonts w:ascii="Times New Roman" w:hAnsi="Times New Roman" w:cs="Times New Roman"/>
            <w:sz w:val="28"/>
            <w:szCs w:val="28"/>
          </w:rPr>
          <w:delText xml:space="preserve">     </w:delText>
        </w:r>
        <w:r w:rsidR="00375286" w:rsidRPr="00DC3394" w:rsidDel="00681212">
          <w:rPr>
            <w:rFonts w:ascii="Times New Roman" w:hAnsi="Times New Roman" w:cs="Times New Roman"/>
            <w:sz w:val="28"/>
            <w:szCs w:val="28"/>
          </w:rPr>
          <w:delText xml:space="preserve">No one would say whether Gray had a </w:delText>
        </w:r>
        <w:r w:rsidR="00B72563" w:rsidRPr="00DC3394" w:rsidDel="00681212">
          <w:rPr>
            <w:rFonts w:ascii="Times New Roman" w:hAnsi="Times New Roman" w:cs="Times New Roman"/>
            <w:sz w:val="28"/>
            <w:szCs w:val="28"/>
          </w:rPr>
          <w:delText xml:space="preserve">drug </w:delText>
        </w:r>
        <w:r w:rsidR="00375286" w:rsidRPr="00DC3394" w:rsidDel="00681212">
          <w:rPr>
            <w:rFonts w:ascii="Times New Roman" w:hAnsi="Times New Roman" w:cs="Times New Roman"/>
            <w:sz w:val="28"/>
            <w:szCs w:val="28"/>
          </w:rPr>
          <w:delText>habit. About a year ago, he was arrested for possessing a few oxycodone tablets. Several of his busts for distribution were for a relatively small amount of drugs—a possible sign that he was selling to pay for drugs for his own use. Along with evidence of marijuana use, the medical examiner found opiates in his dead body. “That settles the matter for me,” says Warren Brown.</w:delText>
        </w:r>
      </w:del>
    </w:p>
    <w:p w14:paraId="0A77BF0E" w14:textId="7FB99771" w:rsidR="00375286" w:rsidRPr="00DC3394" w:rsidDel="00681212" w:rsidRDefault="00375286">
      <w:pPr>
        <w:rPr>
          <w:del w:id="680" w:author="Michael Anft" w:date="2015-09-10T15:08:00Z"/>
          <w:rFonts w:ascii="Times New Roman" w:hAnsi="Times New Roman" w:cs="Times New Roman"/>
          <w:sz w:val="28"/>
          <w:szCs w:val="28"/>
        </w:rPr>
      </w:pPr>
      <w:del w:id="681" w:author="Michael Anft" w:date="2015-09-10T15:08:00Z">
        <w:r w:rsidRPr="00DC3394" w:rsidDel="00681212">
          <w:rPr>
            <w:rFonts w:ascii="Times New Roman" w:hAnsi="Times New Roman" w:cs="Times New Roman"/>
            <w:sz w:val="28"/>
            <w:szCs w:val="28"/>
          </w:rPr>
          <w:delText xml:space="preserve">     Several people who claimed to have known him say he dealt drugs to help his family make it. One young man, who refused to give his name “because police will come after me,” says that he last saw Gray on the morning of his arrest. As usual, he had started his day early, as many dealers in Sandtown do.  </w:delText>
        </w:r>
      </w:del>
    </w:p>
    <w:p w14:paraId="2EE9267F" w14:textId="0DF3D2A6" w:rsidR="00375286" w:rsidRPr="00DC3394" w:rsidDel="00681212" w:rsidRDefault="00375286">
      <w:pPr>
        <w:rPr>
          <w:del w:id="682" w:author="Michael Anft" w:date="2015-09-10T15:08:00Z"/>
          <w:rFonts w:ascii="Times New Roman" w:hAnsi="Times New Roman" w:cs="Times New Roman"/>
          <w:sz w:val="28"/>
          <w:szCs w:val="28"/>
        </w:rPr>
      </w:pPr>
      <w:del w:id="683" w:author="Michael Anft" w:date="2015-09-10T15:08:00Z">
        <w:r w:rsidRPr="00DC3394" w:rsidDel="00681212">
          <w:rPr>
            <w:rFonts w:ascii="Times New Roman" w:hAnsi="Times New Roman" w:cs="Times New Roman"/>
            <w:sz w:val="28"/>
            <w:szCs w:val="28"/>
          </w:rPr>
          <w:delText xml:space="preserve">     “We’d get going at 6 in the morning,” he says. “We’ve got a job to do too, you know.” It seemed like just another day, he says. </w:delText>
        </w:r>
      </w:del>
    </w:p>
    <w:p w14:paraId="4D4DD582" w14:textId="3429D0E7" w:rsidR="00D92AA6" w:rsidRPr="00DC3394" w:rsidDel="00C07AD8" w:rsidRDefault="00375286">
      <w:pPr>
        <w:rPr>
          <w:del w:id="684" w:author="Michael Anft" w:date="2015-09-10T15:39:00Z"/>
          <w:rFonts w:ascii="Times New Roman" w:hAnsi="Times New Roman" w:cs="Times New Roman"/>
          <w:sz w:val="28"/>
          <w:szCs w:val="28"/>
        </w:rPr>
      </w:pPr>
      <w:del w:id="685" w:author="Michael Anft" w:date="2015-09-10T15:08:00Z">
        <w:r w:rsidRPr="00DC3394" w:rsidDel="00681212">
          <w:rPr>
            <w:rFonts w:ascii="Times New Roman" w:hAnsi="Times New Roman" w:cs="Times New Roman"/>
            <w:sz w:val="28"/>
            <w:szCs w:val="28"/>
          </w:rPr>
          <w:delText xml:space="preserve">     </w:delText>
        </w:r>
        <w:r w:rsidR="00121D44" w:rsidRPr="00DC3394" w:rsidDel="00681212">
          <w:rPr>
            <w:rFonts w:ascii="Times New Roman" w:hAnsi="Times New Roman" w:cs="Times New Roman"/>
            <w:sz w:val="28"/>
            <w:szCs w:val="28"/>
          </w:rPr>
          <w:delText xml:space="preserve">One of the Bakbury guys </w:delText>
        </w:r>
        <w:r w:rsidR="00D12114" w:rsidRPr="00DC3394" w:rsidDel="00681212">
          <w:rPr>
            <w:rFonts w:ascii="Times New Roman" w:hAnsi="Times New Roman" w:cs="Times New Roman"/>
            <w:sz w:val="28"/>
            <w:szCs w:val="28"/>
          </w:rPr>
          <w:delText xml:space="preserve">shows a picture </w:delText>
        </w:r>
        <w:r w:rsidR="00121D44" w:rsidRPr="00DC3394" w:rsidDel="00681212">
          <w:rPr>
            <w:rFonts w:ascii="Times New Roman" w:hAnsi="Times New Roman" w:cs="Times New Roman"/>
            <w:sz w:val="28"/>
            <w:szCs w:val="28"/>
          </w:rPr>
          <w:delText xml:space="preserve">on his phone </w:delText>
        </w:r>
        <w:r w:rsidR="00D12114" w:rsidRPr="00DC3394" w:rsidDel="00681212">
          <w:rPr>
            <w:rFonts w:ascii="Times New Roman" w:hAnsi="Times New Roman" w:cs="Times New Roman"/>
            <w:sz w:val="28"/>
            <w:szCs w:val="28"/>
          </w:rPr>
          <w:delText>of Freddie</w:delText>
        </w:r>
        <w:r w:rsidR="00D92AA6" w:rsidRPr="00DC3394" w:rsidDel="00681212">
          <w:rPr>
            <w:rFonts w:ascii="Times New Roman" w:hAnsi="Times New Roman" w:cs="Times New Roman"/>
            <w:sz w:val="28"/>
            <w:szCs w:val="28"/>
          </w:rPr>
          <w:delText xml:space="preserve"> mugging</w:delText>
        </w:r>
      </w:del>
      <w:ins w:id="686" w:author="AARP Admin" w:date="2015-09-03T18:02:00Z">
        <w:del w:id="687" w:author="Michael Anft" w:date="2015-09-10T15:08:00Z">
          <w:r w:rsidR="00881140" w:rsidDel="00681212">
            <w:rPr>
              <w:rFonts w:ascii="Times New Roman" w:hAnsi="Times New Roman" w:cs="Times New Roman"/>
              <w:sz w:val="28"/>
              <w:szCs w:val="28"/>
            </w:rPr>
            <w:delText xml:space="preserve"> for the camera</w:delText>
          </w:r>
        </w:del>
      </w:ins>
      <w:del w:id="688" w:author="Michael Anft" w:date="2015-09-10T15:08:00Z">
        <w:r w:rsidR="00D92AA6" w:rsidRPr="00DC3394" w:rsidDel="00681212">
          <w:rPr>
            <w:rFonts w:ascii="Times New Roman" w:hAnsi="Times New Roman" w:cs="Times New Roman"/>
            <w:sz w:val="28"/>
            <w:szCs w:val="28"/>
          </w:rPr>
          <w:delText xml:space="preserve">, with arms spread, in front </w:delText>
        </w:r>
        <w:r w:rsidR="001B05EC" w:rsidRPr="00DC3394" w:rsidDel="00681212">
          <w:rPr>
            <w:rFonts w:ascii="Times New Roman" w:hAnsi="Times New Roman" w:cs="Times New Roman"/>
            <w:sz w:val="28"/>
            <w:szCs w:val="28"/>
          </w:rPr>
          <w:delText>of four</w:delText>
        </w:r>
        <w:r w:rsidR="00D92AA6" w:rsidRPr="00DC3394" w:rsidDel="00681212">
          <w:rPr>
            <w:rFonts w:ascii="Times New Roman" w:hAnsi="Times New Roman" w:cs="Times New Roman"/>
            <w:sz w:val="28"/>
            <w:szCs w:val="28"/>
          </w:rPr>
          <w:delText xml:space="preserve"> of his friends, </w:delText>
        </w:r>
        <w:r w:rsidR="00D12114" w:rsidRPr="00DC3394" w:rsidDel="00681212">
          <w:rPr>
            <w:rFonts w:ascii="Times New Roman" w:hAnsi="Times New Roman" w:cs="Times New Roman"/>
            <w:sz w:val="28"/>
            <w:szCs w:val="28"/>
          </w:rPr>
          <w:delText xml:space="preserve">taken </w:delText>
        </w:r>
        <w:r w:rsidR="00D92AA6" w:rsidRPr="00DC3394" w:rsidDel="00681212">
          <w:rPr>
            <w:rFonts w:ascii="Times New Roman" w:hAnsi="Times New Roman" w:cs="Times New Roman"/>
            <w:sz w:val="28"/>
            <w:szCs w:val="28"/>
          </w:rPr>
          <w:delText>almost on the same spot</w:delText>
        </w:r>
        <w:r w:rsidR="00823C3B" w:rsidRPr="00DC3394" w:rsidDel="00681212">
          <w:rPr>
            <w:rFonts w:ascii="Times New Roman" w:hAnsi="Times New Roman" w:cs="Times New Roman"/>
            <w:sz w:val="28"/>
            <w:szCs w:val="28"/>
          </w:rPr>
          <w:delText xml:space="preserve"> </w:delText>
        </w:r>
        <w:r w:rsidR="00D12114" w:rsidRPr="00DC3394" w:rsidDel="00681212">
          <w:rPr>
            <w:rFonts w:ascii="Times New Roman" w:hAnsi="Times New Roman" w:cs="Times New Roman"/>
            <w:sz w:val="28"/>
            <w:szCs w:val="28"/>
          </w:rPr>
          <w:delText>a f</w:delText>
        </w:r>
        <w:r w:rsidR="0047191A" w:rsidRPr="00DC3394" w:rsidDel="00681212">
          <w:rPr>
            <w:rFonts w:ascii="Times New Roman" w:hAnsi="Times New Roman" w:cs="Times New Roman"/>
            <w:sz w:val="28"/>
            <w:szCs w:val="28"/>
          </w:rPr>
          <w:delText>ew days before his final arrest</w:delText>
        </w:r>
        <w:r w:rsidR="00D12114" w:rsidRPr="00DC3394" w:rsidDel="00681212">
          <w:rPr>
            <w:rFonts w:ascii="Times New Roman" w:hAnsi="Times New Roman" w:cs="Times New Roman"/>
            <w:sz w:val="28"/>
            <w:szCs w:val="28"/>
          </w:rPr>
          <w:delText>, looking like he couldn’t be more at</w:delText>
        </w:r>
        <w:r w:rsidR="00D92AA6" w:rsidRPr="00DC3394" w:rsidDel="00681212">
          <w:rPr>
            <w:rFonts w:ascii="Times New Roman" w:hAnsi="Times New Roman" w:cs="Times New Roman"/>
            <w:sz w:val="28"/>
            <w:szCs w:val="28"/>
          </w:rPr>
          <w:delText xml:space="preserve"> home. </w:delText>
        </w:r>
      </w:del>
      <w:ins w:id="689" w:author="AARP Admin" w:date="2015-09-03T18:03:00Z">
        <w:del w:id="690" w:author="Michael Anft" w:date="2015-09-10T15:08:00Z">
          <w:r w:rsidR="00881140" w:rsidDel="00681212">
            <w:rPr>
              <w:rFonts w:ascii="Times New Roman" w:hAnsi="Times New Roman" w:cs="Times New Roman"/>
              <w:sz w:val="28"/>
              <w:szCs w:val="28"/>
            </w:rPr>
            <w:delText>[ooh can we get that pic?]</w:delText>
          </w:r>
        </w:del>
      </w:ins>
    </w:p>
    <w:p w14:paraId="6DE2F6A0" w14:textId="5F34C70D" w:rsidR="00113ABF" w:rsidDel="00D01189" w:rsidRDefault="00D92AA6">
      <w:pPr>
        <w:rPr>
          <w:del w:id="691" w:author="AARP Admin" w:date="2015-09-15T08:49:00Z"/>
          <w:rFonts w:ascii="Times New Roman" w:hAnsi="Times New Roman" w:cs="Times New Roman"/>
          <w:sz w:val="28"/>
          <w:szCs w:val="28"/>
        </w:rPr>
      </w:pPr>
      <w:del w:id="692" w:author="Michael Anft" w:date="2015-09-10T15:39:00Z">
        <w:r w:rsidRPr="00DC3394" w:rsidDel="00C07AD8">
          <w:rPr>
            <w:rFonts w:ascii="Times New Roman" w:hAnsi="Times New Roman" w:cs="Times New Roman"/>
            <w:sz w:val="28"/>
            <w:szCs w:val="28"/>
          </w:rPr>
          <w:delText xml:space="preserve"> </w:delText>
        </w:r>
        <w:r w:rsidR="00375286" w:rsidRPr="00DC3394" w:rsidDel="00C07AD8">
          <w:rPr>
            <w:rFonts w:ascii="Times New Roman" w:hAnsi="Times New Roman" w:cs="Times New Roman"/>
            <w:sz w:val="28"/>
            <w:szCs w:val="28"/>
          </w:rPr>
          <w:delText xml:space="preserve">    </w:delText>
        </w:r>
      </w:del>
      <w:r w:rsidR="002E5579" w:rsidRPr="00DC3394">
        <w:rPr>
          <w:rFonts w:ascii="Times New Roman" w:hAnsi="Times New Roman" w:cs="Times New Roman"/>
          <w:sz w:val="28"/>
          <w:szCs w:val="28"/>
        </w:rPr>
        <w:t xml:space="preserve">Even though his mother </w:t>
      </w:r>
      <w:r w:rsidR="0047191A" w:rsidRPr="00DC3394">
        <w:rPr>
          <w:rFonts w:ascii="Times New Roman" w:hAnsi="Times New Roman" w:cs="Times New Roman"/>
          <w:sz w:val="28"/>
          <w:szCs w:val="28"/>
        </w:rPr>
        <w:t xml:space="preserve">and sisters lived in </w:t>
      </w:r>
      <w:r w:rsidR="002E5579" w:rsidRPr="00DC3394">
        <w:rPr>
          <w:rFonts w:ascii="Times New Roman" w:hAnsi="Times New Roman" w:cs="Times New Roman"/>
          <w:sz w:val="28"/>
          <w:szCs w:val="28"/>
        </w:rPr>
        <w:t>better neighborhoods—</w:t>
      </w:r>
      <w:proofErr w:type="spellStart"/>
      <w:r w:rsidR="002E5579" w:rsidRPr="00DC3394">
        <w:rPr>
          <w:rFonts w:ascii="Times New Roman" w:hAnsi="Times New Roman" w:cs="Times New Roman"/>
          <w:sz w:val="28"/>
          <w:szCs w:val="28"/>
        </w:rPr>
        <w:t>Belair</w:t>
      </w:r>
      <w:proofErr w:type="spellEnd"/>
      <w:r w:rsidR="002E5579" w:rsidRPr="00DC3394">
        <w:rPr>
          <w:rFonts w:ascii="Times New Roman" w:hAnsi="Times New Roman" w:cs="Times New Roman"/>
          <w:sz w:val="28"/>
          <w:szCs w:val="28"/>
        </w:rPr>
        <w:t>-Edison and Harwood, respectively</w:t>
      </w:r>
      <w:ins w:id="693" w:author="Michael Anft" w:date="2015-09-10T15:40:00Z">
        <w:del w:id="694" w:author="AARP Admin" w:date="2015-09-16T10:41:00Z">
          <w:r w:rsidR="00171C29" w:rsidDel="00B76FE2">
            <w:rPr>
              <w:rFonts w:ascii="Times New Roman" w:hAnsi="Times New Roman" w:cs="Times New Roman"/>
              <w:sz w:val="28"/>
              <w:szCs w:val="28"/>
            </w:rPr>
            <w:delText>--</w:delText>
          </w:r>
        </w:del>
      </w:ins>
      <w:ins w:id="695" w:author="AARP Admin" w:date="2015-09-16T10:41:00Z">
        <w:r w:rsidR="00B76FE2">
          <w:rPr>
            <w:rFonts w:ascii="Times New Roman" w:hAnsi="Times New Roman" w:cs="Times New Roman"/>
            <w:sz w:val="28"/>
            <w:szCs w:val="28"/>
          </w:rPr>
          <w:t>—</w:t>
        </w:r>
      </w:ins>
      <w:del w:id="696" w:author="Michael Anft" w:date="2015-09-10T15:39:00Z">
        <w:r w:rsidR="008B510C" w:rsidRPr="00DC3394" w:rsidDel="00C07AD8">
          <w:rPr>
            <w:rFonts w:ascii="Times New Roman" w:hAnsi="Times New Roman" w:cs="Times New Roman"/>
            <w:sz w:val="28"/>
            <w:szCs w:val="28"/>
          </w:rPr>
          <w:delText>—and he had some regular income from at least one source</w:delText>
        </w:r>
        <w:r w:rsidR="0047191A" w:rsidRPr="00DC3394" w:rsidDel="00C07AD8">
          <w:rPr>
            <w:rFonts w:ascii="Times New Roman" w:hAnsi="Times New Roman" w:cs="Times New Roman"/>
            <w:sz w:val="28"/>
            <w:szCs w:val="28"/>
          </w:rPr>
          <w:delText xml:space="preserve"> that might have freed him to move elsewhere</w:delText>
        </w:r>
        <w:r w:rsidR="008B510C" w:rsidRPr="00DC3394" w:rsidDel="00C07AD8">
          <w:rPr>
            <w:rFonts w:ascii="Times New Roman" w:hAnsi="Times New Roman" w:cs="Times New Roman"/>
            <w:sz w:val="28"/>
            <w:szCs w:val="28"/>
          </w:rPr>
          <w:delText xml:space="preserve">, </w:delText>
        </w:r>
      </w:del>
      <w:r w:rsidR="008B510C" w:rsidRPr="00DC3394">
        <w:rPr>
          <w:rFonts w:ascii="Times New Roman" w:hAnsi="Times New Roman" w:cs="Times New Roman"/>
          <w:sz w:val="28"/>
          <w:szCs w:val="28"/>
        </w:rPr>
        <w:t xml:space="preserve">Gray never </w:t>
      </w:r>
      <w:r w:rsidR="00375286" w:rsidRPr="00DC3394">
        <w:rPr>
          <w:rFonts w:ascii="Times New Roman" w:hAnsi="Times New Roman" w:cs="Times New Roman"/>
          <w:sz w:val="28"/>
          <w:szCs w:val="28"/>
        </w:rPr>
        <w:t xml:space="preserve">really </w:t>
      </w:r>
      <w:r w:rsidR="008B510C" w:rsidRPr="00DC3394">
        <w:rPr>
          <w:rFonts w:ascii="Times New Roman" w:hAnsi="Times New Roman" w:cs="Times New Roman"/>
          <w:sz w:val="28"/>
          <w:szCs w:val="28"/>
        </w:rPr>
        <w:t xml:space="preserve">left </w:t>
      </w:r>
      <w:proofErr w:type="spellStart"/>
      <w:r w:rsidR="008B510C" w:rsidRPr="00DC3394">
        <w:rPr>
          <w:rFonts w:ascii="Times New Roman" w:hAnsi="Times New Roman" w:cs="Times New Roman"/>
          <w:sz w:val="28"/>
          <w:szCs w:val="28"/>
        </w:rPr>
        <w:t>Sandtown</w:t>
      </w:r>
      <w:proofErr w:type="spellEnd"/>
      <w:r w:rsidR="008B510C" w:rsidRPr="00DC3394">
        <w:rPr>
          <w:rFonts w:ascii="Times New Roman" w:hAnsi="Times New Roman" w:cs="Times New Roman"/>
          <w:sz w:val="28"/>
          <w:szCs w:val="28"/>
        </w:rPr>
        <w:t xml:space="preserve">. </w:t>
      </w:r>
      <w:ins w:id="697" w:author="Michael Anft" w:date="2015-09-10T15:40:00Z">
        <w:r w:rsidR="00C07AD8">
          <w:rPr>
            <w:rFonts w:ascii="Times New Roman" w:hAnsi="Times New Roman" w:cs="Times New Roman"/>
            <w:sz w:val="28"/>
            <w:szCs w:val="28"/>
          </w:rPr>
          <w:t xml:space="preserve">He always </w:t>
        </w:r>
      </w:ins>
      <w:del w:id="698" w:author="Michael Anft" w:date="2015-09-10T15:40:00Z">
        <w:r w:rsidR="00B72563" w:rsidRPr="00DC3394" w:rsidDel="00C07AD8">
          <w:rPr>
            <w:rFonts w:ascii="Times New Roman" w:hAnsi="Times New Roman" w:cs="Times New Roman"/>
            <w:sz w:val="28"/>
            <w:szCs w:val="28"/>
          </w:rPr>
          <w:delText>His sister</w:delText>
        </w:r>
        <w:r w:rsidR="007F0662" w:rsidRPr="00DC3394" w:rsidDel="00C07AD8">
          <w:rPr>
            <w:rFonts w:ascii="Times New Roman" w:hAnsi="Times New Roman" w:cs="Times New Roman"/>
            <w:sz w:val="28"/>
            <w:szCs w:val="28"/>
          </w:rPr>
          <w:delText>s used some of their lawsuit money</w:delText>
        </w:r>
        <w:r w:rsidR="00020A47" w:rsidRPr="00DC3394" w:rsidDel="00C07AD8">
          <w:rPr>
            <w:rFonts w:ascii="Times New Roman" w:hAnsi="Times New Roman" w:cs="Times New Roman"/>
            <w:sz w:val="28"/>
            <w:szCs w:val="28"/>
          </w:rPr>
          <w:delText xml:space="preserve"> to put a down payment on</w:delText>
        </w:r>
        <w:r w:rsidR="00B72563" w:rsidRPr="00DC3394" w:rsidDel="00C07AD8">
          <w:rPr>
            <w:rFonts w:ascii="Times New Roman" w:hAnsi="Times New Roman" w:cs="Times New Roman"/>
            <w:sz w:val="28"/>
            <w:szCs w:val="28"/>
          </w:rPr>
          <w:delText xml:space="preserve"> the home where t</w:delText>
        </w:r>
        <w:r w:rsidR="001B05EC" w:rsidRPr="00DC3394" w:rsidDel="00C07AD8">
          <w:rPr>
            <w:rFonts w:ascii="Times New Roman" w:hAnsi="Times New Roman" w:cs="Times New Roman"/>
            <w:sz w:val="28"/>
            <w:szCs w:val="28"/>
          </w:rPr>
          <w:delText>he family once rented, but while</w:delText>
        </w:r>
        <w:r w:rsidR="00B72563" w:rsidRPr="00DC3394" w:rsidDel="00C07AD8">
          <w:rPr>
            <w:rFonts w:ascii="Times New Roman" w:hAnsi="Times New Roman" w:cs="Times New Roman"/>
            <w:sz w:val="28"/>
            <w:szCs w:val="28"/>
          </w:rPr>
          <w:delText xml:space="preserve"> Freddie </w:delText>
        </w:r>
        <w:r w:rsidR="008B510C" w:rsidRPr="00DC3394" w:rsidDel="00C07AD8">
          <w:rPr>
            <w:rFonts w:ascii="Times New Roman" w:hAnsi="Times New Roman" w:cs="Times New Roman"/>
            <w:sz w:val="28"/>
            <w:szCs w:val="28"/>
          </w:rPr>
          <w:delText xml:space="preserve">might spend a </w:delText>
        </w:r>
        <w:r w:rsidR="0047191A" w:rsidRPr="00DC3394" w:rsidDel="00C07AD8">
          <w:rPr>
            <w:rFonts w:ascii="Times New Roman" w:hAnsi="Times New Roman" w:cs="Times New Roman"/>
            <w:sz w:val="28"/>
            <w:szCs w:val="28"/>
          </w:rPr>
          <w:delText xml:space="preserve">night at a relative’s or </w:delText>
        </w:r>
        <w:r w:rsidR="008B510C" w:rsidRPr="00DC3394" w:rsidDel="00C07AD8">
          <w:rPr>
            <w:rFonts w:ascii="Times New Roman" w:hAnsi="Times New Roman" w:cs="Times New Roman"/>
            <w:sz w:val="28"/>
            <w:szCs w:val="28"/>
          </w:rPr>
          <w:delText>friend</w:delText>
        </w:r>
        <w:r w:rsidR="0047191A" w:rsidRPr="00DC3394" w:rsidDel="00C07AD8">
          <w:rPr>
            <w:rFonts w:ascii="Times New Roman" w:hAnsi="Times New Roman" w:cs="Times New Roman"/>
            <w:sz w:val="28"/>
            <w:szCs w:val="28"/>
          </w:rPr>
          <w:delText>’s house</w:delText>
        </w:r>
        <w:r w:rsidR="00B72563" w:rsidRPr="00DC3394" w:rsidDel="00C07AD8">
          <w:rPr>
            <w:rFonts w:ascii="Times New Roman" w:hAnsi="Times New Roman" w:cs="Times New Roman"/>
            <w:sz w:val="28"/>
            <w:szCs w:val="28"/>
          </w:rPr>
          <w:delText>,</w:delText>
        </w:r>
        <w:r w:rsidR="007F0662" w:rsidRPr="00DC3394" w:rsidDel="00C07AD8">
          <w:rPr>
            <w:rFonts w:ascii="Times New Roman" w:hAnsi="Times New Roman" w:cs="Times New Roman"/>
            <w:sz w:val="28"/>
            <w:szCs w:val="28"/>
          </w:rPr>
          <w:delText xml:space="preserve"> he always </w:delText>
        </w:r>
      </w:del>
      <w:r w:rsidR="007F0662" w:rsidRPr="00DC3394">
        <w:rPr>
          <w:rFonts w:ascii="Times New Roman" w:hAnsi="Times New Roman" w:cs="Times New Roman"/>
          <w:sz w:val="28"/>
          <w:szCs w:val="28"/>
        </w:rPr>
        <w:t xml:space="preserve">ended up back around </w:t>
      </w:r>
      <w:proofErr w:type="spellStart"/>
      <w:r w:rsidR="007F0662" w:rsidRPr="00DC3394">
        <w:rPr>
          <w:rFonts w:ascii="Times New Roman" w:hAnsi="Times New Roman" w:cs="Times New Roman"/>
          <w:sz w:val="28"/>
          <w:szCs w:val="28"/>
        </w:rPr>
        <w:t>Gilmor</w:t>
      </w:r>
      <w:proofErr w:type="spellEnd"/>
      <w:r w:rsidR="007F0662" w:rsidRPr="00DC3394">
        <w:rPr>
          <w:rFonts w:ascii="Times New Roman" w:hAnsi="Times New Roman" w:cs="Times New Roman"/>
          <w:sz w:val="28"/>
          <w:szCs w:val="28"/>
        </w:rPr>
        <w:t xml:space="preserve"> Homes</w:t>
      </w:r>
      <w:r w:rsidR="005F32B5" w:rsidRPr="00DC3394">
        <w:rPr>
          <w:rFonts w:ascii="Times New Roman" w:hAnsi="Times New Roman" w:cs="Times New Roman"/>
          <w:sz w:val="28"/>
          <w:szCs w:val="28"/>
        </w:rPr>
        <w:t>.</w:t>
      </w:r>
    </w:p>
    <w:p w14:paraId="18CB253D" w14:textId="77777777" w:rsidR="00D01189" w:rsidRDefault="00D01189">
      <w:pPr>
        <w:rPr>
          <w:ins w:id="699" w:author="AARP Admin" w:date="2015-09-15T08:49:00Z"/>
          <w:rFonts w:ascii="Times New Roman" w:hAnsi="Times New Roman" w:cs="Times New Roman"/>
          <w:sz w:val="28"/>
          <w:szCs w:val="28"/>
        </w:rPr>
      </w:pPr>
    </w:p>
    <w:p w14:paraId="4460572C" w14:textId="77777777" w:rsidR="00D01189" w:rsidRPr="00DC3394" w:rsidRDefault="00D01189">
      <w:pPr>
        <w:rPr>
          <w:ins w:id="700" w:author="AARP Admin" w:date="2015-09-15T08:49:00Z"/>
          <w:rFonts w:ascii="Times New Roman" w:hAnsi="Times New Roman" w:cs="Times New Roman"/>
          <w:sz w:val="28"/>
          <w:szCs w:val="28"/>
        </w:rPr>
      </w:pPr>
    </w:p>
    <w:p w14:paraId="4A0CE23B" w14:textId="3F9D8384" w:rsidR="002E5579" w:rsidDel="00D01189" w:rsidRDefault="005F32B5">
      <w:pPr>
        <w:rPr>
          <w:del w:id="701" w:author="AARP Admin" w:date="2015-09-15T08:49:00Z"/>
          <w:rFonts w:ascii="Times New Roman" w:hAnsi="Times New Roman" w:cs="Times New Roman"/>
          <w:sz w:val="28"/>
          <w:szCs w:val="28"/>
        </w:rPr>
      </w:pPr>
      <w:del w:id="702" w:author="AARP Admin" w:date="2015-09-15T08:49:00Z">
        <w:r w:rsidRPr="00DC3394" w:rsidDel="00D01189">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 </w:t>
      </w:r>
      <w:r w:rsidR="002E5579" w:rsidRPr="00DC3394">
        <w:rPr>
          <w:rFonts w:ascii="Times New Roman" w:hAnsi="Times New Roman" w:cs="Times New Roman"/>
          <w:sz w:val="28"/>
          <w:szCs w:val="28"/>
        </w:rPr>
        <w:t>“He wanted more than this, but he couldn’t leave us,” says Kevin Moore. “This was his place. This is where he belonged.”</w:t>
      </w:r>
    </w:p>
    <w:p w14:paraId="0D072AA5" w14:textId="77777777" w:rsidR="00D01189" w:rsidRDefault="00D01189">
      <w:pPr>
        <w:rPr>
          <w:ins w:id="703" w:author="AARP Admin" w:date="2015-09-15T08:49:00Z"/>
          <w:rFonts w:ascii="Times New Roman" w:hAnsi="Times New Roman" w:cs="Times New Roman"/>
          <w:sz w:val="28"/>
          <w:szCs w:val="28"/>
        </w:rPr>
      </w:pPr>
    </w:p>
    <w:p w14:paraId="66FBC61E" w14:textId="77777777" w:rsidR="00D01189" w:rsidRPr="00DC3394" w:rsidRDefault="00D01189">
      <w:pPr>
        <w:rPr>
          <w:ins w:id="704" w:author="AARP Admin" w:date="2015-09-15T08:49:00Z"/>
          <w:rFonts w:ascii="Times New Roman" w:hAnsi="Times New Roman" w:cs="Times New Roman"/>
          <w:sz w:val="28"/>
          <w:szCs w:val="28"/>
        </w:rPr>
      </w:pPr>
    </w:p>
    <w:p w14:paraId="6B4FC07B" w14:textId="7F4EE3F6" w:rsidR="002E5579" w:rsidRDefault="005F32B5">
      <w:pPr>
        <w:rPr>
          <w:ins w:id="705" w:author="Michael Anft" w:date="2015-09-10T15:51:00Z"/>
          <w:rFonts w:ascii="Times New Roman" w:hAnsi="Times New Roman" w:cs="Times New Roman"/>
          <w:sz w:val="28"/>
          <w:szCs w:val="28"/>
        </w:rPr>
      </w:pPr>
      <w:del w:id="706" w:author="AARP Admin" w:date="2015-09-15T08:49:00Z">
        <w:r w:rsidRPr="00DC3394" w:rsidDel="00D01189">
          <w:rPr>
            <w:rFonts w:ascii="Times New Roman" w:hAnsi="Times New Roman" w:cs="Times New Roman"/>
            <w:sz w:val="28"/>
            <w:szCs w:val="28"/>
          </w:rPr>
          <w:delText xml:space="preserve">    </w:delText>
        </w:r>
      </w:del>
      <w:del w:id="707" w:author="AARP Admin" w:date="2015-09-16T10:42:00Z">
        <w:r w:rsidR="002E5579" w:rsidRPr="00DC3394" w:rsidDel="00B76FE2">
          <w:rPr>
            <w:rFonts w:ascii="Times New Roman" w:hAnsi="Times New Roman" w:cs="Times New Roman"/>
            <w:sz w:val="28"/>
            <w:szCs w:val="28"/>
          </w:rPr>
          <w:delText>Not that it was enough—it was just all Freddie knew.</w:delText>
        </w:r>
        <w:r w:rsidRPr="00DC3394" w:rsidDel="00B76FE2">
          <w:rPr>
            <w:rFonts w:ascii="Times New Roman" w:hAnsi="Times New Roman" w:cs="Times New Roman"/>
            <w:sz w:val="28"/>
            <w:szCs w:val="28"/>
          </w:rPr>
          <w:delText xml:space="preserve"> </w:delText>
        </w:r>
      </w:del>
      <w:ins w:id="708" w:author="Michael Anft" w:date="2015-09-11T11:42:00Z">
        <w:r w:rsidR="00171C29">
          <w:rPr>
            <w:rFonts w:ascii="Times New Roman" w:hAnsi="Times New Roman" w:cs="Times New Roman"/>
            <w:sz w:val="28"/>
            <w:szCs w:val="28"/>
          </w:rPr>
          <w:t xml:space="preserve">He and Moore </w:t>
        </w:r>
      </w:ins>
      <w:del w:id="709" w:author="Michael Anft" w:date="2015-09-11T11:42:00Z">
        <w:r w:rsidRPr="00DC3394" w:rsidDel="00171C29">
          <w:rPr>
            <w:rFonts w:ascii="Times New Roman" w:hAnsi="Times New Roman" w:cs="Times New Roman"/>
            <w:sz w:val="28"/>
            <w:szCs w:val="28"/>
          </w:rPr>
          <w:delText xml:space="preserve"> </w:delText>
        </w:r>
        <w:r w:rsidR="002E5579" w:rsidRPr="00DC3394" w:rsidDel="00171C29">
          <w:rPr>
            <w:rFonts w:ascii="Times New Roman" w:hAnsi="Times New Roman" w:cs="Times New Roman"/>
            <w:sz w:val="28"/>
            <w:szCs w:val="28"/>
          </w:rPr>
          <w:delText xml:space="preserve">The two </w:delText>
        </w:r>
      </w:del>
      <w:r w:rsidR="002E5579" w:rsidRPr="00DC3394">
        <w:rPr>
          <w:rFonts w:ascii="Times New Roman" w:hAnsi="Times New Roman" w:cs="Times New Roman"/>
          <w:sz w:val="28"/>
          <w:szCs w:val="28"/>
        </w:rPr>
        <w:t>would o</w:t>
      </w:r>
      <w:r w:rsidR="00375286" w:rsidRPr="00DC3394">
        <w:rPr>
          <w:rFonts w:ascii="Times New Roman" w:hAnsi="Times New Roman" w:cs="Times New Roman"/>
          <w:sz w:val="28"/>
          <w:szCs w:val="28"/>
        </w:rPr>
        <w:t xml:space="preserve">ften </w:t>
      </w:r>
      <w:ins w:id="710" w:author="Michael Anft" w:date="2015-09-11T11:42:00Z">
        <w:r w:rsidR="00171C29">
          <w:rPr>
            <w:rFonts w:ascii="Times New Roman" w:hAnsi="Times New Roman" w:cs="Times New Roman"/>
            <w:sz w:val="28"/>
            <w:szCs w:val="28"/>
          </w:rPr>
          <w:t>p</w:t>
        </w:r>
      </w:ins>
      <w:del w:id="711" w:author="Michael Anft" w:date="2015-09-11T11:42:00Z">
        <w:r w:rsidR="00375286" w:rsidRPr="00DC3394" w:rsidDel="00171C29">
          <w:rPr>
            <w:rFonts w:ascii="Times New Roman" w:hAnsi="Times New Roman" w:cs="Times New Roman"/>
            <w:sz w:val="28"/>
            <w:szCs w:val="28"/>
          </w:rPr>
          <w:delText>w</w:delText>
        </w:r>
      </w:del>
      <w:r w:rsidR="00375286" w:rsidRPr="00DC3394">
        <w:rPr>
          <w:rFonts w:ascii="Times New Roman" w:hAnsi="Times New Roman" w:cs="Times New Roman"/>
          <w:sz w:val="28"/>
          <w:szCs w:val="28"/>
        </w:rPr>
        <w:t xml:space="preserve">onder </w:t>
      </w:r>
      <w:ins w:id="712" w:author="Michael Anft" w:date="2015-09-11T11:42:00Z">
        <w:r w:rsidR="00171C29">
          <w:rPr>
            <w:rFonts w:ascii="Times New Roman" w:hAnsi="Times New Roman" w:cs="Times New Roman"/>
            <w:sz w:val="28"/>
            <w:szCs w:val="28"/>
          </w:rPr>
          <w:t xml:space="preserve">what </w:t>
        </w:r>
      </w:ins>
      <w:del w:id="713" w:author="Michael Anft" w:date="2015-09-11T11:42:00Z">
        <w:r w:rsidR="00375286" w:rsidRPr="00DC3394" w:rsidDel="00171C29">
          <w:rPr>
            <w:rFonts w:ascii="Times New Roman" w:hAnsi="Times New Roman" w:cs="Times New Roman"/>
            <w:sz w:val="28"/>
            <w:szCs w:val="28"/>
          </w:rPr>
          <w:delText xml:space="preserve">together about </w:delText>
        </w:r>
      </w:del>
      <w:r w:rsidR="00375286" w:rsidRPr="00DC3394">
        <w:rPr>
          <w:rFonts w:ascii="Times New Roman" w:hAnsi="Times New Roman" w:cs="Times New Roman"/>
          <w:sz w:val="28"/>
          <w:szCs w:val="28"/>
        </w:rPr>
        <w:t xml:space="preserve">a new </w:t>
      </w:r>
      <w:r w:rsidR="002E5579" w:rsidRPr="00DC3394">
        <w:rPr>
          <w:rFonts w:ascii="Times New Roman" w:hAnsi="Times New Roman" w:cs="Times New Roman"/>
          <w:sz w:val="28"/>
          <w:szCs w:val="28"/>
        </w:rPr>
        <w:t>life outsid</w:t>
      </w:r>
      <w:r w:rsidR="00375286" w:rsidRPr="00DC3394">
        <w:rPr>
          <w:rFonts w:ascii="Times New Roman" w:hAnsi="Times New Roman" w:cs="Times New Roman"/>
          <w:sz w:val="28"/>
          <w:szCs w:val="28"/>
        </w:rPr>
        <w:t>e the neighborhood</w:t>
      </w:r>
      <w:ins w:id="714" w:author="Michael Anft" w:date="2015-09-11T11:42:00Z">
        <w:r w:rsidR="00171C29">
          <w:rPr>
            <w:rFonts w:ascii="Times New Roman" w:hAnsi="Times New Roman" w:cs="Times New Roman"/>
            <w:sz w:val="28"/>
            <w:szCs w:val="28"/>
          </w:rPr>
          <w:t xml:space="preserve"> might look like</w:t>
        </w:r>
      </w:ins>
      <w:ins w:id="715" w:author="AARP Admin" w:date="2015-09-16T10:42:00Z">
        <w:r w:rsidR="00B76FE2">
          <w:rPr>
            <w:rFonts w:ascii="Times New Roman" w:hAnsi="Times New Roman" w:cs="Times New Roman"/>
            <w:sz w:val="28"/>
            <w:szCs w:val="28"/>
          </w:rPr>
          <w:t>, Moore recalls.</w:t>
        </w:r>
      </w:ins>
      <w:del w:id="716" w:author="AARP Admin" w:date="2015-09-16T10:42:00Z">
        <w:r w:rsidR="00375286" w:rsidRPr="00DC3394" w:rsidDel="00B76FE2">
          <w:rPr>
            <w:rFonts w:ascii="Times New Roman" w:hAnsi="Times New Roman" w:cs="Times New Roman"/>
            <w:sz w:val="28"/>
            <w:szCs w:val="28"/>
          </w:rPr>
          <w:delText>.</w:delText>
        </w:r>
      </w:del>
      <w:r w:rsidR="00375286" w:rsidRPr="00DC3394">
        <w:rPr>
          <w:rFonts w:ascii="Times New Roman" w:hAnsi="Times New Roman" w:cs="Times New Roman"/>
          <w:sz w:val="28"/>
          <w:szCs w:val="28"/>
        </w:rPr>
        <w:t xml:space="preserve"> “We all want to </w:t>
      </w:r>
      <w:r w:rsidR="002E5579" w:rsidRPr="00DC3394">
        <w:rPr>
          <w:rFonts w:ascii="Times New Roman" w:hAnsi="Times New Roman" w:cs="Times New Roman"/>
          <w:sz w:val="28"/>
          <w:szCs w:val="28"/>
        </w:rPr>
        <w:t>get out of the projects</w:t>
      </w:r>
      <w:ins w:id="717" w:author="AARP Admin" w:date="2015-09-16T10:42:00Z">
        <w:r w:rsidR="00B76FE2">
          <w:rPr>
            <w:rFonts w:ascii="Times New Roman" w:hAnsi="Times New Roman" w:cs="Times New Roman"/>
            <w:sz w:val="28"/>
            <w:szCs w:val="28"/>
          </w:rPr>
          <w:t xml:space="preserve">. </w:t>
        </w:r>
      </w:ins>
      <w:del w:id="718" w:author="AARP Admin" w:date="2015-09-16T10:42:00Z">
        <w:r w:rsidR="002E5579" w:rsidRPr="00DC3394" w:rsidDel="00B76FE2">
          <w:rPr>
            <w:rFonts w:ascii="Times New Roman" w:hAnsi="Times New Roman" w:cs="Times New Roman"/>
            <w:sz w:val="28"/>
            <w:szCs w:val="28"/>
          </w:rPr>
          <w:delText>,” Moore adds. “</w:delText>
        </w:r>
      </w:del>
      <w:r w:rsidR="002E5579" w:rsidRPr="00DC3394">
        <w:rPr>
          <w:rFonts w:ascii="Times New Roman" w:hAnsi="Times New Roman" w:cs="Times New Roman"/>
          <w:sz w:val="28"/>
          <w:szCs w:val="28"/>
        </w:rPr>
        <w:t>We’d talk about what it would be like to get out of Baltimore. But he died. It never happened.”</w:t>
      </w:r>
    </w:p>
    <w:p w14:paraId="7AA72E20" w14:textId="77777777" w:rsidR="00D01189" w:rsidRDefault="00D01189">
      <w:pPr>
        <w:rPr>
          <w:ins w:id="719" w:author="AARP Admin" w:date="2015-09-15T08:50:00Z"/>
          <w:rFonts w:ascii="Times New Roman" w:hAnsi="Times New Roman" w:cs="Times New Roman"/>
          <w:sz w:val="28"/>
          <w:szCs w:val="28"/>
        </w:rPr>
      </w:pPr>
    </w:p>
    <w:p w14:paraId="450749CA" w14:textId="7F1F9BC1" w:rsidR="00222ED3" w:rsidRDefault="00222ED3">
      <w:pPr>
        <w:rPr>
          <w:ins w:id="720" w:author="Michael Anft" w:date="2015-09-10T15:51:00Z"/>
          <w:rFonts w:ascii="Times New Roman" w:hAnsi="Times New Roman" w:cs="Times New Roman"/>
          <w:sz w:val="28"/>
          <w:szCs w:val="28"/>
        </w:rPr>
      </w:pPr>
      <w:del w:id="721" w:author="AARP Admin" w:date="2015-09-15T08:50:00Z">
        <w:r w:rsidRPr="00DC3394" w:rsidDel="00D01189">
          <w:rPr>
            <w:rFonts w:ascii="Times New Roman" w:hAnsi="Times New Roman" w:cs="Times New Roman"/>
            <w:sz w:val="28"/>
            <w:szCs w:val="28"/>
          </w:rPr>
          <w:delText xml:space="preserve">      </w:delText>
        </w:r>
      </w:del>
      <w:ins w:id="722" w:author="Michael Anft" w:date="2015-09-10T15:51:00Z">
        <w:r>
          <w:rPr>
            <w:rFonts w:ascii="Times New Roman" w:hAnsi="Times New Roman" w:cs="Times New Roman"/>
            <w:sz w:val="28"/>
            <w:szCs w:val="28"/>
          </w:rPr>
          <w:t>Up to the end, his neighbors kept an eye out for him.</w:t>
        </w:r>
      </w:ins>
    </w:p>
    <w:p w14:paraId="1FF5FFAA" w14:textId="77777777" w:rsidR="00D01189" w:rsidRDefault="00D01189">
      <w:pPr>
        <w:rPr>
          <w:ins w:id="723" w:author="AARP Admin" w:date="2015-09-15T08:50:00Z"/>
          <w:rFonts w:ascii="Times New Roman" w:hAnsi="Times New Roman" w:cs="Times New Roman"/>
          <w:sz w:val="28"/>
          <w:szCs w:val="28"/>
        </w:rPr>
      </w:pPr>
    </w:p>
    <w:p w14:paraId="594E370D" w14:textId="7AA17AEE" w:rsidR="00222ED3" w:rsidRPr="00DC3394" w:rsidRDefault="00222ED3">
      <w:pPr>
        <w:rPr>
          <w:rFonts w:ascii="Times New Roman" w:hAnsi="Times New Roman" w:cs="Times New Roman"/>
          <w:sz w:val="28"/>
          <w:szCs w:val="28"/>
        </w:rPr>
      </w:pPr>
      <w:ins w:id="724" w:author="Michael Anft" w:date="2015-09-10T15:51:00Z">
        <w:del w:id="725" w:author="AARP Admin" w:date="2015-09-15T08:50:00Z">
          <w:r w:rsidDel="00D01189">
            <w:rPr>
              <w:rFonts w:ascii="Times New Roman" w:hAnsi="Times New Roman" w:cs="Times New Roman"/>
              <w:sz w:val="28"/>
              <w:szCs w:val="28"/>
            </w:rPr>
            <w:delText xml:space="preserve">     </w:delText>
          </w:r>
        </w:del>
      </w:ins>
      <w:proofErr w:type="spellStart"/>
      <w:ins w:id="726" w:author="Michael Anft" w:date="2015-09-11T11:46:00Z">
        <w:r w:rsidR="00CC70B8">
          <w:rPr>
            <w:rFonts w:ascii="Times New Roman" w:hAnsi="Times New Roman" w:cs="Times New Roman"/>
            <w:sz w:val="28"/>
            <w:szCs w:val="28"/>
          </w:rPr>
          <w:t>Alethea</w:t>
        </w:r>
        <w:proofErr w:type="spellEnd"/>
        <w:r w:rsidR="00CC70B8">
          <w:rPr>
            <w:rFonts w:ascii="Times New Roman" w:hAnsi="Times New Roman" w:cs="Times New Roman"/>
            <w:sz w:val="28"/>
            <w:szCs w:val="28"/>
          </w:rPr>
          <w:t xml:space="preserve"> </w:t>
        </w:r>
      </w:ins>
      <w:r w:rsidRPr="00DC3394">
        <w:rPr>
          <w:rFonts w:ascii="Times New Roman" w:hAnsi="Times New Roman" w:cs="Times New Roman"/>
          <w:sz w:val="28"/>
          <w:szCs w:val="28"/>
        </w:rPr>
        <w:t xml:space="preserve">Booze was in her kitchen </w:t>
      </w:r>
      <w:ins w:id="727" w:author="Michael Anft" w:date="2015-09-11T11:43:00Z">
        <w:r w:rsidR="00171C29">
          <w:rPr>
            <w:rFonts w:ascii="Times New Roman" w:hAnsi="Times New Roman" w:cs="Times New Roman"/>
            <w:sz w:val="28"/>
            <w:szCs w:val="28"/>
          </w:rPr>
          <w:t>on April 12</w:t>
        </w:r>
      </w:ins>
      <w:del w:id="728" w:author="Michael Anft" w:date="2015-09-11T11:43:00Z">
        <w:r w:rsidRPr="00DC3394" w:rsidDel="00171C29">
          <w:rPr>
            <w:rFonts w:ascii="Times New Roman" w:hAnsi="Times New Roman" w:cs="Times New Roman"/>
            <w:sz w:val="28"/>
            <w:szCs w:val="28"/>
          </w:rPr>
          <w:delText>tha</w:delText>
        </w:r>
      </w:del>
      <w:del w:id="729" w:author="Michael Anft" w:date="2015-09-11T11:42:00Z">
        <w:r w:rsidRPr="00DC3394" w:rsidDel="00171C29">
          <w:rPr>
            <w:rFonts w:ascii="Times New Roman" w:hAnsi="Times New Roman" w:cs="Times New Roman"/>
            <w:sz w:val="28"/>
            <w:szCs w:val="28"/>
          </w:rPr>
          <w:delText>t morning</w:delText>
        </w:r>
      </w:del>
      <w:r w:rsidRPr="00DC3394">
        <w:rPr>
          <w:rFonts w:ascii="Times New Roman" w:hAnsi="Times New Roman" w:cs="Times New Roman"/>
          <w:sz w:val="28"/>
          <w:szCs w:val="28"/>
        </w:rPr>
        <w:t xml:space="preserve"> making turkey wings, greens, and mashed potatoes for when her family got back from church. She heard someone yelling down the alley. Because she had suffered a stroke and had trouble walking, she had her friend, Robin, help her down past six houses and an empty lot to see what was going on. She saw </w:t>
      </w:r>
      <w:del w:id="730" w:author="Michael Anft" w:date="2015-09-10T15:51:00Z">
        <w:r w:rsidRPr="00DC3394" w:rsidDel="00222ED3">
          <w:rPr>
            <w:rFonts w:ascii="Times New Roman" w:hAnsi="Times New Roman" w:cs="Times New Roman"/>
            <w:sz w:val="28"/>
            <w:szCs w:val="28"/>
          </w:rPr>
          <w:delText xml:space="preserve">Kevin </w:delText>
        </w:r>
      </w:del>
      <w:r w:rsidRPr="00DC3394">
        <w:rPr>
          <w:rFonts w:ascii="Times New Roman" w:hAnsi="Times New Roman" w:cs="Times New Roman"/>
          <w:sz w:val="28"/>
          <w:szCs w:val="28"/>
        </w:rPr>
        <w:t xml:space="preserve">Moore and a </w:t>
      </w:r>
      <w:ins w:id="731" w:author="Michael Anft" w:date="2015-09-10T15:51:00Z">
        <w:r>
          <w:rPr>
            <w:rFonts w:ascii="Times New Roman" w:hAnsi="Times New Roman" w:cs="Times New Roman"/>
            <w:sz w:val="28"/>
            <w:szCs w:val="28"/>
          </w:rPr>
          <w:t>young woman</w:t>
        </w:r>
      </w:ins>
      <w:del w:id="732" w:author="Michael Anft" w:date="2015-09-10T15:51:00Z">
        <w:r w:rsidRPr="00DC3394" w:rsidDel="00222ED3">
          <w:rPr>
            <w:rFonts w:ascii="Times New Roman" w:hAnsi="Times New Roman" w:cs="Times New Roman"/>
            <w:sz w:val="28"/>
            <w:szCs w:val="28"/>
          </w:rPr>
          <w:delText>girl</w:delText>
        </w:r>
      </w:del>
      <w:r w:rsidRPr="00DC3394">
        <w:rPr>
          <w:rFonts w:ascii="Times New Roman" w:hAnsi="Times New Roman" w:cs="Times New Roman"/>
          <w:sz w:val="28"/>
          <w:szCs w:val="28"/>
        </w:rPr>
        <w:t xml:space="preserve"> taking video of someone on the ground. Freddie. No surprise there. “I’d seen them chase him several times,” she says.</w:t>
      </w:r>
    </w:p>
    <w:p w14:paraId="195ADBDA" w14:textId="77777777" w:rsidR="00D01189" w:rsidRDefault="00D01189">
      <w:pPr>
        <w:rPr>
          <w:ins w:id="733" w:author="AARP Admin" w:date="2015-09-15T08:50:00Z"/>
          <w:rFonts w:ascii="Times New Roman" w:hAnsi="Times New Roman" w:cs="Times New Roman"/>
          <w:sz w:val="28"/>
          <w:szCs w:val="28"/>
        </w:rPr>
      </w:pPr>
    </w:p>
    <w:p w14:paraId="28A2C9BD" w14:textId="3B5DD255" w:rsidR="00222ED3" w:rsidRPr="00DC3394" w:rsidRDefault="00222ED3">
      <w:pPr>
        <w:rPr>
          <w:rFonts w:ascii="Times New Roman" w:hAnsi="Times New Roman" w:cs="Times New Roman"/>
          <w:sz w:val="28"/>
          <w:szCs w:val="28"/>
        </w:rPr>
      </w:pPr>
      <w:del w:id="734" w:author="AARP Admin" w:date="2015-09-15T08:50:00Z">
        <w:r w:rsidRPr="00DC3394" w:rsidDel="00D01189">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Gray was yelling in pain as one officer put his knee on the back of his neck and another pulled his legs up behind his back. </w:t>
      </w:r>
      <w:del w:id="735" w:author="Michael Anft" w:date="2015-09-10T15:52:00Z">
        <w:r w:rsidRPr="00DC3394" w:rsidDel="00222ED3">
          <w:rPr>
            <w:rFonts w:ascii="Times New Roman" w:hAnsi="Times New Roman" w:cs="Times New Roman"/>
            <w:sz w:val="28"/>
            <w:szCs w:val="28"/>
          </w:rPr>
          <w:delText xml:space="preserve">“They had him in the Boston crab,” says Williams. </w:delText>
        </w:r>
      </w:del>
      <w:r w:rsidRPr="00DC3394">
        <w:rPr>
          <w:rFonts w:ascii="Times New Roman" w:hAnsi="Times New Roman" w:cs="Times New Roman"/>
          <w:sz w:val="28"/>
          <w:szCs w:val="28"/>
        </w:rPr>
        <w:t>Police started dragging Gray to a paddy wagon as he screamed in pain. “We said, ‘His legs are broke! Take him to the hospital!</w:t>
      </w:r>
      <w:del w:id="736" w:author="AARP Admin" w:date="2015-09-16T10:43:00Z">
        <w:r w:rsidRPr="00DC3394" w:rsidDel="00B76FE2">
          <w:rPr>
            <w:rFonts w:ascii="Times New Roman" w:hAnsi="Times New Roman" w:cs="Times New Roman"/>
            <w:sz w:val="28"/>
            <w:szCs w:val="28"/>
          </w:rPr>
          <w:delText>,</w:delText>
        </w:r>
      </w:del>
      <w:r w:rsidRPr="00DC3394">
        <w:rPr>
          <w:rFonts w:ascii="Times New Roman" w:hAnsi="Times New Roman" w:cs="Times New Roman"/>
          <w:sz w:val="28"/>
          <w:szCs w:val="28"/>
        </w:rPr>
        <w:t>” Booze recalls. “A black cop was there. We asked him, ‘Can’t you do something?’ But he walked right by.”</w:t>
      </w:r>
    </w:p>
    <w:p w14:paraId="177DF274" w14:textId="77777777" w:rsidR="00D01189" w:rsidRDefault="00D01189">
      <w:pPr>
        <w:rPr>
          <w:ins w:id="737" w:author="AARP Admin" w:date="2015-09-15T08:50:00Z"/>
          <w:rFonts w:ascii="Times New Roman" w:hAnsi="Times New Roman" w:cs="Times New Roman"/>
          <w:sz w:val="28"/>
          <w:szCs w:val="28"/>
        </w:rPr>
      </w:pPr>
    </w:p>
    <w:p w14:paraId="08220D3D" w14:textId="6422631A" w:rsidR="00222ED3" w:rsidRPr="00DC3394" w:rsidRDefault="00222ED3">
      <w:pPr>
        <w:rPr>
          <w:rFonts w:ascii="Times New Roman" w:hAnsi="Times New Roman" w:cs="Times New Roman"/>
          <w:sz w:val="28"/>
          <w:szCs w:val="28"/>
        </w:rPr>
      </w:pPr>
      <w:del w:id="738" w:author="AARP Admin" w:date="2015-09-15T08:50:00Z">
        <w:r w:rsidRPr="00DC3394" w:rsidDel="00D01189">
          <w:rPr>
            <w:rFonts w:ascii="Times New Roman" w:hAnsi="Times New Roman" w:cs="Times New Roman"/>
            <w:sz w:val="28"/>
            <w:szCs w:val="28"/>
          </w:rPr>
          <w:lastRenderedPageBreak/>
          <w:delText xml:space="preserve">      </w:delText>
        </w:r>
      </w:del>
      <w:r w:rsidRPr="00DC3394">
        <w:rPr>
          <w:rFonts w:ascii="Times New Roman" w:hAnsi="Times New Roman" w:cs="Times New Roman"/>
          <w:sz w:val="28"/>
          <w:szCs w:val="28"/>
        </w:rPr>
        <w:t xml:space="preserve">Gray was put in the </w:t>
      </w:r>
      <w:del w:id="739" w:author="AARP Admin" w:date="2015-09-15T11:46:00Z">
        <w:r w:rsidRPr="00DC3394" w:rsidDel="006E3F40">
          <w:rPr>
            <w:rFonts w:ascii="Times New Roman" w:hAnsi="Times New Roman" w:cs="Times New Roman"/>
            <w:sz w:val="28"/>
            <w:szCs w:val="28"/>
          </w:rPr>
          <w:delText>wagon</w:delText>
        </w:r>
      </w:del>
      <w:ins w:id="740" w:author="AARP Admin" w:date="2015-09-15T11:46:00Z">
        <w:r w:rsidR="006E3F40">
          <w:rPr>
            <w:rFonts w:ascii="Times New Roman" w:hAnsi="Times New Roman" w:cs="Times New Roman"/>
            <w:sz w:val="28"/>
            <w:szCs w:val="28"/>
          </w:rPr>
          <w:t>van</w:t>
        </w:r>
      </w:ins>
      <w:r w:rsidRPr="00DC3394">
        <w:rPr>
          <w:rFonts w:ascii="Times New Roman" w:hAnsi="Times New Roman" w:cs="Times New Roman"/>
          <w:sz w:val="28"/>
          <w:szCs w:val="28"/>
        </w:rPr>
        <w:t xml:space="preserve">, still yelling, but not buckled in. </w:t>
      </w:r>
      <w:del w:id="741" w:author="AARP Admin" w:date="2015-09-15T11:46:00Z">
        <w:r w:rsidRPr="00DC3394" w:rsidDel="006E3F40">
          <w:rPr>
            <w:rFonts w:ascii="Times New Roman" w:hAnsi="Times New Roman" w:cs="Times New Roman"/>
            <w:sz w:val="28"/>
            <w:szCs w:val="28"/>
          </w:rPr>
          <w:delText xml:space="preserve">It </w:delText>
        </w:r>
      </w:del>
      <w:proofErr w:type="gramStart"/>
      <w:ins w:id="742" w:author="AARP Admin" w:date="2015-09-15T11:46:00Z">
        <w:r w:rsidR="006E3F40">
          <w:rPr>
            <w:rFonts w:ascii="Times New Roman" w:hAnsi="Times New Roman" w:cs="Times New Roman"/>
            <w:sz w:val="28"/>
            <w:szCs w:val="28"/>
          </w:rPr>
          <w:t>The</w:t>
        </w:r>
        <w:proofErr w:type="gramEnd"/>
        <w:r w:rsidR="006E3F40">
          <w:rPr>
            <w:rFonts w:ascii="Times New Roman" w:hAnsi="Times New Roman" w:cs="Times New Roman"/>
            <w:sz w:val="28"/>
            <w:szCs w:val="28"/>
          </w:rPr>
          <w:t xml:space="preserve"> vehicle</w:t>
        </w:r>
        <w:r w:rsidR="006E3F40" w:rsidRPr="00DC3394">
          <w:rPr>
            <w:rFonts w:ascii="Times New Roman" w:hAnsi="Times New Roman" w:cs="Times New Roman"/>
            <w:sz w:val="28"/>
            <w:szCs w:val="28"/>
          </w:rPr>
          <w:t xml:space="preserve"> </w:t>
        </w:r>
      </w:ins>
      <w:r w:rsidRPr="00DC3394">
        <w:rPr>
          <w:rFonts w:ascii="Times New Roman" w:hAnsi="Times New Roman" w:cs="Times New Roman"/>
          <w:sz w:val="28"/>
          <w:szCs w:val="28"/>
        </w:rPr>
        <w:t xml:space="preserve">lurched off toward the Western District police station, six blocks south, maybe a minute and a half away. </w:t>
      </w:r>
      <w:del w:id="743" w:author="AARP Admin" w:date="2015-09-15T11:46:00Z">
        <w:r w:rsidRPr="00DC3394" w:rsidDel="006E3F40">
          <w:rPr>
            <w:rFonts w:ascii="Times New Roman" w:hAnsi="Times New Roman" w:cs="Times New Roman"/>
            <w:sz w:val="28"/>
            <w:szCs w:val="28"/>
          </w:rPr>
          <w:delText>When the van finally</w:delText>
        </w:r>
      </w:del>
      <w:ins w:id="744" w:author="AARP Admin" w:date="2015-09-15T11:46:00Z">
        <w:r w:rsidR="006E3F40">
          <w:rPr>
            <w:rFonts w:ascii="Times New Roman" w:hAnsi="Times New Roman" w:cs="Times New Roman"/>
            <w:sz w:val="28"/>
            <w:szCs w:val="28"/>
          </w:rPr>
          <w:t>It</w:t>
        </w:r>
      </w:ins>
      <w:r w:rsidRPr="00DC3394">
        <w:rPr>
          <w:rFonts w:ascii="Times New Roman" w:hAnsi="Times New Roman" w:cs="Times New Roman"/>
          <w:sz w:val="28"/>
          <w:szCs w:val="28"/>
        </w:rPr>
        <w:t xml:space="preserve"> arrived 46 minutes later</w:t>
      </w:r>
      <w:ins w:id="745" w:author="AARP Admin" w:date="2015-09-15T11:47:00Z">
        <w:r w:rsidR="006E3F40">
          <w:rPr>
            <w:rFonts w:ascii="Times New Roman" w:hAnsi="Times New Roman" w:cs="Times New Roman"/>
            <w:sz w:val="28"/>
            <w:szCs w:val="28"/>
          </w:rPr>
          <w:t>,</w:t>
        </w:r>
      </w:ins>
      <w:r w:rsidRPr="00DC3394">
        <w:rPr>
          <w:rFonts w:ascii="Times New Roman" w:hAnsi="Times New Roman" w:cs="Times New Roman"/>
          <w:sz w:val="28"/>
          <w:szCs w:val="28"/>
        </w:rPr>
        <w:t xml:space="preserve"> after several stops</w:t>
      </w:r>
      <w:ins w:id="746" w:author="AARP Admin" w:date="2015-09-15T11:47:00Z">
        <w:r w:rsidR="006E3F40">
          <w:rPr>
            <w:rFonts w:ascii="Times New Roman" w:hAnsi="Times New Roman" w:cs="Times New Roman"/>
            <w:sz w:val="28"/>
            <w:szCs w:val="28"/>
          </w:rPr>
          <w:t xml:space="preserve">. </w:t>
        </w:r>
      </w:ins>
      <w:ins w:id="747" w:author="AARP Admin" w:date="2015-09-15T11:50:00Z">
        <w:r w:rsidR="006E3F40">
          <w:rPr>
            <w:rFonts w:ascii="Times New Roman" w:hAnsi="Times New Roman" w:cs="Times New Roman"/>
            <w:sz w:val="28"/>
            <w:szCs w:val="28"/>
          </w:rPr>
          <w:t>Somewhere along the way, Freddie Gray sustained the spinal co</w:t>
        </w:r>
        <w:r w:rsidR="00B76FE2">
          <w:rPr>
            <w:rFonts w:ascii="Times New Roman" w:hAnsi="Times New Roman" w:cs="Times New Roman"/>
            <w:sz w:val="28"/>
            <w:szCs w:val="28"/>
          </w:rPr>
          <w:t>rd injuries that would kill him.</w:t>
        </w:r>
        <w:r w:rsidR="006E3F40">
          <w:rPr>
            <w:rFonts w:ascii="Times New Roman" w:hAnsi="Times New Roman" w:cs="Times New Roman"/>
            <w:sz w:val="28"/>
            <w:szCs w:val="28"/>
          </w:rPr>
          <w:t xml:space="preserve"> </w:t>
        </w:r>
      </w:ins>
      <w:del w:id="748" w:author="AARP Admin" w:date="2015-09-15T11:47:00Z">
        <w:r w:rsidRPr="00DC3394" w:rsidDel="006E3F40">
          <w:rPr>
            <w:rFonts w:ascii="Times New Roman" w:hAnsi="Times New Roman" w:cs="Times New Roman"/>
            <w:sz w:val="28"/>
            <w:szCs w:val="28"/>
          </w:rPr>
          <w:delText>,</w:delText>
        </w:r>
      </w:del>
      <w:del w:id="749" w:author="AARP Admin" w:date="2015-09-15T11:48:00Z">
        <w:r w:rsidRPr="00DC3394" w:rsidDel="006E3F40">
          <w:rPr>
            <w:rFonts w:ascii="Times New Roman" w:hAnsi="Times New Roman" w:cs="Times New Roman"/>
            <w:sz w:val="28"/>
            <w:szCs w:val="28"/>
          </w:rPr>
          <w:delText xml:space="preserve"> </w:delText>
        </w:r>
      </w:del>
      <w:del w:id="750" w:author="AARP Admin" w:date="2015-09-15T11:52:00Z">
        <w:r w:rsidRPr="00DC3394" w:rsidDel="006E3F40">
          <w:rPr>
            <w:rFonts w:ascii="Times New Roman" w:hAnsi="Times New Roman" w:cs="Times New Roman"/>
            <w:sz w:val="28"/>
            <w:szCs w:val="28"/>
          </w:rPr>
          <w:delText>it was obvious that he had run his last race.</w:delText>
        </w:r>
      </w:del>
    </w:p>
    <w:p w14:paraId="68191DEE" w14:textId="77777777" w:rsidR="00D01189" w:rsidRDefault="00D01189">
      <w:pPr>
        <w:rPr>
          <w:ins w:id="751" w:author="AARP Admin" w:date="2015-09-15T08:50:00Z"/>
          <w:rFonts w:ascii="Times New Roman" w:hAnsi="Times New Roman" w:cs="Times New Roman"/>
          <w:sz w:val="28"/>
          <w:szCs w:val="28"/>
        </w:rPr>
      </w:pPr>
    </w:p>
    <w:p w14:paraId="6517B381" w14:textId="55CB0203" w:rsidR="00222ED3" w:rsidRPr="00DC3394" w:rsidRDefault="00222ED3">
      <w:pPr>
        <w:rPr>
          <w:rFonts w:ascii="Times New Roman" w:hAnsi="Times New Roman" w:cs="Times New Roman"/>
          <w:sz w:val="28"/>
          <w:szCs w:val="28"/>
        </w:rPr>
      </w:pPr>
      <w:del w:id="752" w:author="AARP Admin" w:date="2015-09-15T08:50:00Z">
        <w:r w:rsidRPr="00DC3394" w:rsidDel="00D01189">
          <w:rPr>
            <w:rFonts w:ascii="Times New Roman" w:hAnsi="Times New Roman" w:cs="Times New Roman"/>
            <w:sz w:val="28"/>
            <w:szCs w:val="28"/>
          </w:rPr>
          <w:delText xml:space="preserve">    </w:delText>
        </w:r>
      </w:del>
      <w:del w:id="753" w:author="AARP Admin" w:date="2015-09-15T11:53:00Z">
        <w:r w:rsidRPr="00DC3394" w:rsidDel="006E3F40">
          <w:rPr>
            <w:rFonts w:ascii="Times New Roman" w:hAnsi="Times New Roman" w:cs="Times New Roman"/>
            <w:sz w:val="28"/>
            <w:szCs w:val="28"/>
          </w:rPr>
          <w:delText xml:space="preserve"> </w:delText>
        </w:r>
      </w:del>
      <w:r w:rsidRPr="00DC3394">
        <w:rPr>
          <w:rFonts w:ascii="Times New Roman" w:hAnsi="Times New Roman" w:cs="Times New Roman"/>
          <w:sz w:val="28"/>
          <w:szCs w:val="28"/>
        </w:rPr>
        <w:t>“Freddie was just like a lot of guys here,” Booze says. “But he would always stop and ask me if I was doing OK. Now, his little friends do the same.”</w:t>
      </w:r>
    </w:p>
    <w:p w14:paraId="75C68409" w14:textId="77777777" w:rsidR="00C1462E" w:rsidRDefault="00C1462E">
      <w:pPr>
        <w:rPr>
          <w:rFonts w:ascii="Times New Roman" w:hAnsi="Times New Roman" w:cs="Times New Roman"/>
          <w:sz w:val="28"/>
          <w:szCs w:val="28"/>
        </w:rPr>
      </w:pPr>
    </w:p>
    <w:p w14:paraId="5BC43CD6" w14:textId="77777777" w:rsidR="00C1462E" w:rsidRDefault="00C1462E">
      <w:pPr>
        <w:rPr>
          <w:ins w:id="754" w:author="AARP Admin" w:date="2015-09-16T10:17:00Z"/>
          <w:rFonts w:ascii="Times New Roman" w:hAnsi="Times New Roman" w:cs="Times New Roman"/>
          <w:sz w:val="28"/>
          <w:szCs w:val="28"/>
        </w:rPr>
      </w:pPr>
      <w:r>
        <w:rPr>
          <w:rFonts w:ascii="Times New Roman" w:hAnsi="Times New Roman" w:cs="Times New Roman"/>
          <w:sz w:val="28"/>
          <w:szCs w:val="28"/>
        </w:rPr>
        <w:t>BREAK</w:t>
      </w:r>
    </w:p>
    <w:p w14:paraId="4D45BFC7" w14:textId="77777777" w:rsidR="00002E5A" w:rsidRDefault="00002E5A">
      <w:pPr>
        <w:rPr>
          <w:rFonts w:ascii="Times New Roman" w:hAnsi="Times New Roman" w:cs="Times New Roman"/>
          <w:sz w:val="28"/>
          <w:szCs w:val="28"/>
        </w:rPr>
      </w:pPr>
    </w:p>
    <w:p w14:paraId="14963C03" w14:textId="6CD7872C" w:rsidR="009E1997" w:rsidRDefault="00840160">
      <w:pPr>
        <w:rPr>
          <w:ins w:id="755" w:author="AARP Admin" w:date="2015-09-15T15:24:00Z"/>
          <w:rFonts w:ascii="Times New Roman" w:hAnsi="Times New Roman" w:cs="Times New Roman"/>
          <w:sz w:val="28"/>
          <w:szCs w:val="28"/>
        </w:rPr>
      </w:pPr>
      <w:r>
        <w:rPr>
          <w:rFonts w:ascii="Times New Roman" w:hAnsi="Times New Roman" w:cs="Times New Roman"/>
          <w:sz w:val="28"/>
          <w:szCs w:val="28"/>
        </w:rPr>
        <w:t>In late May,</w:t>
      </w:r>
      <w:r w:rsidR="009E1997">
        <w:rPr>
          <w:rFonts w:ascii="Times New Roman" w:hAnsi="Times New Roman" w:cs="Times New Roman"/>
          <w:sz w:val="28"/>
          <w:szCs w:val="28"/>
        </w:rPr>
        <w:t xml:space="preserve"> </w:t>
      </w:r>
      <w:r w:rsidR="009E1997" w:rsidRPr="00DC3394">
        <w:rPr>
          <w:rFonts w:ascii="Times New Roman" w:hAnsi="Times New Roman" w:cs="Times New Roman"/>
          <w:sz w:val="28"/>
          <w:szCs w:val="28"/>
        </w:rPr>
        <w:t>M</w:t>
      </w:r>
      <w:r>
        <w:rPr>
          <w:rFonts w:ascii="Times New Roman" w:hAnsi="Times New Roman" w:cs="Times New Roman"/>
          <w:sz w:val="28"/>
          <w:szCs w:val="28"/>
        </w:rPr>
        <w:t xml:space="preserve">ajor </w:t>
      </w:r>
      <w:proofErr w:type="spellStart"/>
      <w:r>
        <w:rPr>
          <w:rFonts w:ascii="Times New Roman" w:hAnsi="Times New Roman" w:cs="Times New Roman"/>
          <w:sz w:val="28"/>
          <w:szCs w:val="28"/>
        </w:rPr>
        <w:t>Sheree</w:t>
      </w:r>
      <w:proofErr w:type="spellEnd"/>
      <w:r>
        <w:rPr>
          <w:rFonts w:ascii="Times New Roman" w:hAnsi="Times New Roman" w:cs="Times New Roman"/>
          <w:sz w:val="28"/>
          <w:szCs w:val="28"/>
        </w:rPr>
        <w:t xml:space="preserve"> Briscoe took over </w:t>
      </w:r>
      <w:r w:rsidR="009E1997">
        <w:rPr>
          <w:rFonts w:ascii="Times New Roman" w:hAnsi="Times New Roman" w:cs="Times New Roman"/>
          <w:sz w:val="28"/>
          <w:szCs w:val="28"/>
        </w:rPr>
        <w:t xml:space="preserve">the Baltimore Police Department’s </w:t>
      </w:r>
      <w:r>
        <w:rPr>
          <w:rFonts w:ascii="Times New Roman" w:hAnsi="Times New Roman" w:cs="Times New Roman"/>
          <w:sz w:val="28"/>
          <w:szCs w:val="28"/>
        </w:rPr>
        <w:t>Western District</w:t>
      </w:r>
      <w:ins w:id="756" w:author="AARP Admin" w:date="2015-09-15T15:35:00Z">
        <w:r>
          <w:rPr>
            <w:rFonts w:ascii="Times New Roman" w:hAnsi="Times New Roman" w:cs="Times New Roman"/>
            <w:sz w:val="28"/>
            <w:szCs w:val="28"/>
          </w:rPr>
          <w:t xml:space="preserve">, home both to </w:t>
        </w:r>
        <w:proofErr w:type="spellStart"/>
        <w:r>
          <w:rPr>
            <w:rFonts w:ascii="Times New Roman" w:hAnsi="Times New Roman" w:cs="Times New Roman"/>
            <w:sz w:val="28"/>
            <w:szCs w:val="28"/>
          </w:rPr>
          <w:t>Sandtown</w:t>
        </w:r>
        <w:proofErr w:type="spellEnd"/>
        <w:r>
          <w:rPr>
            <w:rFonts w:ascii="Times New Roman" w:hAnsi="Times New Roman" w:cs="Times New Roman"/>
            <w:sz w:val="28"/>
            <w:szCs w:val="28"/>
          </w:rPr>
          <w:t>-Winchester and the worst of the rioting that flared in April</w:t>
        </w:r>
      </w:ins>
      <w:r>
        <w:rPr>
          <w:rFonts w:ascii="Times New Roman" w:hAnsi="Times New Roman" w:cs="Times New Roman"/>
          <w:sz w:val="28"/>
          <w:szCs w:val="28"/>
        </w:rPr>
        <w:t xml:space="preserve">. A Baltimore city native and a City College grad, Briscoe </w:t>
      </w:r>
      <w:ins w:id="757" w:author="AARP Admin" w:date="2015-09-15T15:56:00Z">
        <w:r w:rsidR="002D0373">
          <w:rPr>
            <w:rFonts w:ascii="Times New Roman" w:hAnsi="Times New Roman" w:cs="Times New Roman"/>
            <w:sz w:val="28"/>
            <w:szCs w:val="28"/>
          </w:rPr>
          <w:t xml:space="preserve">now </w:t>
        </w:r>
      </w:ins>
      <w:del w:id="758" w:author="AARP Admin" w:date="2015-09-15T15:56:00Z">
        <w:r w:rsidDel="002D0373">
          <w:rPr>
            <w:rFonts w:ascii="Times New Roman" w:hAnsi="Times New Roman" w:cs="Times New Roman"/>
            <w:sz w:val="28"/>
            <w:szCs w:val="28"/>
          </w:rPr>
          <w:delText>has</w:delText>
        </w:r>
      </w:del>
      <w:proofErr w:type="gramStart"/>
      <w:ins w:id="759" w:author="AARP Admin" w:date="2015-09-15T15:56:00Z">
        <w:r w:rsidR="002D0373">
          <w:rPr>
            <w:rFonts w:ascii="Times New Roman" w:hAnsi="Times New Roman" w:cs="Times New Roman"/>
            <w:sz w:val="28"/>
            <w:szCs w:val="28"/>
          </w:rPr>
          <w:t>shoulders</w:t>
        </w:r>
      </w:ins>
      <w:proofErr w:type="gramEnd"/>
      <w:r>
        <w:rPr>
          <w:rFonts w:ascii="Times New Roman" w:hAnsi="Times New Roman" w:cs="Times New Roman"/>
          <w:sz w:val="28"/>
          <w:szCs w:val="28"/>
        </w:rPr>
        <w:t xml:space="preserve"> </w:t>
      </w:r>
      <w:del w:id="760" w:author="AARP Admin" w:date="2015-09-15T15:56:00Z">
        <w:r w:rsidDel="002D0373">
          <w:rPr>
            <w:rFonts w:ascii="Times New Roman" w:hAnsi="Times New Roman" w:cs="Times New Roman"/>
            <w:sz w:val="28"/>
            <w:szCs w:val="28"/>
          </w:rPr>
          <w:delText xml:space="preserve">taken on </w:delText>
        </w:r>
      </w:del>
      <w:r>
        <w:rPr>
          <w:rFonts w:ascii="Times New Roman" w:hAnsi="Times New Roman" w:cs="Times New Roman"/>
          <w:sz w:val="28"/>
          <w:szCs w:val="28"/>
        </w:rPr>
        <w:t xml:space="preserve">the formidable task of </w:t>
      </w:r>
      <w:del w:id="761" w:author="AARP Admin" w:date="2015-09-15T15:35:00Z">
        <w:r w:rsidDel="00840160">
          <w:rPr>
            <w:rFonts w:ascii="Times New Roman" w:hAnsi="Times New Roman" w:cs="Times New Roman"/>
            <w:sz w:val="28"/>
            <w:szCs w:val="28"/>
          </w:rPr>
          <w:delText xml:space="preserve">beginning to </w:delText>
        </w:r>
      </w:del>
      <w:r>
        <w:rPr>
          <w:rFonts w:ascii="Times New Roman" w:hAnsi="Times New Roman" w:cs="Times New Roman"/>
          <w:sz w:val="28"/>
          <w:szCs w:val="28"/>
        </w:rPr>
        <w:t>repair</w:t>
      </w:r>
      <w:ins w:id="762" w:author="AARP Admin" w:date="2015-09-15T15:35:00Z">
        <w:r>
          <w:rPr>
            <w:rFonts w:ascii="Times New Roman" w:hAnsi="Times New Roman" w:cs="Times New Roman"/>
            <w:sz w:val="28"/>
            <w:szCs w:val="28"/>
          </w:rPr>
          <w:t>ing</w:t>
        </w:r>
      </w:ins>
      <w:r>
        <w:rPr>
          <w:rFonts w:ascii="Times New Roman" w:hAnsi="Times New Roman" w:cs="Times New Roman"/>
          <w:sz w:val="28"/>
          <w:szCs w:val="28"/>
        </w:rPr>
        <w:t xml:space="preserve"> the frayed relationship between the community and police. </w:t>
      </w:r>
      <w:del w:id="763" w:author="AARP Admin" w:date="2015-09-15T15:36:00Z">
        <w:r w:rsidRPr="00DC3394" w:rsidDel="00840160">
          <w:rPr>
            <w:rFonts w:ascii="Times New Roman" w:hAnsi="Times New Roman" w:cs="Times New Roman"/>
            <w:sz w:val="28"/>
            <w:szCs w:val="28"/>
          </w:rPr>
          <w:delText xml:space="preserve">To get to know the area, </w:delText>
        </w:r>
      </w:del>
      <w:del w:id="764" w:author="AARP Admin" w:date="2015-09-15T15:35:00Z">
        <w:r w:rsidRPr="00DC3394" w:rsidDel="00840160">
          <w:rPr>
            <w:rFonts w:ascii="Times New Roman" w:hAnsi="Times New Roman" w:cs="Times New Roman"/>
            <w:sz w:val="28"/>
            <w:szCs w:val="28"/>
          </w:rPr>
          <w:delText>Briscoe has taken</w:delText>
        </w:r>
      </w:del>
      <w:ins w:id="765" w:author="AARP Admin" w:date="2015-09-15T15:36:00Z">
        <w:r>
          <w:rPr>
            <w:rFonts w:ascii="Times New Roman" w:hAnsi="Times New Roman" w:cs="Times New Roman"/>
            <w:sz w:val="28"/>
            <w:szCs w:val="28"/>
          </w:rPr>
          <w:t>S</w:t>
        </w:r>
      </w:ins>
      <w:ins w:id="766" w:author="AARP Admin" w:date="2015-09-15T15:35:00Z">
        <w:r>
          <w:rPr>
            <w:rFonts w:ascii="Times New Roman" w:hAnsi="Times New Roman" w:cs="Times New Roman"/>
            <w:sz w:val="28"/>
            <w:szCs w:val="28"/>
          </w:rPr>
          <w:t>he takes</w:t>
        </w:r>
      </w:ins>
      <w:r w:rsidRPr="00DC3394">
        <w:rPr>
          <w:rFonts w:ascii="Times New Roman" w:hAnsi="Times New Roman" w:cs="Times New Roman"/>
          <w:sz w:val="28"/>
          <w:szCs w:val="28"/>
        </w:rPr>
        <w:t xml:space="preserve"> what she calls “intentional community walks” in uniform</w:t>
      </w:r>
      <w:ins w:id="767" w:author="AARP Admin" w:date="2015-09-15T15:36:00Z">
        <w:r>
          <w:rPr>
            <w:rFonts w:ascii="Times New Roman" w:hAnsi="Times New Roman" w:cs="Times New Roman"/>
            <w:sz w:val="28"/>
            <w:szCs w:val="28"/>
          </w:rPr>
          <w:t>:</w:t>
        </w:r>
      </w:ins>
      <w:del w:id="768" w:author="AARP Admin" w:date="2015-09-15T15:36:00Z">
        <w:r w:rsidRPr="00DC3394" w:rsidDel="00840160">
          <w:rPr>
            <w:rFonts w:ascii="Times New Roman" w:hAnsi="Times New Roman" w:cs="Times New Roman"/>
            <w:sz w:val="28"/>
            <w:szCs w:val="28"/>
          </w:rPr>
          <w:delText>.</w:delText>
        </w:r>
      </w:del>
      <w:r w:rsidRPr="00DC3394">
        <w:rPr>
          <w:rFonts w:ascii="Times New Roman" w:hAnsi="Times New Roman" w:cs="Times New Roman"/>
          <w:sz w:val="28"/>
          <w:szCs w:val="28"/>
        </w:rPr>
        <w:t xml:space="preserve"> </w:t>
      </w:r>
      <w:r>
        <w:rPr>
          <w:rFonts w:ascii="Times New Roman" w:hAnsi="Times New Roman" w:cs="Times New Roman"/>
          <w:sz w:val="28"/>
          <w:szCs w:val="28"/>
        </w:rPr>
        <w:t xml:space="preserve">With her </w:t>
      </w:r>
      <w:ins w:id="769" w:author="AARP Admin" w:date="2015-09-15T15:35:00Z">
        <w:r>
          <w:rPr>
            <w:rFonts w:ascii="Times New Roman" w:hAnsi="Times New Roman" w:cs="Times New Roman"/>
            <w:sz w:val="28"/>
            <w:szCs w:val="28"/>
          </w:rPr>
          <w:t xml:space="preserve">close-cropped hair, </w:t>
        </w:r>
      </w:ins>
      <w:del w:id="770" w:author="AARP Admin" w:date="2015-09-15T15:35:00Z">
        <w:r w:rsidDel="00840160">
          <w:rPr>
            <w:rFonts w:ascii="Times New Roman" w:hAnsi="Times New Roman" w:cs="Times New Roman"/>
            <w:sz w:val="28"/>
            <w:szCs w:val="28"/>
          </w:rPr>
          <w:delText xml:space="preserve">buzz-cut Afro, </w:delText>
        </w:r>
      </w:del>
      <w:r>
        <w:rPr>
          <w:rFonts w:ascii="Times New Roman" w:hAnsi="Times New Roman" w:cs="Times New Roman"/>
          <w:sz w:val="28"/>
          <w:szCs w:val="28"/>
        </w:rPr>
        <w:t>strong build, and bolt-upright posture, she cuts a warm, yet imposing figure, a combination of maternal care and no nonsense.</w:t>
      </w:r>
    </w:p>
    <w:p w14:paraId="5A790E1C" w14:textId="77777777" w:rsidR="009E1997" w:rsidDel="00E932DD" w:rsidRDefault="009E1997">
      <w:pPr>
        <w:rPr>
          <w:del w:id="771" w:author="AARP Admin" w:date="2015-09-16T09:12:00Z"/>
          <w:rFonts w:ascii="Times New Roman" w:hAnsi="Times New Roman" w:cs="Times New Roman"/>
          <w:sz w:val="28"/>
          <w:szCs w:val="28"/>
        </w:rPr>
      </w:pPr>
    </w:p>
    <w:p w14:paraId="5961C205" w14:textId="78EC4693" w:rsidR="00C1462E" w:rsidDel="006E3F40" w:rsidRDefault="00C1462E">
      <w:pPr>
        <w:rPr>
          <w:del w:id="772" w:author="AARP Admin" w:date="2015-09-15T09:49:00Z"/>
          <w:rFonts w:ascii="Times New Roman" w:hAnsi="Times New Roman" w:cs="Times New Roman"/>
          <w:sz w:val="28"/>
          <w:szCs w:val="28"/>
        </w:rPr>
      </w:pPr>
    </w:p>
    <w:p w14:paraId="756E46EF" w14:textId="77777777" w:rsidR="0066304A" w:rsidRDefault="0066304A">
      <w:pPr>
        <w:rPr>
          <w:ins w:id="773" w:author="AARP Admin" w:date="2015-09-15T11:53:00Z"/>
          <w:rFonts w:ascii="Times New Roman" w:hAnsi="Times New Roman" w:cs="Times New Roman"/>
          <w:sz w:val="28"/>
          <w:szCs w:val="28"/>
        </w:rPr>
      </w:pPr>
    </w:p>
    <w:p w14:paraId="2177883F" w14:textId="0A326089" w:rsidR="00553028" w:rsidDel="000E15B6" w:rsidRDefault="00553028">
      <w:pPr>
        <w:rPr>
          <w:del w:id="774" w:author="AARP Admin" w:date="2015-09-15T09:50:00Z"/>
          <w:rFonts w:ascii="Times New Roman" w:hAnsi="Times New Roman" w:cs="Times New Roman"/>
          <w:sz w:val="28"/>
          <w:szCs w:val="28"/>
        </w:rPr>
      </w:pPr>
      <w:del w:id="775" w:author="AARP Admin" w:date="2015-09-15T09:49:00Z">
        <w:r w:rsidRPr="00DC3394" w:rsidDel="000E15B6">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“When I look around </w:t>
      </w:r>
      <w:proofErr w:type="spellStart"/>
      <w:r w:rsidRPr="00DC3394">
        <w:rPr>
          <w:rFonts w:ascii="Times New Roman" w:hAnsi="Times New Roman" w:cs="Times New Roman"/>
          <w:sz w:val="28"/>
          <w:szCs w:val="28"/>
        </w:rPr>
        <w:t>Sandtown</w:t>
      </w:r>
      <w:proofErr w:type="spellEnd"/>
      <w:r w:rsidRPr="00DC3394">
        <w:rPr>
          <w:rFonts w:ascii="Times New Roman" w:hAnsi="Times New Roman" w:cs="Times New Roman"/>
          <w:sz w:val="28"/>
          <w:szCs w:val="28"/>
        </w:rPr>
        <w:t xml:space="preserve">, I see a lot of nice people,” </w:t>
      </w:r>
      <w:del w:id="776" w:author="AARP Admin" w:date="2015-09-15T15:37:00Z">
        <w:r w:rsidRPr="00DC3394" w:rsidDel="00840160">
          <w:rPr>
            <w:rFonts w:ascii="Times New Roman" w:hAnsi="Times New Roman" w:cs="Times New Roman"/>
            <w:sz w:val="28"/>
            <w:szCs w:val="28"/>
          </w:rPr>
          <w:delText xml:space="preserve">says </w:delText>
        </w:r>
      </w:del>
      <w:ins w:id="777" w:author="AARP Admin" w:date="2015-09-15T15:37:00Z">
        <w:r w:rsidR="00840160">
          <w:rPr>
            <w:rFonts w:ascii="Times New Roman" w:hAnsi="Times New Roman" w:cs="Times New Roman"/>
            <w:sz w:val="28"/>
            <w:szCs w:val="28"/>
          </w:rPr>
          <w:t xml:space="preserve">she says. </w:t>
        </w:r>
      </w:ins>
      <w:del w:id="778" w:author="AARP Admin" w:date="2015-09-15T15:25:00Z">
        <w:r w:rsidRPr="00DC3394" w:rsidDel="009E1997">
          <w:rPr>
            <w:rFonts w:ascii="Times New Roman" w:hAnsi="Times New Roman" w:cs="Times New Roman"/>
            <w:sz w:val="28"/>
            <w:szCs w:val="28"/>
          </w:rPr>
          <w:delText xml:space="preserve">Major Sheree Briscoe, who was brought on to run Western District in May. </w:delText>
        </w:r>
      </w:del>
      <w:r w:rsidRPr="00DC3394">
        <w:rPr>
          <w:rFonts w:ascii="Times New Roman" w:hAnsi="Times New Roman" w:cs="Times New Roman"/>
          <w:sz w:val="28"/>
          <w:szCs w:val="28"/>
        </w:rPr>
        <w:t xml:space="preserve">“A lot of people </w:t>
      </w:r>
      <w:r>
        <w:rPr>
          <w:rFonts w:ascii="Times New Roman" w:hAnsi="Times New Roman" w:cs="Times New Roman"/>
          <w:sz w:val="28"/>
          <w:szCs w:val="28"/>
        </w:rPr>
        <w:t>gather</w:t>
      </w:r>
      <w:r w:rsidRPr="00DC3394">
        <w:rPr>
          <w:rFonts w:ascii="Times New Roman" w:hAnsi="Times New Roman" w:cs="Times New Roman"/>
          <w:sz w:val="28"/>
          <w:szCs w:val="28"/>
        </w:rPr>
        <w:t xml:space="preserve"> on the corners just to meet. Others are doing something else. It’s our job to separate that out.”</w:t>
      </w:r>
      <w:del w:id="779" w:author="AARP Admin" w:date="2015-09-15T16:38:00Z">
        <w:r w:rsidDel="00BA4452">
          <w:rPr>
            <w:rFonts w:ascii="Times New Roman" w:hAnsi="Times New Roman" w:cs="Times New Roman"/>
            <w:sz w:val="28"/>
            <w:szCs w:val="28"/>
          </w:rPr>
          <w:delText xml:space="preserve"> </w:delText>
        </w:r>
      </w:del>
    </w:p>
    <w:p w14:paraId="421889B1" w14:textId="77777777" w:rsidR="000E15B6" w:rsidRDefault="000E15B6">
      <w:pPr>
        <w:rPr>
          <w:ins w:id="780" w:author="AARP Admin" w:date="2015-09-15T09:50:00Z"/>
          <w:rFonts w:ascii="Times New Roman" w:hAnsi="Times New Roman" w:cs="Times New Roman"/>
          <w:sz w:val="28"/>
          <w:szCs w:val="28"/>
        </w:rPr>
      </w:pPr>
    </w:p>
    <w:p w14:paraId="42671F99" w14:textId="77777777" w:rsidR="000E15B6" w:rsidRDefault="000E15B6">
      <w:pPr>
        <w:rPr>
          <w:ins w:id="781" w:author="AARP Admin" w:date="2015-09-15T09:50:00Z"/>
          <w:rFonts w:ascii="Times New Roman" w:hAnsi="Times New Roman" w:cs="Times New Roman"/>
          <w:sz w:val="28"/>
          <w:szCs w:val="28"/>
        </w:rPr>
      </w:pPr>
    </w:p>
    <w:p w14:paraId="081FD49A" w14:textId="6FE5B23D" w:rsidR="00553028" w:rsidDel="00AB2552" w:rsidRDefault="002D0373">
      <w:pPr>
        <w:rPr>
          <w:del w:id="782" w:author="AARP Admin" w:date="2015-09-15T15:58:00Z"/>
          <w:rFonts w:ascii="Times New Roman" w:hAnsi="Times New Roman" w:cs="Times New Roman"/>
          <w:sz w:val="28"/>
          <w:szCs w:val="28"/>
        </w:rPr>
      </w:pPr>
      <w:ins w:id="783" w:author="AARP Admin" w:date="2015-09-15T15:57:00Z">
        <w:r>
          <w:rPr>
            <w:rFonts w:ascii="Times New Roman" w:hAnsi="Times New Roman" w:cs="Times New Roman"/>
            <w:sz w:val="28"/>
            <w:szCs w:val="28"/>
          </w:rPr>
          <w:t xml:space="preserve">How </w:t>
        </w:r>
      </w:ins>
      <w:ins w:id="784" w:author="AARP Admin" w:date="2015-09-15T15:58:00Z">
        <w:r w:rsidR="00AB2552">
          <w:rPr>
            <w:rFonts w:ascii="Times New Roman" w:hAnsi="Times New Roman" w:cs="Times New Roman"/>
            <w:sz w:val="28"/>
            <w:szCs w:val="28"/>
          </w:rPr>
          <w:t>her officers</w:t>
        </w:r>
      </w:ins>
      <w:ins w:id="785" w:author="AARP Admin" w:date="2015-09-15T15:57:00Z">
        <w:r>
          <w:rPr>
            <w:rFonts w:ascii="Times New Roman" w:hAnsi="Times New Roman" w:cs="Times New Roman"/>
            <w:sz w:val="28"/>
            <w:szCs w:val="28"/>
          </w:rPr>
          <w:t xml:space="preserve"> do that job, Briscoe says, </w:t>
        </w:r>
      </w:ins>
      <w:ins w:id="786" w:author="AARP Admin" w:date="2015-09-15T16:38:00Z">
        <w:r w:rsidR="00BA4452">
          <w:rPr>
            <w:rFonts w:ascii="Times New Roman" w:hAnsi="Times New Roman" w:cs="Times New Roman"/>
            <w:sz w:val="28"/>
            <w:szCs w:val="28"/>
          </w:rPr>
          <w:t>will be</w:t>
        </w:r>
      </w:ins>
      <w:ins w:id="787" w:author="AARP Admin" w:date="2015-09-15T15:57:00Z">
        <w:r>
          <w:rPr>
            <w:rFonts w:ascii="Times New Roman" w:hAnsi="Times New Roman" w:cs="Times New Roman"/>
            <w:sz w:val="28"/>
            <w:szCs w:val="28"/>
          </w:rPr>
          <w:t xml:space="preserve"> changing here in what is often called the Post-Freddie-Gray</w:t>
        </w:r>
      </w:ins>
      <w:ins w:id="788" w:author="AARP Admin" w:date="2015-09-15T16:38:00Z">
        <w:r w:rsidR="00BA4452">
          <w:rPr>
            <w:rFonts w:ascii="Times New Roman" w:hAnsi="Times New Roman" w:cs="Times New Roman"/>
            <w:sz w:val="28"/>
            <w:szCs w:val="28"/>
          </w:rPr>
          <w:t xml:space="preserve"> era</w:t>
        </w:r>
      </w:ins>
      <w:ins w:id="789" w:author="AARP Admin" w:date="2015-09-15T15:57:00Z">
        <w:r>
          <w:rPr>
            <w:rFonts w:ascii="Times New Roman" w:hAnsi="Times New Roman" w:cs="Times New Roman"/>
            <w:sz w:val="28"/>
            <w:szCs w:val="28"/>
          </w:rPr>
          <w:t>.</w:t>
        </w:r>
      </w:ins>
      <w:ins w:id="790" w:author="AARP Admin" w:date="2015-09-15T15:55:00Z">
        <w:r>
          <w:rPr>
            <w:rFonts w:ascii="Times New Roman" w:hAnsi="Times New Roman" w:cs="Times New Roman"/>
            <w:sz w:val="28"/>
            <w:szCs w:val="28"/>
          </w:rPr>
          <w:t xml:space="preserve"> </w:t>
        </w:r>
      </w:ins>
      <w:del w:id="791" w:author="AARP Admin" w:date="2015-09-15T09:50:00Z">
        <w:r w:rsidR="00553028" w:rsidRPr="00DC3394" w:rsidDel="000E15B6">
          <w:rPr>
            <w:rFonts w:ascii="Times New Roman" w:hAnsi="Times New Roman" w:cs="Times New Roman"/>
            <w:sz w:val="28"/>
            <w:szCs w:val="28"/>
          </w:rPr>
          <w:delText xml:space="preserve">     </w:delText>
        </w:r>
      </w:del>
      <w:r w:rsidR="00553028" w:rsidRPr="00DC3394">
        <w:rPr>
          <w:rFonts w:ascii="Times New Roman" w:hAnsi="Times New Roman" w:cs="Times New Roman"/>
          <w:sz w:val="28"/>
          <w:szCs w:val="28"/>
        </w:rPr>
        <w:t>Besides introducing herself to people, she and a police captain look for housing and business code violations. They report trash heaps and overgrown lots and hand out quick-reference guides to city services. They remind people they’re entitled to those services.</w:t>
      </w:r>
      <w:ins w:id="792" w:author="AARP Admin" w:date="2015-09-15T17:26:00Z">
        <w:r w:rsidR="00E46BA8" w:rsidRPr="00E46BA8">
          <w:rPr>
            <w:rFonts w:ascii="Times New Roman" w:hAnsi="Times New Roman" w:cs="Times New Roman"/>
            <w:sz w:val="28"/>
            <w:szCs w:val="28"/>
          </w:rPr>
          <w:t xml:space="preserve"> </w:t>
        </w:r>
        <w:r w:rsidR="00E46BA8">
          <w:rPr>
            <w:rFonts w:ascii="Times New Roman" w:hAnsi="Times New Roman" w:cs="Times New Roman"/>
            <w:sz w:val="28"/>
            <w:szCs w:val="28"/>
          </w:rPr>
          <w:t xml:space="preserve">And they do </w:t>
        </w:r>
        <w:r w:rsidR="00E46BA8" w:rsidRPr="00DC3394">
          <w:rPr>
            <w:rFonts w:ascii="Times New Roman" w:hAnsi="Times New Roman" w:cs="Times New Roman"/>
            <w:sz w:val="28"/>
            <w:szCs w:val="28"/>
          </w:rPr>
          <w:t>social outreach, helping people with mental health issues and getting to know those who hang on corners.</w:t>
        </w:r>
        <w:r w:rsidR="00E46BA8">
          <w:rPr>
            <w:rFonts w:ascii="Times New Roman" w:hAnsi="Times New Roman" w:cs="Times New Roman"/>
            <w:sz w:val="28"/>
            <w:szCs w:val="28"/>
          </w:rPr>
          <w:t xml:space="preserve"> </w:t>
        </w:r>
      </w:ins>
      <w:del w:id="793" w:author="AARP Admin" w:date="2015-09-16T10:45:00Z">
        <w:r w:rsidR="00553028" w:rsidRPr="00DC3394" w:rsidDel="00AE05DD">
          <w:rPr>
            <w:rFonts w:ascii="Times New Roman" w:hAnsi="Times New Roman" w:cs="Times New Roman"/>
            <w:sz w:val="28"/>
            <w:szCs w:val="28"/>
          </w:rPr>
          <w:delText xml:space="preserve"> </w:delText>
        </w:r>
      </w:del>
      <w:r w:rsidR="00553028" w:rsidRPr="00DC3394">
        <w:rPr>
          <w:rFonts w:ascii="Times New Roman" w:hAnsi="Times New Roman" w:cs="Times New Roman"/>
          <w:sz w:val="28"/>
          <w:szCs w:val="28"/>
        </w:rPr>
        <w:t>“We try to look at the problem as more than a one-</w:t>
      </w:r>
      <w:proofErr w:type="spellStart"/>
      <w:r w:rsidR="00553028" w:rsidRPr="00DC3394">
        <w:rPr>
          <w:rFonts w:ascii="Times New Roman" w:hAnsi="Times New Roman" w:cs="Times New Roman"/>
          <w:sz w:val="28"/>
          <w:szCs w:val="28"/>
        </w:rPr>
        <w:t>laned</w:t>
      </w:r>
      <w:proofErr w:type="spellEnd"/>
      <w:r w:rsidR="00553028" w:rsidRPr="00DC3394">
        <w:rPr>
          <w:rFonts w:ascii="Times New Roman" w:hAnsi="Times New Roman" w:cs="Times New Roman"/>
          <w:sz w:val="28"/>
          <w:szCs w:val="28"/>
        </w:rPr>
        <w:t xml:space="preserve"> one,” she says.</w:t>
      </w:r>
    </w:p>
    <w:p w14:paraId="58BCDE46" w14:textId="77777777" w:rsidR="00AB2552" w:rsidRDefault="00AB2552">
      <w:pPr>
        <w:rPr>
          <w:ins w:id="794" w:author="AARP Admin" w:date="2015-09-15T15:58:00Z"/>
          <w:rFonts w:ascii="Times New Roman" w:hAnsi="Times New Roman" w:cs="Times New Roman"/>
          <w:sz w:val="28"/>
          <w:szCs w:val="28"/>
        </w:rPr>
      </w:pPr>
    </w:p>
    <w:p w14:paraId="79720C52" w14:textId="77777777" w:rsidR="00916E05" w:rsidRDefault="00916E05">
      <w:pPr>
        <w:rPr>
          <w:ins w:id="795" w:author="AARP Admin" w:date="2015-09-15T17:45:00Z"/>
          <w:rFonts w:ascii="Times New Roman" w:hAnsi="Times New Roman" w:cs="Times New Roman"/>
          <w:sz w:val="28"/>
          <w:szCs w:val="28"/>
        </w:rPr>
      </w:pPr>
    </w:p>
    <w:p w14:paraId="482BCAAC" w14:textId="403BECA6" w:rsidR="00553028" w:rsidRPr="00DC3394" w:rsidDel="00AB2552" w:rsidRDefault="00AE05DD">
      <w:pPr>
        <w:rPr>
          <w:del w:id="796" w:author="AARP Admin" w:date="2015-09-15T15:58:00Z"/>
          <w:rFonts w:ascii="Times New Roman" w:hAnsi="Times New Roman" w:cs="Times New Roman"/>
          <w:sz w:val="28"/>
          <w:szCs w:val="28"/>
        </w:rPr>
      </w:pPr>
      <w:ins w:id="797" w:author="AARP Admin" w:date="2015-09-16T10:47:00Z">
        <w:r>
          <w:rPr>
            <w:rFonts w:ascii="Times New Roman" w:hAnsi="Times New Roman" w:cs="Times New Roman"/>
            <w:sz w:val="28"/>
            <w:szCs w:val="28"/>
          </w:rPr>
          <w:t>What she’s describing</w:t>
        </w:r>
      </w:ins>
      <w:ins w:id="798" w:author="AARP Admin" w:date="2015-09-16T10:45:00Z">
        <w:r>
          <w:rPr>
            <w:rFonts w:ascii="Times New Roman" w:hAnsi="Times New Roman" w:cs="Times New Roman"/>
            <w:sz w:val="28"/>
            <w:szCs w:val="28"/>
          </w:rPr>
          <w:t xml:space="preserve"> represents a </w:t>
        </w:r>
      </w:ins>
      <w:ins w:id="799" w:author="AARP Admin" w:date="2015-09-16T10:46:00Z">
        <w:r>
          <w:rPr>
            <w:rFonts w:ascii="Times New Roman" w:hAnsi="Times New Roman" w:cs="Times New Roman"/>
            <w:sz w:val="28"/>
            <w:szCs w:val="28"/>
          </w:rPr>
          <w:t xml:space="preserve">dramatic </w:t>
        </w:r>
      </w:ins>
      <w:ins w:id="800" w:author="AARP Admin" w:date="2015-09-16T10:45:00Z">
        <w:r>
          <w:rPr>
            <w:rFonts w:ascii="Times New Roman" w:hAnsi="Times New Roman" w:cs="Times New Roman"/>
            <w:sz w:val="28"/>
            <w:szCs w:val="28"/>
          </w:rPr>
          <w:t xml:space="preserve">shift from </w:t>
        </w:r>
      </w:ins>
      <w:ins w:id="801" w:author="AARP Admin" w:date="2015-09-16T10:47:00Z">
        <w:r>
          <w:rPr>
            <w:rFonts w:ascii="Times New Roman" w:hAnsi="Times New Roman" w:cs="Times New Roman"/>
            <w:sz w:val="28"/>
            <w:szCs w:val="28"/>
          </w:rPr>
          <w:t xml:space="preserve">an aggressive, zero-tolerance model </w:t>
        </w:r>
      </w:ins>
      <w:ins w:id="802" w:author="AARP Admin" w:date="2015-09-16T10:45:00Z">
        <w:r>
          <w:rPr>
            <w:rFonts w:ascii="Times New Roman" w:hAnsi="Times New Roman" w:cs="Times New Roman"/>
            <w:sz w:val="28"/>
            <w:szCs w:val="28"/>
          </w:rPr>
          <w:t xml:space="preserve">to a more holistic </w:t>
        </w:r>
      </w:ins>
      <w:ins w:id="803" w:author="AARP Admin" w:date="2015-09-16T10:48:00Z">
        <w:r>
          <w:rPr>
            <w:rFonts w:ascii="Times New Roman" w:hAnsi="Times New Roman" w:cs="Times New Roman"/>
            <w:sz w:val="28"/>
            <w:szCs w:val="28"/>
          </w:rPr>
          <w:t xml:space="preserve">style of </w:t>
        </w:r>
      </w:ins>
      <w:ins w:id="804" w:author="AARP Admin" w:date="2015-09-16T10:47:00Z">
        <w:r>
          <w:rPr>
            <w:rFonts w:ascii="Times New Roman" w:hAnsi="Times New Roman" w:cs="Times New Roman"/>
            <w:sz w:val="28"/>
            <w:szCs w:val="28"/>
          </w:rPr>
          <w:t>“</w:t>
        </w:r>
      </w:ins>
      <w:ins w:id="805" w:author="AARP Admin" w:date="2015-09-16T10:45:00Z">
        <w:r>
          <w:rPr>
            <w:rFonts w:ascii="Times New Roman" w:hAnsi="Times New Roman" w:cs="Times New Roman"/>
            <w:sz w:val="28"/>
            <w:szCs w:val="28"/>
          </w:rPr>
          <w:t>community policing</w:t>
        </w:r>
      </w:ins>
      <w:ins w:id="806" w:author="AARP Admin" w:date="2015-09-16T10:47:00Z">
        <w:r>
          <w:rPr>
            <w:rFonts w:ascii="Times New Roman" w:hAnsi="Times New Roman" w:cs="Times New Roman"/>
            <w:sz w:val="28"/>
            <w:szCs w:val="28"/>
          </w:rPr>
          <w:t>.”</w:t>
        </w:r>
      </w:ins>
      <w:ins w:id="807" w:author="AARP Admin" w:date="2015-09-16T10:45:00Z">
        <w:r w:rsidRPr="00DC3394">
          <w:rPr>
            <w:rFonts w:ascii="Times New Roman" w:hAnsi="Times New Roman" w:cs="Times New Roman"/>
            <w:sz w:val="28"/>
            <w:szCs w:val="28"/>
          </w:rPr>
          <w:t xml:space="preserve"> </w:t>
        </w:r>
      </w:ins>
      <w:ins w:id="808" w:author="AARP Admin" w:date="2015-09-16T10:47:00Z">
        <w:r>
          <w:rPr>
            <w:rFonts w:ascii="Times New Roman" w:hAnsi="Times New Roman" w:cs="Times New Roman"/>
            <w:sz w:val="28"/>
            <w:szCs w:val="28"/>
          </w:rPr>
          <w:t>But</w:t>
        </w:r>
      </w:ins>
      <w:ins w:id="809" w:author="AARP Admin" w:date="2015-09-16T10:48:00Z">
        <w:r>
          <w:rPr>
            <w:rFonts w:ascii="Times New Roman" w:hAnsi="Times New Roman" w:cs="Times New Roman"/>
            <w:sz w:val="28"/>
            <w:szCs w:val="28"/>
          </w:rPr>
          <w:t xml:space="preserve"> this </w:t>
        </w:r>
      </w:ins>
      <w:ins w:id="810" w:author="AARP Admin" w:date="2015-09-16T10:49:00Z">
        <w:r>
          <w:rPr>
            <w:rFonts w:ascii="Times New Roman" w:hAnsi="Times New Roman" w:cs="Times New Roman"/>
            <w:sz w:val="28"/>
            <w:szCs w:val="28"/>
          </w:rPr>
          <w:t xml:space="preserve">is </w:t>
        </w:r>
      </w:ins>
      <w:ins w:id="811" w:author="AARP Admin" w:date="2015-09-16T10:48:00Z">
        <w:r>
          <w:rPr>
            <w:rFonts w:ascii="Times New Roman" w:hAnsi="Times New Roman" w:cs="Times New Roman"/>
            <w:sz w:val="28"/>
            <w:szCs w:val="28"/>
          </w:rPr>
          <w:t xml:space="preserve">a community that may </w:t>
        </w:r>
      </w:ins>
      <w:ins w:id="812" w:author="AARP Admin" w:date="2015-09-16T10:49:00Z">
        <w:r>
          <w:rPr>
            <w:rFonts w:ascii="Times New Roman" w:hAnsi="Times New Roman" w:cs="Times New Roman"/>
            <w:sz w:val="28"/>
            <w:szCs w:val="28"/>
          </w:rPr>
          <w:t>be a skeptical</w:t>
        </w:r>
      </w:ins>
      <w:ins w:id="813" w:author="AARP Admin" w:date="2015-09-16T10:48:00Z">
        <w:r>
          <w:rPr>
            <w:rFonts w:ascii="Times New Roman" w:hAnsi="Times New Roman" w:cs="Times New Roman"/>
            <w:sz w:val="28"/>
            <w:szCs w:val="28"/>
          </w:rPr>
          <w:t xml:space="preserve"> partner</w:t>
        </w:r>
      </w:ins>
      <w:ins w:id="814" w:author="AARP Admin" w:date="2015-09-16T10:49:00Z">
        <w:r>
          <w:rPr>
            <w:rFonts w:ascii="Times New Roman" w:hAnsi="Times New Roman" w:cs="Times New Roman"/>
            <w:sz w:val="28"/>
            <w:szCs w:val="28"/>
          </w:rPr>
          <w:t>.</w:t>
        </w:r>
      </w:ins>
      <w:ins w:id="815" w:author="AARP Admin" w:date="2015-09-16T10:47:00Z">
        <w:r>
          <w:rPr>
            <w:rFonts w:ascii="Times New Roman" w:hAnsi="Times New Roman" w:cs="Times New Roman"/>
            <w:sz w:val="28"/>
            <w:szCs w:val="28"/>
          </w:rPr>
          <w:t xml:space="preserve"> </w:t>
        </w:r>
      </w:ins>
      <w:del w:id="816" w:author="AARP Admin" w:date="2015-09-15T15:58:00Z">
        <w:r w:rsidR="00553028" w:rsidRPr="00DC3394" w:rsidDel="00AB2552">
          <w:rPr>
            <w:rFonts w:ascii="Times New Roman" w:hAnsi="Times New Roman" w:cs="Times New Roman"/>
            <w:sz w:val="28"/>
            <w:szCs w:val="28"/>
          </w:rPr>
          <w:delText xml:space="preserve">     </w:delText>
        </w:r>
      </w:del>
      <w:del w:id="817" w:author="AARP Admin" w:date="2015-09-15T17:26:00Z">
        <w:r w:rsidR="00553028" w:rsidRPr="00DC3394" w:rsidDel="00E46BA8">
          <w:rPr>
            <w:rFonts w:ascii="Times New Roman" w:hAnsi="Times New Roman" w:cs="Times New Roman"/>
            <w:sz w:val="28"/>
            <w:szCs w:val="28"/>
          </w:rPr>
          <w:delText xml:space="preserve">Instead of </w:delText>
        </w:r>
      </w:del>
      <w:del w:id="818" w:author="AARP Admin" w:date="2015-09-15T16:38:00Z">
        <w:r w:rsidR="00553028" w:rsidRPr="00DC3394" w:rsidDel="00BA4452">
          <w:rPr>
            <w:rFonts w:ascii="Times New Roman" w:hAnsi="Times New Roman" w:cs="Times New Roman"/>
            <w:sz w:val="28"/>
            <w:szCs w:val="28"/>
          </w:rPr>
          <w:delText xml:space="preserve">sticking to </w:delText>
        </w:r>
      </w:del>
      <w:del w:id="819" w:author="AARP Admin" w:date="2015-09-15T17:26:00Z">
        <w:r w:rsidR="00553028" w:rsidRPr="00DC3394" w:rsidDel="00E46BA8">
          <w:rPr>
            <w:rFonts w:ascii="Times New Roman" w:hAnsi="Times New Roman" w:cs="Times New Roman"/>
            <w:sz w:val="28"/>
            <w:szCs w:val="28"/>
          </w:rPr>
          <w:delText>straight policing, Briscoe says she embraces the role of doing social outreach, helping people with mental health issues and getting to know those who hang on corners.</w:delText>
        </w:r>
      </w:del>
    </w:p>
    <w:p w14:paraId="39E81FC2" w14:textId="77777777" w:rsidR="00AE05DD" w:rsidRDefault="00553028">
      <w:pPr>
        <w:rPr>
          <w:ins w:id="820" w:author="AARP Admin" w:date="2015-09-16T10:49:00Z"/>
          <w:rFonts w:ascii="Times New Roman" w:hAnsi="Times New Roman" w:cs="Times New Roman"/>
          <w:sz w:val="28"/>
          <w:szCs w:val="28"/>
        </w:rPr>
      </w:pPr>
      <w:del w:id="821" w:author="AARP Admin" w:date="2015-09-15T15:58:00Z">
        <w:r w:rsidRPr="00DC3394" w:rsidDel="00AB2552">
          <w:rPr>
            <w:rFonts w:ascii="Times New Roman" w:hAnsi="Times New Roman" w:cs="Times New Roman"/>
            <w:sz w:val="28"/>
            <w:szCs w:val="28"/>
          </w:rPr>
          <w:delText xml:space="preserve">     </w:delText>
        </w:r>
      </w:del>
      <w:r w:rsidRPr="00DC3394">
        <w:rPr>
          <w:rFonts w:ascii="Times New Roman" w:hAnsi="Times New Roman" w:cs="Times New Roman"/>
          <w:sz w:val="28"/>
          <w:szCs w:val="28"/>
        </w:rPr>
        <w:t xml:space="preserve">“It’s not popular to be seen holding hands with the police right now,” </w:t>
      </w:r>
      <w:del w:id="822" w:author="AARP Admin" w:date="2015-09-16T10:49:00Z">
        <w:r w:rsidRPr="00DC3394" w:rsidDel="00AE05DD">
          <w:rPr>
            <w:rFonts w:ascii="Times New Roman" w:hAnsi="Times New Roman" w:cs="Times New Roman"/>
            <w:sz w:val="28"/>
            <w:szCs w:val="28"/>
          </w:rPr>
          <w:delText xml:space="preserve">she </w:delText>
        </w:r>
      </w:del>
      <w:ins w:id="823" w:author="AARP Admin" w:date="2015-09-16T10:49:00Z">
        <w:r w:rsidR="00AE05DD">
          <w:rPr>
            <w:rFonts w:ascii="Times New Roman" w:hAnsi="Times New Roman" w:cs="Times New Roman"/>
            <w:sz w:val="28"/>
            <w:szCs w:val="28"/>
          </w:rPr>
          <w:t>Briscoe</w:t>
        </w:r>
        <w:r w:rsidR="00AE05DD" w:rsidRPr="00DC3394">
          <w:rPr>
            <w:rFonts w:ascii="Times New Roman" w:hAnsi="Times New Roman" w:cs="Times New Roman"/>
            <w:sz w:val="28"/>
            <w:szCs w:val="28"/>
          </w:rPr>
          <w:t xml:space="preserve"> </w:t>
        </w:r>
      </w:ins>
      <w:r w:rsidRPr="00DC3394">
        <w:rPr>
          <w:rFonts w:ascii="Times New Roman" w:hAnsi="Times New Roman" w:cs="Times New Roman"/>
          <w:sz w:val="28"/>
          <w:szCs w:val="28"/>
        </w:rPr>
        <w:t xml:space="preserve">says. </w:t>
      </w:r>
    </w:p>
    <w:p w14:paraId="2B539305" w14:textId="77777777" w:rsidR="00AE05DD" w:rsidRDefault="00AE05DD">
      <w:pPr>
        <w:rPr>
          <w:ins w:id="824" w:author="AARP Admin" w:date="2015-09-16T10:49:00Z"/>
          <w:rFonts w:ascii="Times New Roman" w:hAnsi="Times New Roman" w:cs="Times New Roman"/>
          <w:sz w:val="28"/>
          <w:szCs w:val="28"/>
        </w:rPr>
      </w:pPr>
    </w:p>
    <w:p w14:paraId="530B0133" w14:textId="19173B88" w:rsidR="00553028" w:rsidRPr="00DC3394" w:rsidRDefault="00553028">
      <w:pPr>
        <w:rPr>
          <w:rFonts w:ascii="Times New Roman" w:hAnsi="Times New Roman" w:cs="Times New Roman"/>
          <w:sz w:val="28"/>
          <w:szCs w:val="28"/>
        </w:rPr>
      </w:pPr>
      <w:r>
        <w:rPr>
          <w:rFonts w:ascii="Times New Roman" w:hAnsi="Times New Roman" w:cs="Times New Roman"/>
          <w:sz w:val="28"/>
          <w:szCs w:val="28"/>
        </w:rPr>
        <w:t>Not that it ever was—</w:t>
      </w:r>
      <w:del w:id="825" w:author="AARP Admin" w:date="2015-09-15T17:28:00Z">
        <w:r w:rsidDel="00E46BA8">
          <w:rPr>
            <w:rFonts w:ascii="Times New Roman" w:hAnsi="Times New Roman" w:cs="Times New Roman"/>
            <w:sz w:val="28"/>
            <w:szCs w:val="28"/>
          </w:rPr>
          <w:delText xml:space="preserve">police often have to work around </w:delText>
        </w:r>
      </w:del>
      <w:r>
        <w:rPr>
          <w:rFonts w:ascii="Times New Roman" w:hAnsi="Times New Roman" w:cs="Times New Roman"/>
          <w:sz w:val="28"/>
          <w:szCs w:val="28"/>
        </w:rPr>
        <w:t>generations of distrust</w:t>
      </w:r>
      <w:ins w:id="826" w:author="AARP Admin" w:date="2015-09-15T17:29:00Z">
        <w:r w:rsidR="00E46BA8">
          <w:rPr>
            <w:rFonts w:ascii="Times New Roman" w:hAnsi="Times New Roman" w:cs="Times New Roman"/>
            <w:sz w:val="28"/>
            <w:szCs w:val="28"/>
          </w:rPr>
          <w:t xml:space="preserve"> </w:t>
        </w:r>
      </w:ins>
      <w:ins w:id="827" w:author="AARP Admin" w:date="2015-09-15T17:30:00Z">
        <w:r w:rsidR="00916E05">
          <w:rPr>
            <w:rFonts w:ascii="Times New Roman" w:hAnsi="Times New Roman" w:cs="Times New Roman"/>
            <w:sz w:val="28"/>
            <w:szCs w:val="28"/>
          </w:rPr>
          <w:t>have built</w:t>
        </w:r>
      </w:ins>
      <w:ins w:id="828" w:author="AARP Admin" w:date="2015-09-15T17:29:00Z">
        <w:r w:rsidR="00E46BA8">
          <w:rPr>
            <w:rFonts w:ascii="Times New Roman" w:hAnsi="Times New Roman" w:cs="Times New Roman"/>
            <w:sz w:val="28"/>
            <w:szCs w:val="28"/>
          </w:rPr>
          <w:t xml:space="preserve"> up in neighborhoods like this</w:t>
        </w:r>
      </w:ins>
      <w:r>
        <w:rPr>
          <w:rFonts w:ascii="Times New Roman" w:hAnsi="Times New Roman" w:cs="Times New Roman"/>
          <w:sz w:val="28"/>
          <w:szCs w:val="28"/>
        </w:rPr>
        <w:t xml:space="preserve">. </w:t>
      </w:r>
      <w:r w:rsidRPr="00DC3394">
        <w:rPr>
          <w:rFonts w:ascii="Times New Roman" w:hAnsi="Times New Roman" w:cs="Times New Roman"/>
          <w:sz w:val="28"/>
          <w:szCs w:val="28"/>
        </w:rPr>
        <w:t>“I need to be sincere with people to make these relationships grow</w:t>
      </w:r>
      <w:r>
        <w:rPr>
          <w:rFonts w:ascii="Times New Roman" w:hAnsi="Times New Roman" w:cs="Times New Roman"/>
          <w:sz w:val="28"/>
          <w:szCs w:val="28"/>
        </w:rPr>
        <w:t>,” Briscoe says</w:t>
      </w:r>
      <w:r w:rsidRPr="00DC3394">
        <w:rPr>
          <w:rFonts w:ascii="Times New Roman" w:hAnsi="Times New Roman" w:cs="Times New Roman"/>
          <w:sz w:val="28"/>
          <w:szCs w:val="28"/>
        </w:rPr>
        <w:t xml:space="preserve">. </w:t>
      </w:r>
      <w:r>
        <w:rPr>
          <w:rFonts w:ascii="Times New Roman" w:hAnsi="Times New Roman" w:cs="Times New Roman"/>
          <w:sz w:val="28"/>
          <w:szCs w:val="28"/>
        </w:rPr>
        <w:t>“</w:t>
      </w:r>
      <w:r w:rsidRPr="00DC3394">
        <w:rPr>
          <w:rFonts w:ascii="Times New Roman" w:hAnsi="Times New Roman" w:cs="Times New Roman"/>
          <w:sz w:val="28"/>
          <w:szCs w:val="28"/>
        </w:rPr>
        <w:t xml:space="preserve">We’ve been talking to people who’ve had trouble with the </w:t>
      </w:r>
      <w:r w:rsidRPr="00DC3394">
        <w:rPr>
          <w:rFonts w:ascii="Times New Roman" w:hAnsi="Times New Roman" w:cs="Times New Roman"/>
          <w:sz w:val="28"/>
          <w:szCs w:val="28"/>
        </w:rPr>
        <w:lastRenderedPageBreak/>
        <w:t xml:space="preserve">police. I feel like I need to apologize to them, even if </w:t>
      </w:r>
      <w:r>
        <w:rPr>
          <w:rFonts w:ascii="Times New Roman" w:hAnsi="Times New Roman" w:cs="Times New Roman"/>
          <w:sz w:val="28"/>
          <w:szCs w:val="28"/>
        </w:rPr>
        <w:t xml:space="preserve">it’s </w:t>
      </w:r>
      <w:r w:rsidRPr="00DC3394">
        <w:rPr>
          <w:rFonts w:ascii="Times New Roman" w:hAnsi="Times New Roman" w:cs="Times New Roman"/>
          <w:sz w:val="28"/>
          <w:szCs w:val="28"/>
        </w:rPr>
        <w:t xml:space="preserve">something </w:t>
      </w:r>
      <w:r>
        <w:rPr>
          <w:rFonts w:ascii="Times New Roman" w:hAnsi="Times New Roman" w:cs="Times New Roman"/>
          <w:sz w:val="28"/>
          <w:szCs w:val="28"/>
        </w:rPr>
        <w:t xml:space="preserve">that </w:t>
      </w:r>
      <w:r w:rsidRPr="00DC3394">
        <w:rPr>
          <w:rFonts w:ascii="Times New Roman" w:hAnsi="Times New Roman" w:cs="Times New Roman"/>
          <w:sz w:val="28"/>
          <w:szCs w:val="28"/>
        </w:rPr>
        <w:t>happened 20 years ago.”</w:t>
      </w:r>
    </w:p>
    <w:p w14:paraId="3D7CD264" w14:textId="77777777" w:rsidR="00553028" w:rsidDel="00AB2552" w:rsidRDefault="00553028">
      <w:pPr>
        <w:rPr>
          <w:del w:id="829" w:author="AARP Admin" w:date="2015-09-15T15:59:00Z"/>
          <w:rFonts w:ascii="Times New Roman" w:hAnsi="Times New Roman" w:cs="Times New Roman"/>
          <w:sz w:val="28"/>
          <w:szCs w:val="28"/>
        </w:rPr>
      </w:pPr>
    </w:p>
    <w:p w14:paraId="78A0287C" w14:textId="77777777" w:rsidR="00553028" w:rsidRDefault="00553028">
      <w:pPr>
        <w:rPr>
          <w:rFonts w:ascii="Times New Roman" w:hAnsi="Times New Roman" w:cs="Times New Roman"/>
          <w:sz w:val="28"/>
          <w:szCs w:val="28"/>
        </w:rPr>
      </w:pPr>
    </w:p>
    <w:p w14:paraId="315AD001" w14:textId="0D71C94E" w:rsidR="007F0662" w:rsidRPr="00DC3394" w:rsidDel="00C1462E" w:rsidRDefault="006B64CB">
      <w:pPr>
        <w:rPr>
          <w:del w:id="830" w:author="AARP Admin" w:date="2015-09-15T08:50:00Z"/>
          <w:rFonts w:ascii="Times New Roman" w:hAnsi="Times New Roman" w:cs="Times New Roman"/>
          <w:sz w:val="28"/>
          <w:szCs w:val="28"/>
        </w:rPr>
      </w:pPr>
      <w:ins w:id="831" w:author="AARP Admin" w:date="2015-09-16T09:13:00Z">
        <w:r>
          <w:rPr>
            <w:rFonts w:ascii="Times New Roman" w:hAnsi="Times New Roman" w:cs="Times New Roman"/>
            <w:sz w:val="28"/>
            <w:szCs w:val="28"/>
          </w:rPr>
          <w:t xml:space="preserve">Earl Williams tells a story about </w:t>
        </w:r>
        <w:r w:rsidR="00ED3FC8">
          <w:rPr>
            <w:rFonts w:ascii="Times New Roman" w:hAnsi="Times New Roman" w:cs="Times New Roman"/>
            <w:sz w:val="28"/>
            <w:szCs w:val="28"/>
          </w:rPr>
          <w:t xml:space="preserve">just how big a challenge Briscoe might be facing. </w:t>
        </w:r>
      </w:ins>
      <w:del w:id="832" w:author="AARP Admin" w:date="2015-09-15T08:50:00Z">
        <w:r w:rsidR="007F0662" w:rsidRPr="00DC3394" w:rsidDel="00C1462E">
          <w:rPr>
            <w:rFonts w:ascii="Times New Roman" w:hAnsi="Times New Roman" w:cs="Times New Roman"/>
            <w:sz w:val="28"/>
            <w:szCs w:val="28"/>
          </w:rPr>
          <w:delText xml:space="preserve">                                                                      ********</w:delText>
        </w:r>
      </w:del>
    </w:p>
    <w:p w14:paraId="44D047EC" w14:textId="286545B7" w:rsidR="00AD4268" w:rsidDel="00C1462E" w:rsidRDefault="005C5B24">
      <w:pPr>
        <w:rPr>
          <w:del w:id="833" w:author="AARP Admin" w:date="2015-09-15T08:51:00Z"/>
          <w:rFonts w:ascii="Times New Roman" w:hAnsi="Times New Roman" w:cs="Times New Roman"/>
          <w:sz w:val="28"/>
          <w:szCs w:val="28"/>
        </w:rPr>
      </w:pPr>
      <w:del w:id="834" w:author="AARP Admin" w:date="2015-09-15T08:51:00Z">
        <w:r w:rsidRPr="00DC3394" w:rsidDel="00C1462E">
          <w:rPr>
            <w:rFonts w:ascii="Times New Roman" w:hAnsi="Times New Roman" w:cs="Times New Roman"/>
            <w:sz w:val="28"/>
            <w:szCs w:val="28"/>
          </w:rPr>
          <w:delText xml:space="preserve">     </w:delText>
        </w:r>
      </w:del>
      <w:r w:rsidR="00121D44" w:rsidRPr="00DC3394">
        <w:rPr>
          <w:rFonts w:ascii="Times New Roman" w:hAnsi="Times New Roman" w:cs="Times New Roman"/>
          <w:sz w:val="28"/>
          <w:szCs w:val="28"/>
        </w:rPr>
        <w:t xml:space="preserve">In May, </w:t>
      </w:r>
      <w:del w:id="835" w:author="AARP Admin" w:date="2015-09-16T09:14:00Z">
        <w:r w:rsidR="00121D44" w:rsidRPr="00DC3394" w:rsidDel="00ED3FC8">
          <w:rPr>
            <w:rFonts w:ascii="Times New Roman" w:hAnsi="Times New Roman" w:cs="Times New Roman"/>
            <w:sz w:val="28"/>
            <w:szCs w:val="28"/>
          </w:rPr>
          <w:delText>w</w:delText>
        </w:r>
        <w:r w:rsidR="00AD4268" w:rsidRPr="00DC3394" w:rsidDel="00ED3FC8">
          <w:rPr>
            <w:rFonts w:ascii="Times New Roman" w:hAnsi="Times New Roman" w:cs="Times New Roman"/>
            <w:sz w:val="28"/>
            <w:szCs w:val="28"/>
          </w:rPr>
          <w:delText xml:space="preserve">hen </w:delText>
        </w:r>
      </w:del>
      <w:commentRangeStart w:id="836"/>
      <w:r w:rsidR="00AD4268" w:rsidRPr="00DC3394">
        <w:rPr>
          <w:rFonts w:ascii="Times New Roman" w:hAnsi="Times New Roman" w:cs="Times New Roman"/>
          <w:sz w:val="28"/>
          <w:szCs w:val="28"/>
        </w:rPr>
        <w:t xml:space="preserve">an investigator </w:t>
      </w:r>
      <w:commentRangeEnd w:id="836"/>
      <w:r w:rsidR="00C1462E">
        <w:rPr>
          <w:rStyle w:val="CommentReference"/>
        </w:rPr>
        <w:commentReference w:id="836"/>
      </w:r>
      <w:r w:rsidR="00AD4268" w:rsidRPr="00DC3394">
        <w:rPr>
          <w:rFonts w:ascii="Times New Roman" w:hAnsi="Times New Roman" w:cs="Times New Roman"/>
          <w:sz w:val="28"/>
          <w:szCs w:val="28"/>
        </w:rPr>
        <w:t>from State’s Attorne</w:t>
      </w:r>
      <w:r w:rsidR="00121D44" w:rsidRPr="00DC3394">
        <w:rPr>
          <w:rFonts w:ascii="Times New Roman" w:hAnsi="Times New Roman" w:cs="Times New Roman"/>
          <w:sz w:val="28"/>
          <w:szCs w:val="28"/>
        </w:rPr>
        <w:t xml:space="preserve">y Marilyn Mosby’s office visited </w:t>
      </w:r>
      <w:proofErr w:type="spellStart"/>
      <w:r w:rsidR="00121D44" w:rsidRPr="00DC3394">
        <w:rPr>
          <w:rFonts w:ascii="Times New Roman" w:hAnsi="Times New Roman" w:cs="Times New Roman"/>
          <w:sz w:val="28"/>
          <w:szCs w:val="28"/>
        </w:rPr>
        <w:t>Sandtown</w:t>
      </w:r>
      <w:proofErr w:type="spellEnd"/>
      <w:r w:rsidR="00B30843" w:rsidRPr="00DC3394">
        <w:rPr>
          <w:rFonts w:ascii="Times New Roman" w:hAnsi="Times New Roman" w:cs="Times New Roman"/>
          <w:sz w:val="28"/>
          <w:szCs w:val="28"/>
        </w:rPr>
        <w:t xml:space="preserve"> to learn</w:t>
      </w:r>
      <w:r w:rsidR="00AD4268" w:rsidRPr="00DC3394">
        <w:rPr>
          <w:rFonts w:ascii="Times New Roman" w:hAnsi="Times New Roman" w:cs="Times New Roman"/>
          <w:sz w:val="28"/>
          <w:szCs w:val="28"/>
        </w:rPr>
        <w:t xml:space="preserve"> the circumstance</w:t>
      </w:r>
      <w:r w:rsidR="00375286" w:rsidRPr="00DC3394">
        <w:rPr>
          <w:rFonts w:ascii="Times New Roman" w:hAnsi="Times New Roman" w:cs="Times New Roman"/>
          <w:sz w:val="28"/>
          <w:szCs w:val="28"/>
        </w:rPr>
        <w:t>s surr</w:t>
      </w:r>
      <w:r w:rsidR="00B30843" w:rsidRPr="00DC3394">
        <w:rPr>
          <w:rFonts w:ascii="Times New Roman" w:hAnsi="Times New Roman" w:cs="Times New Roman"/>
          <w:sz w:val="28"/>
          <w:szCs w:val="28"/>
        </w:rPr>
        <w:t>ounding Gray’s death</w:t>
      </w:r>
      <w:ins w:id="837" w:author="AARP Admin" w:date="2015-09-16T09:14:00Z">
        <w:r w:rsidR="00ED3FC8">
          <w:rPr>
            <w:rFonts w:ascii="Times New Roman" w:hAnsi="Times New Roman" w:cs="Times New Roman"/>
            <w:sz w:val="28"/>
            <w:szCs w:val="28"/>
          </w:rPr>
          <w:t xml:space="preserve">. </w:t>
        </w:r>
      </w:ins>
      <w:del w:id="838" w:author="AARP Admin" w:date="2015-09-16T09:14:00Z">
        <w:r w:rsidR="00B30843" w:rsidRPr="00DC3394" w:rsidDel="00ED3FC8">
          <w:rPr>
            <w:rFonts w:ascii="Times New Roman" w:hAnsi="Times New Roman" w:cs="Times New Roman"/>
            <w:sz w:val="28"/>
            <w:szCs w:val="28"/>
          </w:rPr>
          <w:delText>, he</w:delText>
        </w:r>
      </w:del>
      <w:ins w:id="839" w:author="AARP Admin" w:date="2015-09-16T09:14:00Z">
        <w:r w:rsidR="00ED3FC8">
          <w:rPr>
            <w:rFonts w:ascii="Times New Roman" w:hAnsi="Times New Roman" w:cs="Times New Roman"/>
            <w:sz w:val="28"/>
            <w:szCs w:val="28"/>
          </w:rPr>
          <w:t>The investigator</w:t>
        </w:r>
      </w:ins>
      <w:r w:rsidR="00B30843" w:rsidRPr="00DC3394">
        <w:rPr>
          <w:rFonts w:ascii="Times New Roman" w:hAnsi="Times New Roman" w:cs="Times New Roman"/>
          <w:sz w:val="28"/>
          <w:szCs w:val="28"/>
        </w:rPr>
        <w:t xml:space="preserve"> dropped by</w:t>
      </w:r>
      <w:r w:rsidR="00375286" w:rsidRPr="00DC3394">
        <w:rPr>
          <w:rFonts w:ascii="Times New Roman" w:hAnsi="Times New Roman" w:cs="Times New Roman"/>
          <w:sz w:val="28"/>
          <w:szCs w:val="28"/>
        </w:rPr>
        <w:t xml:space="preserve"> Mount Street and</w:t>
      </w:r>
      <w:r w:rsidR="005F32B5" w:rsidRPr="00DC3394">
        <w:rPr>
          <w:rFonts w:ascii="Times New Roman" w:hAnsi="Times New Roman" w:cs="Times New Roman"/>
          <w:sz w:val="28"/>
          <w:szCs w:val="28"/>
        </w:rPr>
        <w:t xml:space="preserve"> </w:t>
      </w:r>
      <w:r w:rsidR="00AD4268" w:rsidRPr="00DC3394">
        <w:rPr>
          <w:rFonts w:ascii="Times New Roman" w:hAnsi="Times New Roman" w:cs="Times New Roman"/>
          <w:sz w:val="28"/>
          <w:szCs w:val="28"/>
        </w:rPr>
        <w:t>talk</w:t>
      </w:r>
      <w:r w:rsidR="005F32B5" w:rsidRPr="00DC3394">
        <w:rPr>
          <w:rFonts w:ascii="Times New Roman" w:hAnsi="Times New Roman" w:cs="Times New Roman"/>
          <w:sz w:val="28"/>
          <w:szCs w:val="28"/>
        </w:rPr>
        <w:t>ed with Earl Williams</w:t>
      </w:r>
      <w:ins w:id="840" w:author="AARP Admin" w:date="2015-09-15T08:51:00Z">
        <w:r w:rsidR="00126DBE">
          <w:rPr>
            <w:rFonts w:ascii="Times New Roman" w:hAnsi="Times New Roman" w:cs="Times New Roman"/>
            <w:sz w:val="28"/>
            <w:szCs w:val="28"/>
          </w:rPr>
          <w:t xml:space="preserve">, </w:t>
        </w:r>
      </w:ins>
      <w:del w:id="841" w:author="AARP Admin" w:date="2015-09-15T08:51:00Z">
        <w:r w:rsidR="005F32B5" w:rsidRPr="00DC3394" w:rsidDel="00C1462E">
          <w:rPr>
            <w:rFonts w:ascii="Times New Roman" w:hAnsi="Times New Roman" w:cs="Times New Roman"/>
            <w:sz w:val="28"/>
            <w:szCs w:val="28"/>
          </w:rPr>
          <w:delText>,</w:delText>
        </w:r>
      </w:del>
      <w:del w:id="842" w:author="AARP Admin" w:date="2015-09-15T08:53:00Z">
        <w:r w:rsidR="005F32B5" w:rsidRPr="00DC3394" w:rsidDel="00126DBE">
          <w:rPr>
            <w:rFonts w:ascii="Times New Roman" w:hAnsi="Times New Roman" w:cs="Times New Roman"/>
            <w:sz w:val="28"/>
            <w:szCs w:val="28"/>
          </w:rPr>
          <w:delText xml:space="preserve"> </w:delText>
        </w:r>
      </w:del>
      <w:r w:rsidR="005F32B5" w:rsidRPr="00DC3394">
        <w:rPr>
          <w:rFonts w:ascii="Times New Roman" w:hAnsi="Times New Roman" w:cs="Times New Roman"/>
          <w:sz w:val="28"/>
          <w:szCs w:val="28"/>
        </w:rPr>
        <w:t>who</w:t>
      </w:r>
      <w:r w:rsidR="00AD4268" w:rsidRPr="00DC3394">
        <w:rPr>
          <w:rFonts w:ascii="Times New Roman" w:hAnsi="Times New Roman" w:cs="Times New Roman"/>
          <w:sz w:val="28"/>
          <w:szCs w:val="28"/>
        </w:rPr>
        <w:t xml:space="preserve"> told him to go </w:t>
      </w:r>
      <w:r w:rsidR="005F32B5" w:rsidRPr="00DC3394">
        <w:rPr>
          <w:rFonts w:ascii="Times New Roman" w:hAnsi="Times New Roman" w:cs="Times New Roman"/>
          <w:sz w:val="28"/>
          <w:szCs w:val="28"/>
        </w:rPr>
        <w:t>back outside,</w:t>
      </w:r>
      <w:r w:rsidR="00AD4268" w:rsidRPr="00DC3394">
        <w:rPr>
          <w:rFonts w:ascii="Times New Roman" w:hAnsi="Times New Roman" w:cs="Times New Roman"/>
          <w:sz w:val="28"/>
          <w:szCs w:val="28"/>
        </w:rPr>
        <w:t xml:space="preserve"> lean against h</w:t>
      </w:r>
      <w:r w:rsidR="005F32B5" w:rsidRPr="00DC3394">
        <w:rPr>
          <w:rFonts w:ascii="Times New Roman" w:hAnsi="Times New Roman" w:cs="Times New Roman"/>
          <w:sz w:val="28"/>
          <w:szCs w:val="28"/>
        </w:rPr>
        <w:t xml:space="preserve">is car, </w:t>
      </w:r>
      <w:r w:rsidR="00AD4268" w:rsidRPr="00DC3394">
        <w:rPr>
          <w:rFonts w:ascii="Times New Roman" w:hAnsi="Times New Roman" w:cs="Times New Roman"/>
          <w:sz w:val="28"/>
          <w:szCs w:val="28"/>
        </w:rPr>
        <w:t xml:space="preserve">and see what happened. Within minutes, Williams says, an officer in a </w:t>
      </w:r>
      <w:ins w:id="843" w:author="AARP Admin" w:date="2015-09-16T11:06:00Z">
        <w:r w:rsidR="002D7564">
          <w:rPr>
            <w:rFonts w:ascii="Times New Roman" w:hAnsi="Times New Roman" w:cs="Times New Roman"/>
            <w:sz w:val="28"/>
            <w:szCs w:val="28"/>
          </w:rPr>
          <w:t xml:space="preserve">passing </w:t>
        </w:r>
      </w:ins>
      <w:del w:id="844" w:author="AARP Admin" w:date="2015-09-16T11:06:00Z">
        <w:r w:rsidR="00AD4268" w:rsidRPr="00DC3394" w:rsidDel="002D7564">
          <w:rPr>
            <w:rFonts w:ascii="Times New Roman" w:hAnsi="Times New Roman" w:cs="Times New Roman"/>
            <w:sz w:val="28"/>
            <w:szCs w:val="28"/>
          </w:rPr>
          <w:delText xml:space="preserve">car </w:delText>
        </w:r>
      </w:del>
      <w:ins w:id="845" w:author="AARP Admin" w:date="2015-09-16T11:06:00Z">
        <w:r w:rsidR="002D7564">
          <w:rPr>
            <w:rFonts w:ascii="Times New Roman" w:hAnsi="Times New Roman" w:cs="Times New Roman"/>
            <w:sz w:val="28"/>
            <w:szCs w:val="28"/>
          </w:rPr>
          <w:t>cruiser</w:t>
        </w:r>
        <w:r w:rsidR="002D7564" w:rsidRPr="00DC3394">
          <w:rPr>
            <w:rFonts w:ascii="Times New Roman" w:hAnsi="Times New Roman" w:cs="Times New Roman"/>
            <w:sz w:val="28"/>
            <w:szCs w:val="28"/>
          </w:rPr>
          <w:t xml:space="preserve"> </w:t>
        </w:r>
      </w:ins>
      <w:r w:rsidR="005F32B5" w:rsidRPr="00DC3394">
        <w:rPr>
          <w:rFonts w:ascii="Times New Roman" w:hAnsi="Times New Roman" w:cs="Times New Roman"/>
          <w:sz w:val="28"/>
          <w:szCs w:val="28"/>
        </w:rPr>
        <w:t xml:space="preserve">yelled at the </w:t>
      </w:r>
      <w:r w:rsidR="00AD4268" w:rsidRPr="00DC3394">
        <w:rPr>
          <w:rFonts w:ascii="Times New Roman" w:hAnsi="Times New Roman" w:cs="Times New Roman"/>
          <w:sz w:val="28"/>
          <w:szCs w:val="28"/>
        </w:rPr>
        <w:t>investigator to get off the street.</w:t>
      </w:r>
    </w:p>
    <w:p w14:paraId="1A2D5C2A" w14:textId="77777777" w:rsidR="00C1462E" w:rsidRDefault="00C1462E">
      <w:pPr>
        <w:rPr>
          <w:ins w:id="846" w:author="AARP Admin" w:date="2015-09-15T08:51:00Z"/>
          <w:rFonts w:ascii="Times New Roman" w:hAnsi="Times New Roman" w:cs="Times New Roman"/>
          <w:sz w:val="28"/>
          <w:szCs w:val="28"/>
        </w:rPr>
      </w:pPr>
    </w:p>
    <w:p w14:paraId="593589AD" w14:textId="77777777" w:rsidR="00C1462E" w:rsidRPr="00DC3394" w:rsidRDefault="00C1462E">
      <w:pPr>
        <w:rPr>
          <w:ins w:id="847" w:author="AARP Admin" w:date="2015-09-15T08:51:00Z"/>
          <w:rFonts w:ascii="Times New Roman" w:hAnsi="Times New Roman" w:cs="Times New Roman"/>
          <w:sz w:val="28"/>
          <w:szCs w:val="28"/>
        </w:rPr>
      </w:pPr>
    </w:p>
    <w:p w14:paraId="10E3E3DA" w14:textId="15B998AB" w:rsidR="00AD4268" w:rsidRPr="00DC3394" w:rsidDel="00AE05DD" w:rsidRDefault="000674EF">
      <w:pPr>
        <w:rPr>
          <w:del w:id="848" w:author="AARP Admin" w:date="2015-09-16T10:50:00Z"/>
          <w:rFonts w:ascii="Times New Roman" w:hAnsi="Times New Roman" w:cs="Times New Roman"/>
          <w:sz w:val="28"/>
          <w:szCs w:val="28"/>
        </w:rPr>
      </w:pPr>
      <w:del w:id="849" w:author="AARP Admin" w:date="2015-09-15T08:51:00Z">
        <w:r w:rsidRPr="00DC3394" w:rsidDel="00C1462E">
          <w:rPr>
            <w:rFonts w:ascii="Times New Roman" w:hAnsi="Times New Roman" w:cs="Times New Roman"/>
            <w:sz w:val="28"/>
            <w:szCs w:val="28"/>
          </w:rPr>
          <w:delText xml:space="preserve">    </w:delText>
        </w:r>
      </w:del>
      <w:r w:rsidR="00AD4268" w:rsidRPr="00DC3394">
        <w:rPr>
          <w:rFonts w:ascii="Times New Roman" w:hAnsi="Times New Roman" w:cs="Times New Roman"/>
          <w:sz w:val="28"/>
          <w:szCs w:val="28"/>
        </w:rPr>
        <w:t>The iron</w:t>
      </w:r>
      <w:r w:rsidR="00AC0D88" w:rsidRPr="00DC3394">
        <w:rPr>
          <w:rFonts w:ascii="Times New Roman" w:hAnsi="Times New Roman" w:cs="Times New Roman"/>
          <w:sz w:val="28"/>
          <w:szCs w:val="28"/>
        </w:rPr>
        <w:t>y</w:t>
      </w:r>
      <w:ins w:id="850" w:author="Michael Anft" w:date="2015-09-11T11:44:00Z">
        <w:r w:rsidR="00CC70B8">
          <w:rPr>
            <w:rFonts w:ascii="Times New Roman" w:hAnsi="Times New Roman" w:cs="Times New Roman"/>
            <w:sz w:val="28"/>
            <w:szCs w:val="28"/>
          </w:rPr>
          <w:t xml:space="preserve"> </w:t>
        </w:r>
      </w:ins>
      <w:del w:id="851" w:author="Michael Anft" w:date="2015-09-11T11:44:00Z">
        <w:r w:rsidRPr="00DC3394" w:rsidDel="00CC70B8">
          <w:rPr>
            <w:rFonts w:ascii="Times New Roman" w:hAnsi="Times New Roman" w:cs="Times New Roman"/>
            <w:sz w:val="28"/>
            <w:szCs w:val="28"/>
          </w:rPr>
          <w:delText xml:space="preserve">, though only a slight bit of one, </w:delText>
        </w:r>
      </w:del>
      <w:r w:rsidRPr="00DC3394">
        <w:rPr>
          <w:rFonts w:ascii="Times New Roman" w:hAnsi="Times New Roman" w:cs="Times New Roman"/>
          <w:sz w:val="28"/>
          <w:szCs w:val="28"/>
        </w:rPr>
        <w:t>is that Mosby’s office had</w:t>
      </w:r>
      <w:r w:rsidR="00AC0D88" w:rsidRPr="00DC3394">
        <w:rPr>
          <w:rFonts w:ascii="Times New Roman" w:hAnsi="Times New Roman" w:cs="Times New Roman"/>
          <w:sz w:val="28"/>
          <w:szCs w:val="28"/>
        </w:rPr>
        <w:t xml:space="preserve"> earlier in</w:t>
      </w:r>
      <w:r w:rsidR="00AD4268" w:rsidRPr="00DC3394">
        <w:rPr>
          <w:rFonts w:ascii="Times New Roman" w:hAnsi="Times New Roman" w:cs="Times New Roman"/>
          <w:sz w:val="28"/>
          <w:szCs w:val="28"/>
        </w:rPr>
        <w:t xml:space="preserve"> </w:t>
      </w:r>
      <w:r w:rsidRPr="00DC3394">
        <w:rPr>
          <w:rFonts w:ascii="Times New Roman" w:hAnsi="Times New Roman" w:cs="Times New Roman"/>
          <w:sz w:val="28"/>
          <w:szCs w:val="28"/>
        </w:rPr>
        <w:t>the spring</w:t>
      </w:r>
      <w:r w:rsidR="00AD4268" w:rsidRPr="00DC3394">
        <w:rPr>
          <w:rFonts w:ascii="Times New Roman" w:hAnsi="Times New Roman" w:cs="Times New Roman"/>
          <w:sz w:val="28"/>
          <w:szCs w:val="28"/>
        </w:rPr>
        <w:t xml:space="preserve"> asked for police to </w:t>
      </w:r>
      <w:del w:id="852" w:author="Michael Anft" w:date="2015-09-11T11:44:00Z">
        <w:r w:rsidR="00AD4268" w:rsidRPr="00DC3394" w:rsidDel="00CC70B8">
          <w:rPr>
            <w:rFonts w:ascii="Times New Roman" w:hAnsi="Times New Roman" w:cs="Times New Roman"/>
            <w:sz w:val="28"/>
            <w:szCs w:val="28"/>
          </w:rPr>
          <w:delText>heighten their presence in the area an</w:delText>
        </w:r>
        <w:r w:rsidR="005C681D" w:rsidRPr="00DC3394" w:rsidDel="00CC70B8">
          <w:rPr>
            <w:rFonts w:ascii="Times New Roman" w:hAnsi="Times New Roman" w:cs="Times New Roman"/>
            <w:sz w:val="28"/>
            <w:szCs w:val="28"/>
          </w:rPr>
          <w:delText xml:space="preserve">d </w:delText>
        </w:r>
      </w:del>
      <w:r w:rsidR="005C681D" w:rsidRPr="00DC3394">
        <w:rPr>
          <w:rFonts w:ascii="Times New Roman" w:hAnsi="Times New Roman" w:cs="Times New Roman"/>
          <w:sz w:val="28"/>
          <w:szCs w:val="28"/>
        </w:rPr>
        <w:t>crack down on street activity</w:t>
      </w:r>
      <w:del w:id="853" w:author="AARP Admin" w:date="2015-09-15T16:41:00Z">
        <w:r w:rsidRPr="00DC3394" w:rsidDel="006B660E">
          <w:rPr>
            <w:rFonts w:ascii="Times New Roman" w:hAnsi="Times New Roman" w:cs="Times New Roman"/>
            <w:sz w:val="28"/>
            <w:szCs w:val="28"/>
          </w:rPr>
          <w:delText>--</w:delText>
        </w:r>
      </w:del>
      <w:ins w:id="854" w:author="AARP Admin" w:date="2015-09-15T16:41:00Z">
        <w:r w:rsidR="006B660E">
          <w:rPr>
            <w:rFonts w:ascii="Times New Roman" w:hAnsi="Times New Roman" w:cs="Times New Roman"/>
            <w:sz w:val="28"/>
            <w:szCs w:val="28"/>
          </w:rPr>
          <w:t>—</w:t>
        </w:r>
      </w:ins>
      <w:r w:rsidR="005C681D" w:rsidRPr="00DC3394">
        <w:rPr>
          <w:rFonts w:ascii="Times New Roman" w:hAnsi="Times New Roman" w:cs="Times New Roman"/>
          <w:sz w:val="28"/>
          <w:szCs w:val="28"/>
        </w:rPr>
        <w:t xml:space="preserve">thus </w:t>
      </w:r>
      <w:ins w:id="855" w:author="AARP Admin" w:date="2015-09-15T16:41:00Z">
        <w:r w:rsidR="006B660E">
          <w:rPr>
            <w:rFonts w:ascii="Times New Roman" w:hAnsi="Times New Roman" w:cs="Times New Roman"/>
            <w:sz w:val="28"/>
            <w:szCs w:val="28"/>
          </w:rPr>
          <w:t xml:space="preserve">contributing to the </w:t>
        </w:r>
      </w:ins>
      <w:ins w:id="856" w:author="AARP Admin" w:date="2015-09-15T16:42:00Z">
        <w:r w:rsidR="006B660E">
          <w:rPr>
            <w:rFonts w:ascii="Times New Roman" w:hAnsi="Times New Roman" w:cs="Times New Roman"/>
            <w:sz w:val="28"/>
            <w:szCs w:val="28"/>
          </w:rPr>
          <w:t xml:space="preserve">heavy-handed, </w:t>
        </w:r>
      </w:ins>
      <w:ins w:id="857" w:author="AARP Admin" w:date="2015-09-15T16:41:00Z">
        <w:r w:rsidR="006B660E">
          <w:rPr>
            <w:rFonts w:ascii="Times New Roman" w:hAnsi="Times New Roman" w:cs="Times New Roman"/>
            <w:sz w:val="28"/>
            <w:szCs w:val="28"/>
          </w:rPr>
          <w:t>stop-and-</w:t>
        </w:r>
      </w:ins>
      <w:ins w:id="858" w:author="AARP Admin" w:date="2015-09-15T16:42:00Z">
        <w:r w:rsidR="006B660E">
          <w:rPr>
            <w:rFonts w:ascii="Times New Roman" w:hAnsi="Times New Roman" w:cs="Times New Roman"/>
            <w:sz w:val="28"/>
            <w:szCs w:val="28"/>
          </w:rPr>
          <w:t>frisk</w:t>
        </w:r>
      </w:ins>
      <w:ins w:id="859" w:author="AARP Admin" w:date="2015-09-15T16:43:00Z">
        <w:r w:rsidR="006B660E">
          <w:rPr>
            <w:rFonts w:ascii="Times New Roman" w:hAnsi="Times New Roman" w:cs="Times New Roman"/>
            <w:sz w:val="28"/>
            <w:szCs w:val="28"/>
          </w:rPr>
          <w:t xml:space="preserve"> </w:t>
        </w:r>
      </w:ins>
      <w:ins w:id="860" w:author="AARP Admin" w:date="2015-09-15T16:41:00Z">
        <w:r w:rsidR="006B660E">
          <w:rPr>
            <w:rFonts w:ascii="Times New Roman" w:hAnsi="Times New Roman" w:cs="Times New Roman"/>
            <w:sz w:val="28"/>
            <w:szCs w:val="28"/>
          </w:rPr>
          <w:t xml:space="preserve">style of </w:t>
        </w:r>
      </w:ins>
      <w:del w:id="861" w:author="AARP Admin" w:date="2015-09-15T16:41:00Z">
        <w:r w:rsidR="005C681D" w:rsidRPr="00DC3394" w:rsidDel="006B660E">
          <w:rPr>
            <w:rFonts w:ascii="Times New Roman" w:hAnsi="Times New Roman" w:cs="Times New Roman"/>
            <w:sz w:val="28"/>
            <w:szCs w:val="28"/>
          </w:rPr>
          <w:delText>compounding a micro</w:delText>
        </w:r>
        <w:r w:rsidRPr="00DC3394" w:rsidDel="006B660E">
          <w:rPr>
            <w:rFonts w:ascii="Times New Roman" w:hAnsi="Times New Roman" w:cs="Times New Roman"/>
            <w:sz w:val="28"/>
            <w:szCs w:val="28"/>
          </w:rPr>
          <w:delText>-</w:delText>
        </w:r>
        <w:r w:rsidR="005C681D" w:rsidRPr="00DC3394" w:rsidDel="006B660E">
          <w:rPr>
            <w:rFonts w:ascii="Times New Roman" w:hAnsi="Times New Roman" w:cs="Times New Roman"/>
            <w:sz w:val="28"/>
            <w:szCs w:val="28"/>
          </w:rPr>
          <w:delText>man</w:delText>
        </w:r>
        <w:r w:rsidR="00187375" w:rsidRPr="00DC3394" w:rsidDel="006B660E">
          <w:rPr>
            <w:rFonts w:ascii="Times New Roman" w:hAnsi="Times New Roman" w:cs="Times New Roman"/>
            <w:sz w:val="28"/>
            <w:szCs w:val="28"/>
          </w:rPr>
          <w:delText>a</w:delText>
        </w:r>
        <w:r w:rsidR="005C681D" w:rsidRPr="00DC3394" w:rsidDel="006B660E">
          <w:rPr>
            <w:rFonts w:ascii="Times New Roman" w:hAnsi="Times New Roman" w:cs="Times New Roman"/>
            <w:sz w:val="28"/>
            <w:szCs w:val="28"/>
          </w:rPr>
          <w:delText xml:space="preserve">gerial approach to </w:delText>
        </w:r>
      </w:del>
      <w:r w:rsidR="005C681D" w:rsidRPr="00DC3394">
        <w:rPr>
          <w:rFonts w:ascii="Times New Roman" w:hAnsi="Times New Roman" w:cs="Times New Roman"/>
          <w:sz w:val="28"/>
          <w:szCs w:val="28"/>
        </w:rPr>
        <w:t xml:space="preserve">policing </w:t>
      </w:r>
      <w:ins w:id="862" w:author="Michael Anft" w:date="2015-09-10T15:42:00Z">
        <w:r w:rsidR="00C07AD8">
          <w:rPr>
            <w:rFonts w:ascii="Times New Roman" w:hAnsi="Times New Roman" w:cs="Times New Roman"/>
            <w:sz w:val="28"/>
            <w:szCs w:val="28"/>
          </w:rPr>
          <w:t xml:space="preserve">the streets </w:t>
        </w:r>
      </w:ins>
      <w:r w:rsidR="005C681D" w:rsidRPr="00DC3394">
        <w:rPr>
          <w:rFonts w:ascii="Times New Roman" w:hAnsi="Times New Roman" w:cs="Times New Roman"/>
          <w:sz w:val="28"/>
          <w:szCs w:val="28"/>
        </w:rPr>
        <w:t xml:space="preserve">that residents say they have long </w:t>
      </w:r>
      <w:del w:id="863" w:author="AARP Admin" w:date="2015-09-15T17:48:00Z">
        <w:r w:rsidR="005C681D" w:rsidRPr="00DC3394" w:rsidDel="003D6212">
          <w:rPr>
            <w:rFonts w:ascii="Times New Roman" w:hAnsi="Times New Roman" w:cs="Times New Roman"/>
            <w:sz w:val="28"/>
            <w:szCs w:val="28"/>
          </w:rPr>
          <w:delText>abhorred</w:delText>
        </w:r>
      </w:del>
      <w:ins w:id="864" w:author="AARP Admin" w:date="2015-09-15T17:48:00Z">
        <w:r w:rsidR="003D6212">
          <w:rPr>
            <w:rFonts w:ascii="Times New Roman" w:hAnsi="Times New Roman" w:cs="Times New Roman"/>
            <w:sz w:val="28"/>
            <w:szCs w:val="28"/>
          </w:rPr>
          <w:t>endured</w:t>
        </w:r>
      </w:ins>
      <w:r w:rsidR="005C681D" w:rsidRPr="00DC3394">
        <w:rPr>
          <w:rFonts w:ascii="Times New Roman" w:hAnsi="Times New Roman" w:cs="Times New Roman"/>
          <w:sz w:val="28"/>
          <w:szCs w:val="28"/>
        </w:rPr>
        <w:t>.</w:t>
      </w:r>
      <w:ins w:id="865" w:author="Michael Anft" w:date="2015-09-10T15:42:00Z">
        <w:r w:rsidR="00C07AD8">
          <w:rPr>
            <w:rFonts w:ascii="Times New Roman" w:hAnsi="Times New Roman" w:cs="Times New Roman"/>
            <w:sz w:val="28"/>
            <w:szCs w:val="28"/>
          </w:rPr>
          <w:t xml:space="preserve"> </w:t>
        </w:r>
        <w:del w:id="866" w:author="AARP Admin" w:date="2015-09-16T10:50:00Z">
          <w:r w:rsidR="00C07AD8" w:rsidDel="00AE05DD">
            <w:rPr>
              <w:rFonts w:ascii="Times New Roman" w:hAnsi="Times New Roman" w:cs="Times New Roman"/>
              <w:sz w:val="28"/>
              <w:szCs w:val="28"/>
            </w:rPr>
            <w:delText>Gray was a product of those streets and his life, in profound ways, was shaped</w:delText>
          </w:r>
        </w:del>
      </w:ins>
      <w:ins w:id="867" w:author="Michael Anft" w:date="2015-09-10T15:53:00Z">
        <w:del w:id="868" w:author="AARP Admin" w:date="2015-09-16T10:50:00Z">
          <w:r w:rsidR="00222ED3" w:rsidDel="00AE05DD">
            <w:rPr>
              <w:rFonts w:ascii="Times New Roman" w:hAnsi="Times New Roman" w:cs="Times New Roman"/>
              <w:sz w:val="28"/>
              <w:szCs w:val="28"/>
            </w:rPr>
            <w:delText xml:space="preserve"> and shortened</w:delText>
          </w:r>
        </w:del>
      </w:ins>
      <w:ins w:id="869" w:author="Michael Anft" w:date="2015-09-10T15:42:00Z">
        <w:del w:id="870" w:author="AARP Admin" w:date="2015-09-16T10:50:00Z">
          <w:r w:rsidR="00222ED3" w:rsidDel="00AE05DD">
            <w:rPr>
              <w:rFonts w:ascii="Times New Roman" w:hAnsi="Times New Roman" w:cs="Times New Roman"/>
              <w:sz w:val="28"/>
              <w:szCs w:val="28"/>
            </w:rPr>
            <w:delText xml:space="preserve"> by what happened there, almost daily</w:delText>
          </w:r>
        </w:del>
      </w:ins>
      <w:ins w:id="871" w:author="Michael Anft" w:date="2015-09-11T11:44:00Z">
        <w:del w:id="872" w:author="AARP Admin" w:date="2015-09-16T10:50:00Z">
          <w:r w:rsidR="00CC70B8" w:rsidDel="00AE05DD">
            <w:rPr>
              <w:rFonts w:ascii="Times New Roman" w:hAnsi="Times New Roman" w:cs="Times New Roman"/>
              <w:sz w:val="28"/>
              <w:szCs w:val="28"/>
            </w:rPr>
            <w:delText>, they say</w:delText>
          </w:r>
        </w:del>
      </w:ins>
      <w:ins w:id="873" w:author="Michael Anft" w:date="2015-09-10T15:42:00Z">
        <w:del w:id="874" w:author="AARP Admin" w:date="2015-09-16T10:50:00Z">
          <w:r w:rsidR="00C07AD8" w:rsidDel="00AE05DD">
            <w:rPr>
              <w:rFonts w:ascii="Times New Roman" w:hAnsi="Times New Roman" w:cs="Times New Roman"/>
              <w:sz w:val="28"/>
              <w:szCs w:val="28"/>
            </w:rPr>
            <w:delText>.</w:delText>
          </w:r>
        </w:del>
      </w:ins>
    </w:p>
    <w:p w14:paraId="52B266AC" w14:textId="78FAB256" w:rsidR="000674EF" w:rsidRDefault="005A4CFD" w:rsidP="005A4CFD">
      <w:pPr>
        <w:rPr>
          <w:ins w:id="875" w:author="AARP Admin" w:date="2015-09-15T08:54:00Z"/>
          <w:rFonts w:ascii="Times New Roman" w:hAnsi="Times New Roman" w:cs="Times New Roman"/>
          <w:sz w:val="28"/>
          <w:szCs w:val="28"/>
        </w:rPr>
        <w:pPrChange w:id="876" w:author="AARP Admin" w:date="2015-09-16T10:52:00Z">
          <w:pPr/>
        </w:pPrChange>
      </w:pPr>
      <w:ins w:id="877" w:author="AARP Admin" w:date="2015-09-16T10:52:00Z">
        <w:r>
          <w:rPr>
            <w:rFonts w:ascii="Times New Roman" w:hAnsi="Times New Roman" w:cs="Times New Roman"/>
            <w:sz w:val="28"/>
            <w:szCs w:val="28"/>
          </w:rPr>
          <w:t xml:space="preserve">The toll of </w:t>
        </w:r>
      </w:ins>
      <w:del w:id="878" w:author="AARP Admin" w:date="2015-09-15T08:54:00Z">
        <w:r w:rsidR="000674EF" w:rsidRPr="00DC3394" w:rsidDel="00126DBE">
          <w:rPr>
            <w:rFonts w:ascii="Times New Roman" w:hAnsi="Times New Roman" w:cs="Times New Roman"/>
            <w:sz w:val="28"/>
            <w:szCs w:val="28"/>
          </w:rPr>
          <w:delText xml:space="preserve">     </w:delText>
        </w:r>
      </w:del>
      <w:del w:id="879" w:author="AARP Admin" w:date="2015-09-16T10:52:00Z">
        <w:r w:rsidR="000674EF" w:rsidRPr="00DC3394" w:rsidDel="005A4CFD">
          <w:rPr>
            <w:rFonts w:ascii="Times New Roman" w:hAnsi="Times New Roman" w:cs="Times New Roman"/>
            <w:sz w:val="28"/>
            <w:szCs w:val="28"/>
          </w:rPr>
          <w:delText xml:space="preserve">Young men are especially vulnerable </w:delText>
        </w:r>
        <w:r w:rsidR="00B30843" w:rsidRPr="00DC3394" w:rsidDel="005A4CFD">
          <w:rPr>
            <w:rFonts w:ascii="Times New Roman" w:hAnsi="Times New Roman" w:cs="Times New Roman"/>
            <w:sz w:val="28"/>
            <w:szCs w:val="28"/>
          </w:rPr>
          <w:delText xml:space="preserve">to </w:delText>
        </w:r>
        <w:r w:rsidR="000674EF" w:rsidRPr="00DC3394" w:rsidDel="005A4CFD">
          <w:rPr>
            <w:rFonts w:ascii="Times New Roman" w:hAnsi="Times New Roman" w:cs="Times New Roman"/>
            <w:sz w:val="28"/>
            <w:szCs w:val="28"/>
          </w:rPr>
          <w:delText>stops and searches</w:delText>
        </w:r>
        <w:r w:rsidR="00A725D6" w:rsidRPr="00DC3394" w:rsidDel="005A4CFD">
          <w:rPr>
            <w:rFonts w:ascii="Times New Roman" w:hAnsi="Times New Roman" w:cs="Times New Roman"/>
            <w:sz w:val="28"/>
            <w:szCs w:val="28"/>
          </w:rPr>
          <w:delText xml:space="preserve"> under </w:delText>
        </w:r>
      </w:del>
      <w:ins w:id="880" w:author="Michael Anft" w:date="2015-09-10T15:53:00Z">
        <w:del w:id="881" w:author="AARP Admin" w:date="2015-09-16T10:52:00Z">
          <w:r w:rsidR="00222ED3" w:rsidDel="005A4CFD">
            <w:rPr>
              <w:rFonts w:ascii="Times New Roman" w:hAnsi="Times New Roman" w:cs="Times New Roman"/>
              <w:sz w:val="28"/>
              <w:szCs w:val="28"/>
            </w:rPr>
            <w:delText>zero-tolerance</w:delText>
          </w:r>
        </w:del>
      </w:ins>
      <w:del w:id="882" w:author="AARP Admin" w:date="2015-09-16T10:52:00Z">
        <w:r w:rsidR="00A725D6" w:rsidRPr="00DC3394" w:rsidDel="005A4CFD">
          <w:rPr>
            <w:rFonts w:ascii="Times New Roman" w:hAnsi="Times New Roman" w:cs="Times New Roman"/>
            <w:sz w:val="28"/>
            <w:szCs w:val="28"/>
          </w:rPr>
          <w:delText>such strategies</w:delText>
        </w:r>
        <w:r w:rsidR="0047191A" w:rsidRPr="00DC3394" w:rsidDel="005A4CFD">
          <w:rPr>
            <w:rFonts w:ascii="Times New Roman" w:hAnsi="Times New Roman" w:cs="Times New Roman"/>
            <w:sz w:val="28"/>
            <w:szCs w:val="28"/>
          </w:rPr>
          <w:delText xml:space="preserve">, </w:delText>
        </w:r>
      </w:del>
      <w:del w:id="883" w:author="AARP Admin" w:date="2015-09-16T11:06:00Z">
        <w:r w:rsidR="0047191A" w:rsidRPr="00DC3394" w:rsidDel="002D7564">
          <w:rPr>
            <w:rFonts w:ascii="Times New Roman" w:hAnsi="Times New Roman" w:cs="Times New Roman"/>
            <w:sz w:val="28"/>
            <w:szCs w:val="28"/>
          </w:rPr>
          <w:delText>leading</w:delText>
        </w:r>
      </w:del>
      <w:ins w:id="884" w:author="AARP Admin" w:date="2015-09-16T11:06:00Z">
        <w:r w:rsidR="002D7564">
          <w:rPr>
            <w:rFonts w:ascii="Times New Roman" w:hAnsi="Times New Roman" w:cs="Times New Roman"/>
            <w:sz w:val="28"/>
            <w:szCs w:val="28"/>
          </w:rPr>
          <w:t>these arrests</w:t>
        </w:r>
      </w:ins>
      <w:del w:id="885" w:author="AARP Admin" w:date="2015-09-16T11:07:00Z">
        <w:r w:rsidR="0047191A" w:rsidRPr="00DC3394" w:rsidDel="002D7564">
          <w:rPr>
            <w:rFonts w:ascii="Times New Roman" w:hAnsi="Times New Roman" w:cs="Times New Roman"/>
            <w:sz w:val="28"/>
            <w:szCs w:val="28"/>
          </w:rPr>
          <w:delText xml:space="preserve"> to arrests that</w:delText>
        </w:r>
      </w:del>
      <w:r w:rsidR="0047191A" w:rsidRPr="00DC3394">
        <w:rPr>
          <w:rFonts w:ascii="Times New Roman" w:hAnsi="Times New Roman" w:cs="Times New Roman"/>
          <w:sz w:val="28"/>
          <w:szCs w:val="28"/>
        </w:rPr>
        <w:t>, whether succe</w:t>
      </w:r>
      <w:r w:rsidR="00B30843" w:rsidRPr="00DC3394">
        <w:rPr>
          <w:rFonts w:ascii="Times New Roman" w:hAnsi="Times New Roman" w:cs="Times New Roman"/>
          <w:sz w:val="28"/>
          <w:szCs w:val="28"/>
        </w:rPr>
        <w:t xml:space="preserve">ssfully prosecuted or not, </w:t>
      </w:r>
      <w:ins w:id="886" w:author="AARP Admin" w:date="2015-09-16T11:13:00Z">
        <w:r w:rsidR="00BC655D">
          <w:rPr>
            <w:rFonts w:ascii="Times New Roman" w:hAnsi="Times New Roman" w:cs="Times New Roman"/>
            <w:sz w:val="28"/>
            <w:szCs w:val="28"/>
          </w:rPr>
          <w:t xml:space="preserve">can be devastating: </w:t>
        </w:r>
      </w:ins>
      <w:del w:id="887" w:author="AARP Admin" w:date="2015-09-16T11:13:00Z">
        <w:r w:rsidR="00B30843" w:rsidRPr="00DC3394" w:rsidDel="00BC655D">
          <w:rPr>
            <w:rFonts w:ascii="Times New Roman" w:hAnsi="Times New Roman" w:cs="Times New Roman"/>
            <w:sz w:val="28"/>
            <w:szCs w:val="28"/>
          </w:rPr>
          <w:delText>can prevent them from lan</w:delText>
        </w:r>
        <w:r w:rsidR="001B05EC" w:rsidRPr="00DC3394" w:rsidDel="00BC655D">
          <w:rPr>
            <w:rFonts w:ascii="Times New Roman" w:hAnsi="Times New Roman" w:cs="Times New Roman"/>
            <w:sz w:val="28"/>
            <w:szCs w:val="28"/>
          </w:rPr>
          <w:delText xml:space="preserve">ding jobs that could give them a shot </w:delText>
        </w:r>
        <w:r w:rsidR="00B30843" w:rsidRPr="00DC3394" w:rsidDel="00BC655D">
          <w:rPr>
            <w:rFonts w:ascii="Times New Roman" w:hAnsi="Times New Roman" w:cs="Times New Roman"/>
            <w:sz w:val="28"/>
            <w:szCs w:val="28"/>
          </w:rPr>
          <w:delText xml:space="preserve">in the </w:delText>
        </w:r>
      </w:del>
      <w:ins w:id="888" w:author="Michael Anft" w:date="2015-09-11T11:44:00Z">
        <w:del w:id="889" w:author="AARP Admin" w:date="2015-09-16T11:13:00Z">
          <w:r w:rsidR="00CC70B8" w:rsidDel="00BC655D">
            <w:rPr>
              <w:rFonts w:ascii="Times New Roman" w:hAnsi="Times New Roman" w:cs="Times New Roman"/>
              <w:sz w:val="28"/>
              <w:szCs w:val="28"/>
            </w:rPr>
            <w:delText>legit</w:delText>
          </w:r>
        </w:del>
      </w:ins>
      <w:del w:id="890" w:author="AARP Admin" w:date="2015-09-16T11:13:00Z">
        <w:r w:rsidR="00B30843" w:rsidRPr="00DC3394" w:rsidDel="00BC655D">
          <w:rPr>
            <w:rFonts w:ascii="Times New Roman" w:hAnsi="Times New Roman" w:cs="Times New Roman"/>
            <w:sz w:val="28"/>
            <w:szCs w:val="28"/>
          </w:rPr>
          <w:delText>greater economy.</w:delText>
        </w:r>
        <w:r w:rsidR="005C5B24" w:rsidRPr="00DC3394" w:rsidDel="00BC655D">
          <w:rPr>
            <w:rFonts w:ascii="Times New Roman" w:hAnsi="Times New Roman" w:cs="Times New Roman"/>
            <w:sz w:val="28"/>
            <w:szCs w:val="28"/>
          </w:rPr>
          <w:delText xml:space="preserve"> </w:delText>
        </w:r>
      </w:del>
      <w:del w:id="891" w:author="AARP Admin" w:date="2015-09-15T16:43:00Z">
        <w:r w:rsidR="009A20F6" w:rsidRPr="00DC3394" w:rsidDel="006B660E">
          <w:rPr>
            <w:rFonts w:ascii="Times New Roman" w:hAnsi="Times New Roman" w:cs="Times New Roman"/>
            <w:sz w:val="28"/>
            <w:szCs w:val="28"/>
          </w:rPr>
          <w:delText>Young people</w:delText>
        </w:r>
      </w:del>
      <w:ins w:id="892" w:author="AARP Admin" w:date="2015-09-15T16:43:00Z">
        <w:r w:rsidR="006B660E">
          <w:rPr>
            <w:rFonts w:ascii="Times New Roman" w:hAnsi="Times New Roman" w:cs="Times New Roman"/>
            <w:sz w:val="28"/>
            <w:szCs w:val="28"/>
          </w:rPr>
          <w:t>Those</w:t>
        </w:r>
      </w:ins>
      <w:r w:rsidR="009A20F6" w:rsidRPr="00DC3394">
        <w:rPr>
          <w:rFonts w:ascii="Times New Roman" w:hAnsi="Times New Roman" w:cs="Times New Roman"/>
          <w:sz w:val="28"/>
          <w:szCs w:val="28"/>
        </w:rPr>
        <w:t xml:space="preserve"> with police records are half as likely to find a job as those who have never been arrested, researchers have found. </w:t>
      </w:r>
      <w:del w:id="893" w:author="AARP Admin" w:date="2015-09-15T17:49:00Z">
        <w:r w:rsidR="005C5B24" w:rsidRPr="00DC3394" w:rsidDel="003D6212">
          <w:rPr>
            <w:rFonts w:ascii="Times New Roman" w:hAnsi="Times New Roman" w:cs="Times New Roman"/>
            <w:sz w:val="28"/>
            <w:szCs w:val="28"/>
          </w:rPr>
          <w:delText xml:space="preserve">A street-to-jail cycle </w:delText>
        </w:r>
        <w:r w:rsidR="00CF23EB" w:rsidRPr="00DC3394" w:rsidDel="003D6212">
          <w:rPr>
            <w:rFonts w:ascii="Times New Roman" w:hAnsi="Times New Roman" w:cs="Times New Roman"/>
            <w:sz w:val="28"/>
            <w:szCs w:val="28"/>
          </w:rPr>
          <w:delText xml:space="preserve">runs rampant </w:delText>
        </w:r>
        <w:r w:rsidR="008B3671" w:rsidRPr="00DC3394" w:rsidDel="003D6212">
          <w:rPr>
            <w:rFonts w:ascii="Times New Roman" w:hAnsi="Times New Roman" w:cs="Times New Roman"/>
            <w:sz w:val="28"/>
            <w:szCs w:val="28"/>
          </w:rPr>
          <w:delText xml:space="preserve">in places like Sandtown. It can keep </w:delText>
        </w:r>
      </w:del>
      <w:ins w:id="894" w:author="Michael Anft" w:date="2015-09-10T15:44:00Z">
        <w:del w:id="895" w:author="AARP Admin" w:date="2015-09-15T17:49:00Z">
          <w:r w:rsidR="00C07AD8" w:rsidDel="003D6212">
            <w:rPr>
              <w:rFonts w:ascii="Times New Roman" w:hAnsi="Times New Roman" w:cs="Times New Roman"/>
              <w:sz w:val="28"/>
              <w:szCs w:val="28"/>
            </w:rPr>
            <w:delText xml:space="preserve">too many </w:delText>
          </w:r>
        </w:del>
      </w:ins>
      <w:del w:id="896" w:author="AARP Admin" w:date="2015-09-15T17:49:00Z">
        <w:r w:rsidR="00105736" w:rsidRPr="00DC3394" w:rsidDel="003D6212">
          <w:rPr>
            <w:rFonts w:ascii="Times New Roman" w:hAnsi="Times New Roman" w:cs="Times New Roman"/>
            <w:sz w:val="28"/>
            <w:szCs w:val="28"/>
          </w:rPr>
          <w:delText>young men—men similar to Gray</w:delText>
        </w:r>
      </w:del>
      <w:del w:id="897" w:author="AARP Admin" w:date="2015-09-14T08:59:00Z">
        <w:r w:rsidR="00105736" w:rsidRPr="00DC3394" w:rsidDel="00E23D5A">
          <w:rPr>
            <w:rFonts w:ascii="Times New Roman" w:hAnsi="Times New Roman" w:cs="Times New Roman"/>
            <w:sz w:val="28"/>
            <w:szCs w:val="28"/>
          </w:rPr>
          <w:delText>--</w:delText>
        </w:r>
      </w:del>
      <w:del w:id="898" w:author="AARP Admin" w:date="2015-09-15T17:49:00Z">
        <w:r w:rsidR="008B3671" w:rsidRPr="00DC3394" w:rsidDel="003D6212">
          <w:rPr>
            <w:rFonts w:ascii="Times New Roman" w:hAnsi="Times New Roman" w:cs="Times New Roman"/>
            <w:sz w:val="28"/>
            <w:szCs w:val="28"/>
          </w:rPr>
          <w:delText>trapped here.</w:delText>
        </w:r>
      </w:del>
    </w:p>
    <w:p w14:paraId="6533CF78" w14:textId="0FAB26B5" w:rsidR="00126DBE" w:rsidDel="00126DBE" w:rsidRDefault="00126DBE">
      <w:pPr>
        <w:rPr>
          <w:del w:id="899" w:author="AARP Admin" w:date="2015-09-15T08:54:00Z"/>
          <w:rFonts w:ascii="Times New Roman" w:hAnsi="Times New Roman" w:cs="Times New Roman"/>
          <w:sz w:val="28"/>
          <w:szCs w:val="28"/>
        </w:rPr>
      </w:pPr>
    </w:p>
    <w:p w14:paraId="3C5A2F4B" w14:textId="77777777" w:rsidR="00584FDA" w:rsidRDefault="00CF23EB">
      <w:pPr>
        <w:rPr>
          <w:ins w:id="900" w:author="AARP Admin" w:date="2015-09-15T17:51:00Z"/>
          <w:rFonts w:ascii="Times New Roman" w:hAnsi="Times New Roman" w:cs="Times New Roman"/>
          <w:sz w:val="28"/>
          <w:szCs w:val="28"/>
        </w:rPr>
      </w:pPr>
      <w:del w:id="901" w:author="AARP Admin" w:date="2015-09-15T08:54:00Z">
        <w:r w:rsidRPr="00DC3394" w:rsidDel="00126DBE">
          <w:rPr>
            <w:rFonts w:ascii="Times New Roman" w:hAnsi="Times New Roman" w:cs="Times New Roman"/>
            <w:sz w:val="28"/>
            <w:szCs w:val="28"/>
          </w:rPr>
          <w:delText xml:space="preserve">     </w:delText>
        </w:r>
      </w:del>
      <w:del w:id="902" w:author="AARP Admin" w:date="2015-09-15T17:52:00Z">
        <w:r w:rsidRPr="00DC3394" w:rsidDel="00584FDA">
          <w:rPr>
            <w:rFonts w:ascii="Times New Roman" w:hAnsi="Times New Roman" w:cs="Times New Roman"/>
            <w:sz w:val="28"/>
            <w:szCs w:val="28"/>
          </w:rPr>
          <w:delText xml:space="preserve">Defense lawyers say </w:delText>
        </w:r>
      </w:del>
    </w:p>
    <w:p w14:paraId="36DC50C6" w14:textId="7FAF1EF7" w:rsidR="00CF23EB" w:rsidRPr="00DC3394" w:rsidDel="00126DBE" w:rsidRDefault="00584FDA">
      <w:pPr>
        <w:rPr>
          <w:del w:id="903" w:author="AARP Admin" w:date="2015-09-15T08:54:00Z"/>
          <w:rFonts w:ascii="Times New Roman" w:hAnsi="Times New Roman" w:cs="Times New Roman"/>
          <w:sz w:val="28"/>
          <w:szCs w:val="28"/>
        </w:rPr>
      </w:pPr>
      <w:ins w:id="904" w:author="AARP Admin" w:date="2015-09-15T17:52:00Z">
        <w:r>
          <w:rPr>
            <w:rFonts w:ascii="Times New Roman" w:hAnsi="Times New Roman" w:cs="Times New Roman"/>
            <w:sz w:val="28"/>
            <w:szCs w:val="28"/>
          </w:rPr>
          <w:t>T</w:t>
        </w:r>
      </w:ins>
      <w:ins w:id="905" w:author="AARP Admin" w:date="2015-09-15T17:51:00Z">
        <w:r>
          <w:rPr>
            <w:rFonts w:ascii="Times New Roman" w:hAnsi="Times New Roman" w:cs="Times New Roman"/>
            <w:sz w:val="28"/>
            <w:szCs w:val="28"/>
          </w:rPr>
          <w:t>his</w:t>
        </w:r>
        <w:r w:rsidRPr="00DC3394">
          <w:rPr>
            <w:rFonts w:ascii="Times New Roman" w:hAnsi="Times New Roman" w:cs="Times New Roman"/>
            <w:sz w:val="28"/>
            <w:szCs w:val="28"/>
          </w:rPr>
          <w:t xml:space="preserve"> street-to-jail cycle runs rampant in places like </w:t>
        </w:r>
        <w:proofErr w:type="spellStart"/>
        <w:r w:rsidRPr="00DC3394">
          <w:rPr>
            <w:rFonts w:ascii="Times New Roman" w:hAnsi="Times New Roman" w:cs="Times New Roman"/>
            <w:sz w:val="28"/>
            <w:szCs w:val="28"/>
          </w:rPr>
          <w:t>Sandtown</w:t>
        </w:r>
        <w:proofErr w:type="spellEnd"/>
        <w:r>
          <w:rPr>
            <w:rFonts w:ascii="Times New Roman" w:hAnsi="Times New Roman" w:cs="Times New Roman"/>
            <w:sz w:val="28"/>
            <w:szCs w:val="28"/>
          </w:rPr>
          <w:t xml:space="preserve">, </w:t>
        </w:r>
      </w:ins>
      <w:ins w:id="906" w:author="AARP Admin" w:date="2015-09-15T17:52:00Z">
        <w:r w:rsidR="00BC655D">
          <w:rPr>
            <w:rFonts w:ascii="Times New Roman" w:hAnsi="Times New Roman" w:cs="Times New Roman"/>
            <w:sz w:val="28"/>
            <w:szCs w:val="28"/>
          </w:rPr>
          <w:t xml:space="preserve">where TK </w:t>
        </w:r>
        <w:r>
          <w:rPr>
            <w:rFonts w:ascii="Times New Roman" w:hAnsi="Times New Roman" w:cs="Times New Roman"/>
            <w:sz w:val="28"/>
            <w:szCs w:val="28"/>
          </w:rPr>
          <w:t xml:space="preserve">out of TK male residents </w:t>
        </w:r>
      </w:ins>
      <w:ins w:id="907" w:author="AARP Admin" w:date="2015-09-15T17:53:00Z">
        <w:r>
          <w:rPr>
            <w:rFonts w:ascii="Times New Roman" w:hAnsi="Times New Roman" w:cs="Times New Roman"/>
            <w:sz w:val="28"/>
            <w:szCs w:val="28"/>
          </w:rPr>
          <w:t>[</w:t>
        </w:r>
      </w:ins>
      <w:ins w:id="908" w:author="AARP Admin" w:date="2015-09-15T17:52:00Z">
        <w:r>
          <w:rPr>
            <w:rFonts w:ascii="Times New Roman" w:hAnsi="Times New Roman" w:cs="Times New Roman"/>
            <w:sz w:val="28"/>
            <w:szCs w:val="28"/>
          </w:rPr>
          <w:t>SHOCKING INCARCERATION STAT</w:t>
        </w:r>
      </w:ins>
      <w:ins w:id="909" w:author="AARP Admin" w:date="2015-09-15T17:53:00Z">
        <w:r>
          <w:rPr>
            <w:rFonts w:ascii="Times New Roman" w:hAnsi="Times New Roman" w:cs="Times New Roman"/>
            <w:sz w:val="28"/>
            <w:szCs w:val="28"/>
          </w:rPr>
          <w:t xml:space="preserve"> HERE</w:t>
        </w:r>
      </w:ins>
      <w:ins w:id="910" w:author="AARP Admin" w:date="2015-09-15T17:51:00Z">
        <w:r>
          <w:rPr>
            <w:rFonts w:ascii="Times New Roman" w:hAnsi="Times New Roman" w:cs="Times New Roman"/>
            <w:sz w:val="28"/>
            <w:szCs w:val="28"/>
          </w:rPr>
          <w:t>.]</w:t>
        </w:r>
      </w:ins>
      <w:del w:id="911" w:author="AARP Admin" w:date="2015-09-15T17:51:00Z">
        <w:r w:rsidR="00CF23EB" w:rsidRPr="00DC3394" w:rsidDel="00584FDA">
          <w:rPr>
            <w:rFonts w:ascii="Times New Roman" w:hAnsi="Times New Roman" w:cs="Times New Roman"/>
            <w:sz w:val="28"/>
            <w:szCs w:val="28"/>
          </w:rPr>
          <w:delText>the situation has been out of hand for too long</w:delText>
        </w:r>
        <w:r w:rsidR="007F0662" w:rsidRPr="00DC3394" w:rsidDel="00584FDA">
          <w:rPr>
            <w:rFonts w:ascii="Times New Roman" w:hAnsi="Times New Roman" w:cs="Times New Roman"/>
            <w:sz w:val="28"/>
            <w:szCs w:val="28"/>
          </w:rPr>
          <w:delText>.</w:delText>
        </w:r>
      </w:del>
    </w:p>
    <w:p w14:paraId="32253280" w14:textId="4510A441" w:rsidR="00157A68" w:rsidRPr="00DC3394" w:rsidRDefault="007F0662" w:rsidP="00157A68">
      <w:pPr>
        <w:rPr>
          <w:ins w:id="912" w:author="AARP Admin" w:date="2015-09-16T12:00:00Z"/>
          <w:rFonts w:ascii="Times New Roman" w:hAnsi="Times New Roman" w:cs="Times New Roman"/>
          <w:sz w:val="28"/>
          <w:szCs w:val="28"/>
        </w:rPr>
      </w:pPr>
      <w:del w:id="913" w:author="AARP Admin" w:date="2015-09-15T08:54:00Z">
        <w:r w:rsidRPr="00DC3394" w:rsidDel="00126DBE">
          <w:rPr>
            <w:rFonts w:ascii="Times New Roman" w:hAnsi="Times New Roman" w:cs="Times New Roman"/>
            <w:sz w:val="28"/>
            <w:szCs w:val="28"/>
          </w:rPr>
          <w:delText xml:space="preserve">    </w:delText>
        </w:r>
      </w:del>
      <w:ins w:id="914" w:author="AARP Admin" w:date="2015-09-16T11:59:00Z">
        <w:r w:rsidR="00157A68" w:rsidRPr="00DC3394">
          <w:rPr>
            <w:rFonts w:ascii="Times New Roman" w:hAnsi="Times New Roman" w:cs="Times New Roman"/>
            <w:sz w:val="28"/>
            <w:szCs w:val="28"/>
          </w:rPr>
          <w:t>“</w:t>
        </w:r>
      </w:ins>
      <w:ins w:id="915" w:author="AARP Admin" w:date="2015-09-16T12:01:00Z">
        <w:r w:rsidR="006B0858">
          <w:rPr>
            <w:rFonts w:ascii="Times New Roman" w:hAnsi="Times New Roman" w:cs="Times New Roman"/>
            <w:sz w:val="28"/>
            <w:szCs w:val="28"/>
          </w:rPr>
          <w:t>[Police]</w:t>
        </w:r>
      </w:ins>
      <w:ins w:id="916" w:author="AARP Admin" w:date="2015-09-16T11:59:00Z">
        <w:r w:rsidR="00157A68" w:rsidRPr="00DC3394">
          <w:rPr>
            <w:rFonts w:ascii="Times New Roman" w:hAnsi="Times New Roman" w:cs="Times New Roman"/>
            <w:sz w:val="28"/>
            <w:szCs w:val="28"/>
          </w:rPr>
          <w:t xml:space="preserve"> treat the courts like a dumping ground and make an ever-increasing percentage</w:t>
        </w:r>
        <w:r w:rsidR="006B0858">
          <w:rPr>
            <w:rFonts w:ascii="Times New Roman" w:hAnsi="Times New Roman" w:cs="Times New Roman"/>
            <w:sz w:val="28"/>
            <w:szCs w:val="28"/>
          </w:rPr>
          <w:t xml:space="preserve"> of the population unemployable,</w:t>
        </w:r>
        <w:r w:rsidR="00157A68" w:rsidRPr="00DC3394">
          <w:rPr>
            <w:rFonts w:ascii="Times New Roman" w:hAnsi="Times New Roman" w:cs="Times New Roman"/>
            <w:sz w:val="28"/>
            <w:szCs w:val="28"/>
          </w:rPr>
          <w:t>”</w:t>
        </w:r>
        <w:r w:rsidR="00157A68" w:rsidRPr="00584FDA">
          <w:rPr>
            <w:rFonts w:ascii="Times New Roman" w:hAnsi="Times New Roman" w:cs="Times New Roman"/>
            <w:sz w:val="28"/>
            <w:szCs w:val="28"/>
          </w:rPr>
          <w:t xml:space="preserve"> </w:t>
        </w:r>
      </w:ins>
      <w:ins w:id="917" w:author="AARP Admin" w:date="2015-09-16T12:02:00Z">
        <w:r w:rsidR="006B0858">
          <w:rPr>
            <w:rFonts w:ascii="Times New Roman" w:hAnsi="Times New Roman" w:cs="Times New Roman"/>
            <w:sz w:val="28"/>
            <w:szCs w:val="28"/>
          </w:rPr>
          <w:t>argues</w:t>
        </w:r>
      </w:ins>
      <w:ins w:id="918" w:author="AARP Admin" w:date="2015-09-16T12:01:00Z">
        <w:r w:rsidR="006B0858" w:rsidRPr="00DC3394">
          <w:rPr>
            <w:rFonts w:ascii="Times New Roman" w:hAnsi="Times New Roman" w:cs="Times New Roman"/>
            <w:sz w:val="28"/>
            <w:szCs w:val="28"/>
          </w:rPr>
          <w:t xml:space="preserve"> </w:t>
        </w:r>
        <w:r w:rsidR="006B0858">
          <w:rPr>
            <w:rFonts w:ascii="Times New Roman" w:hAnsi="Times New Roman" w:cs="Times New Roman"/>
            <w:sz w:val="28"/>
            <w:szCs w:val="28"/>
          </w:rPr>
          <w:t xml:space="preserve">defense attorney </w:t>
        </w:r>
        <w:r w:rsidR="006B0858" w:rsidRPr="00DC3394">
          <w:rPr>
            <w:rFonts w:ascii="Times New Roman" w:hAnsi="Times New Roman" w:cs="Times New Roman"/>
            <w:sz w:val="28"/>
            <w:szCs w:val="28"/>
          </w:rPr>
          <w:t xml:space="preserve">Warren Brown. </w:t>
        </w:r>
      </w:ins>
      <w:ins w:id="919" w:author="AARP Admin" w:date="2015-09-16T12:00:00Z">
        <w:r w:rsidR="00157A68" w:rsidRPr="00DC3394">
          <w:rPr>
            <w:rFonts w:ascii="Times New Roman" w:hAnsi="Times New Roman" w:cs="Times New Roman"/>
            <w:sz w:val="28"/>
            <w:szCs w:val="28"/>
          </w:rPr>
          <w:t>“We need a Marshall Plan for these parts of Baltimore</w:t>
        </w:r>
        <w:r w:rsidR="00157A68">
          <w:rPr>
            <w:rFonts w:ascii="Times New Roman" w:hAnsi="Times New Roman" w:cs="Times New Roman"/>
            <w:sz w:val="28"/>
            <w:szCs w:val="28"/>
          </w:rPr>
          <w:t xml:space="preserve">. </w:t>
        </w:r>
        <w:r w:rsidR="00157A68" w:rsidRPr="00DC3394">
          <w:rPr>
            <w:rFonts w:ascii="Times New Roman" w:hAnsi="Times New Roman" w:cs="Times New Roman"/>
            <w:sz w:val="28"/>
            <w:szCs w:val="28"/>
          </w:rPr>
          <w:t>What are the plans for uneducated, unemployed people here for the next 10 to 15 years?</w:t>
        </w:r>
        <w:r w:rsidR="006B0858">
          <w:rPr>
            <w:rFonts w:ascii="Times New Roman" w:hAnsi="Times New Roman" w:cs="Times New Roman"/>
            <w:sz w:val="28"/>
            <w:szCs w:val="28"/>
          </w:rPr>
          <w:t xml:space="preserve"> </w:t>
        </w:r>
        <w:r w:rsidR="00157A68" w:rsidRPr="00DC3394">
          <w:rPr>
            <w:rFonts w:ascii="Times New Roman" w:hAnsi="Times New Roman" w:cs="Times New Roman"/>
            <w:sz w:val="28"/>
            <w:szCs w:val="28"/>
          </w:rPr>
          <w:t>They’re treated like the nuclear waste from power plants. They’re contained. The police are charged with enforcing that containment.”</w:t>
        </w:r>
      </w:ins>
    </w:p>
    <w:p w14:paraId="1B041FED" w14:textId="77777777" w:rsidR="00157A68" w:rsidRDefault="00157A68">
      <w:pPr>
        <w:rPr>
          <w:ins w:id="920" w:author="AARP Admin" w:date="2015-09-16T11:59:00Z"/>
          <w:rFonts w:ascii="Times New Roman" w:hAnsi="Times New Roman" w:cs="Times New Roman"/>
          <w:sz w:val="28"/>
          <w:szCs w:val="28"/>
        </w:rPr>
      </w:pPr>
    </w:p>
    <w:p w14:paraId="206C613A" w14:textId="48EDB304" w:rsidR="007F0662" w:rsidRDefault="007F0662">
      <w:pPr>
        <w:rPr>
          <w:ins w:id="921" w:author="AARP Admin" w:date="2015-09-15T08:55:00Z"/>
          <w:rFonts w:ascii="Times New Roman" w:hAnsi="Times New Roman" w:cs="Times New Roman"/>
          <w:sz w:val="28"/>
          <w:szCs w:val="28"/>
        </w:rPr>
      </w:pPr>
      <w:del w:id="922" w:author="AARP Admin" w:date="2015-09-15T17:52:00Z">
        <w:r w:rsidRPr="00DC3394" w:rsidDel="00584FDA">
          <w:rPr>
            <w:rFonts w:ascii="Times New Roman" w:hAnsi="Times New Roman" w:cs="Times New Roman"/>
            <w:sz w:val="28"/>
            <w:szCs w:val="28"/>
          </w:rPr>
          <w:delText xml:space="preserve"> </w:delText>
        </w:r>
      </w:del>
      <w:del w:id="923" w:author="AARP Admin" w:date="2015-09-16T12:00:00Z">
        <w:r w:rsidRPr="00DC3394" w:rsidDel="00157A68">
          <w:rPr>
            <w:rFonts w:ascii="Times New Roman" w:hAnsi="Times New Roman" w:cs="Times New Roman"/>
            <w:sz w:val="28"/>
            <w:szCs w:val="28"/>
          </w:rPr>
          <w:delText>“</w:delText>
        </w:r>
        <w:r w:rsidR="0040192E" w:rsidRPr="00DC3394" w:rsidDel="00157A68">
          <w:rPr>
            <w:rFonts w:ascii="Times New Roman" w:hAnsi="Times New Roman" w:cs="Times New Roman"/>
            <w:sz w:val="28"/>
            <w:szCs w:val="28"/>
          </w:rPr>
          <w:delText>I tell my clients, ‘</w:delText>
        </w:r>
        <w:r w:rsidRPr="00DC3394" w:rsidDel="00157A68">
          <w:rPr>
            <w:rFonts w:ascii="Times New Roman" w:hAnsi="Times New Roman" w:cs="Times New Roman"/>
            <w:sz w:val="28"/>
            <w:szCs w:val="28"/>
          </w:rPr>
          <w:delText>I’m not a social worker, but if you don’t stay in school</w:delText>
        </w:r>
      </w:del>
      <w:del w:id="924" w:author="AARP Admin" w:date="2015-09-15T08:54:00Z">
        <w:r w:rsidRPr="00DC3394" w:rsidDel="00126DBE">
          <w:rPr>
            <w:rFonts w:ascii="Times New Roman" w:hAnsi="Times New Roman" w:cs="Times New Roman"/>
            <w:sz w:val="28"/>
            <w:szCs w:val="28"/>
          </w:rPr>
          <w:delText>,</w:delText>
        </w:r>
      </w:del>
      <w:del w:id="925" w:author="AARP Admin" w:date="2015-09-16T12:00:00Z">
        <w:r w:rsidRPr="00DC3394" w:rsidDel="00157A68">
          <w:rPr>
            <w:rFonts w:ascii="Times New Roman" w:hAnsi="Times New Roman" w:cs="Times New Roman"/>
            <w:sz w:val="28"/>
            <w:szCs w:val="28"/>
          </w:rPr>
          <w:delText xml:space="preserve"> and get into a marketable trade, you have two options: incarceration or death,</w:delText>
        </w:r>
        <w:r w:rsidR="0040192E" w:rsidRPr="00DC3394" w:rsidDel="00157A68">
          <w:rPr>
            <w:rFonts w:ascii="Times New Roman" w:hAnsi="Times New Roman" w:cs="Times New Roman"/>
            <w:sz w:val="28"/>
            <w:szCs w:val="28"/>
          </w:rPr>
          <w:delText>’</w:delText>
        </w:r>
        <w:r w:rsidRPr="00DC3394" w:rsidDel="00157A68">
          <w:rPr>
            <w:rFonts w:ascii="Times New Roman" w:hAnsi="Times New Roman" w:cs="Times New Roman"/>
            <w:sz w:val="28"/>
            <w:szCs w:val="28"/>
          </w:rPr>
          <w:delText xml:space="preserve">” says </w:delText>
        </w:r>
      </w:del>
      <w:r w:rsidRPr="00DC3394">
        <w:rPr>
          <w:rFonts w:ascii="Times New Roman" w:hAnsi="Times New Roman" w:cs="Times New Roman"/>
          <w:sz w:val="28"/>
          <w:szCs w:val="28"/>
        </w:rPr>
        <w:t>A. Dwight Pettit</w:t>
      </w:r>
      <w:r w:rsidR="0040192E" w:rsidRPr="00DC3394">
        <w:rPr>
          <w:rFonts w:ascii="Times New Roman" w:hAnsi="Times New Roman" w:cs="Times New Roman"/>
          <w:sz w:val="28"/>
          <w:szCs w:val="28"/>
        </w:rPr>
        <w:t>, a defense</w:t>
      </w:r>
      <w:r w:rsidRPr="00DC3394">
        <w:rPr>
          <w:rFonts w:ascii="Times New Roman" w:hAnsi="Times New Roman" w:cs="Times New Roman"/>
          <w:sz w:val="28"/>
          <w:szCs w:val="28"/>
        </w:rPr>
        <w:t xml:space="preserve"> attorney who has also filed brutality lawsuits against the police</w:t>
      </w:r>
      <w:ins w:id="926" w:author="AARP Admin" w:date="2015-09-16T12:00:00Z">
        <w:r w:rsidR="00157A68">
          <w:rPr>
            <w:rFonts w:ascii="Times New Roman" w:hAnsi="Times New Roman" w:cs="Times New Roman"/>
            <w:sz w:val="28"/>
            <w:szCs w:val="28"/>
          </w:rPr>
          <w:t>, echoes that position.</w:t>
        </w:r>
      </w:ins>
      <w:del w:id="927" w:author="AARP Admin" w:date="2015-09-16T12:00:00Z">
        <w:r w:rsidRPr="00DC3394" w:rsidDel="00157A68">
          <w:rPr>
            <w:rFonts w:ascii="Times New Roman" w:hAnsi="Times New Roman" w:cs="Times New Roman"/>
            <w:sz w:val="28"/>
            <w:szCs w:val="28"/>
          </w:rPr>
          <w:delText>.</w:delText>
        </w:r>
      </w:del>
      <w:r w:rsidRPr="00DC3394">
        <w:rPr>
          <w:rFonts w:ascii="Times New Roman" w:hAnsi="Times New Roman" w:cs="Times New Roman"/>
          <w:sz w:val="28"/>
          <w:szCs w:val="28"/>
        </w:rPr>
        <w:t xml:space="preserve"> “I’ve seen questionable searches and seizures triple in the last 10 years</w:t>
      </w:r>
      <w:ins w:id="928" w:author="AARP Admin" w:date="2015-09-16T12:00:00Z">
        <w:r w:rsidR="00157A68">
          <w:rPr>
            <w:rFonts w:ascii="Times New Roman" w:hAnsi="Times New Roman" w:cs="Times New Roman"/>
            <w:sz w:val="28"/>
            <w:szCs w:val="28"/>
          </w:rPr>
          <w:t>,” he says.</w:t>
        </w:r>
      </w:ins>
      <w:del w:id="929" w:author="AARP Admin" w:date="2015-09-16T12:00:00Z">
        <w:r w:rsidRPr="00DC3394" w:rsidDel="00157A68">
          <w:rPr>
            <w:rFonts w:ascii="Times New Roman" w:hAnsi="Times New Roman" w:cs="Times New Roman"/>
            <w:sz w:val="28"/>
            <w:szCs w:val="28"/>
          </w:rPr>
          <w:delText>.</w:delText>
        </w:r>
      </w:del>
      <w:r w:rsidRPr="00DC3394">
        <w:rPr>
          <w:rFonts w:ascii="Times New Roman" w:hAnsi="Times New Roman" w:cs="Times New Roman"/>
          <w:sz w:val="28"/>
          <w:szCs w:val="28"/>
        </w:rPr>
        <w:t xml:space="preserve"> </w:t>
      </w:r>
      <w:ins w:id="930" w:author="AARP Admin" w:date="2015-09-16T12:00:00Z">
        <w:r w:rsidR="00157A68">
          <w:rPr>
            <w:rFonts w:ascii="Times New Roman" w:hAnsi="Times New Roman" w:cs="Times New Roman"/>
            <w:sz w:val="28"/>
            <w:szCs w:val="28"/>
          </w:rPr>
          <w:t>“</w:t>
        </w:r>
      </w:ins>
      <w:r w:rsidRPr="00DC3394">
        <w:rPr>
          <w:rFonts w:ascii="Times New Roman" w:hAnsi="Times New Roman" w:cs="Times New Roman"/>
          <w:sz w:val="28"/>
          <w:szCs w:val="28"/>
        </w:rPr>
        <w:t>People are running from police because they can’t afford $50 for bail, whether they are guilty of a crime or not.”</w:t>
      </w:r>
    </w:p>
    <w:p w14:paraId="5E8EBB64" w14:textId="77777777" w:rsidR="00126DBE" w:rsidRPr="00DC3394" w:rsidRDefault="00126DBE">
      <w:pPr>
        <w:rPr>
          <w:rFonts w:ascii="Times New Roman" w:hAnsi="Times New Roman" w:cs="Times New Roman"/>
          <w:sz w:val="28"/>
          <w:szCs w:val="28"/>
        </w:rPr>
      </w:pPr>
    </w:p>
    <w:p w14:paraId="2ABF8698" w14:textId="7733962E" w:rsidR="00F55FB3" w:rsidRPr="00DC3394" w:rsidDel="00126DBE" w:rsidRDefault="0040192E">
      <w:pPr>
        <w:rPr>
          <w:del w:id="931" w:author="AARP Admin" w:date="2015-09-15T08:56:00Z"/>
          <w:rFonts w:ascii="Times New Roman" w:hAnsi="Times New Roman" w:cs="Times New Roman"/>
          <w:sz w:val="28"/>
          <w:szCs w:val="28"/>
        </w:rPr>
      </w:pPr>
      <w:del w:id="932" w:author="AARP Admin" w:date="2015-09-15T08:55:00Z">
        <w:r w:rsidRPr="00DC3394" w:rsidDel="00126DBE">
          <w:rPr>
            <w:rFonts w:ascii="Times New Roman" w:hAnsi="Times New Roman" w:cs="Times New Roman"/>
            <w:sz w:val="28"/>
            <w:szCs w:val="28"/>
          </w:rPr>
          <w:delText xml:space="preserve"> </w:delText>
        </w:r>
        <w:r w:rsidR="00187816" w:rsidRPr="00DC3394" w:rsidDel="00126DBE">
          <w:rPr>
            <w:rFonts w:ascii="Times New Roman" w:hAnsi="Times New Roman" w:cs="Times New Roman"/>
            <w:sz w:val="28"/>
            <w:szCs w:val="28"/>
          </w:rPr>
          <w:delText xml:space="preserve">     </w:delText>
        </w:r>
      </w:del>
      <w:r w:rsidR="00F55FB3" w:rsidRPr="00DC3394">
        <w:rPr>
          <w:rFonts w:ascii="Times New Roman" w:hAnsi="Times New Roman" w:cs="Times New Roman"/>
          <w:sz w:val="28"/>
          <w:szCs w:val="28"/>
        </w:rPr>
        <w:t>Even</w:t>
      </w:r>
      <w:r w:rsidR="00744798" w:rsidRPr="00DC3394">
        <w:rPr>
          <w:rFonts w:ascii="Times New Roman" w:hAnsi="Times New Roman" w:cs="Times New Roman"/>
          <w:sz w:val="28"/>
          <w:szCs w:val="28"/>
        </w:rPr>
        <w:t xml:space="preserve"> older </w:t>
      </w:r>
      <w:proofErr w:type="spellStart"/>
      <w:r w:rsidR="00744798" w:rsidRPr="00DC3394">
        <w:rPr>
          <w:rFonts w:ascii="Times New Roman" w:hAnsi="Times New Roman" w:cs="Times New Roman"/>
          <w:sz w:val="28"/>
          <w:szCs w:val="28"/>
        </w:rPr>
        <w:t>Sandtown</w:t>
      </w:r>
      <w:proofErr w:type="spellEnd"/>
      <w:r w:rsidR="00744798" w:rsidRPr="00DC3394">
        <w:rPr>
          <w:rFonts w:ascii="Times New Roman" w:hAnsi="Times New Roman" w:cs="Times New Roman"/>
          <w:sz w:val="28"/>
          <w:szCs w:val="28"/>
        </w:rPr>
        <w:t xml:space="preserve"> residents, </w:t>
      </w:r>
      <w:r w:rsidR="00F55FB3" w:rsidRPr="00DC3394">
        <w:rPr>
          <w:rFonts w:ascii="Times New Roman" w:hAnsi="Times New Roman" w:cs="Times New Roman"/>
          <w:sz w:val="28"/>
          <w:szCs w:val="28"/>
        </w:rPr>
        <w:t>who often lament that succeeding generations haven’t found real work</w:t>
      </w:r>
      <w:ins w:id="933" w:author="Michael Anft" w:date="2015-09-10T15:44:00Z">
        <w:del w:id="934" w:author="AARP Admin" w:date="2015-09-16T11:46:00Z">
          <w:r w:rsidR="00C07AD8" w:rsidDel="00982D17">
            <w:rPr>
              <w:rFonts w:ascii="Times New Roman" w:hAnsi="Times New Roman" w:cs="Times New Roman"/>
              <w:sz w:val="28"/>
              <w:szCs w:val="28"/>
            </w:rPr>
            <w:delText>,</w:delText>
          </w:r>
        </w:del>
        <w:r w:rsidR="00C07AD8">
          <w:rPr>
            <w:rFonts w:ascii="Times New Roman" w:hAnsi="Times New Roman" w:cs="Times New Roman"/>
            <w:sz w:val="28"/>
            <w:szCs w:val="28"/>
          </w:rPr>
          <w:t xml:space="preserve"> </w:t>
        </w:r>
        <w:del w:id="935" w:author="AARP Admin" w:date="2015-09-16T11:46:00Z">
          <w:r w:rsidR="00C07AD8" w:rsidDel="00982D17">
            <w:rPr>
              <w:rFonts w:ascii="Times New Roman" w:hAnsi="Times New Roman" w:cs="Times New Roman"/>
              <w:sz w:val="28"/>
              <w:szCs w:val="28"/>
            </w:rPr>
            <w:delText>or</w:delText>
          </w:r>
        </w:del>
      </w:ins>
      <w:ins w:id="936" w:author="AARP Admin" w:date="2015-09-16T11:46:00Z">
        <w:r w:rsidR="00982D17">
          <w:rPr>
            <w:rFonts w:ascii="Times New Roman" w:hAnsi="Times New Roman" w:cs="Times New Roman"/>
            <w:sz w:val="28"/>
            <w:szCs w:val="28"/>
          </w:rPr>
          <w:t>and</w:t>
        </w:r>
      </w:ins>
      <w:ins w:id="937" w:author="Michael Anft" w:date="2015-09-10T15:44:00Z">
        <w:r w:rsidR="00C07AD8">
          <w:rPr>
            <w:rFonts w:ascii="Times New Roman" w:hAnsi="Times New Roman" w:cs="Times New Roman"/>
            <w:sz w:val="28"/>
            <w:szCs w:val="28"/>
          </w:rPr>
          <w:t xml:space="preserve"> </w:t>
        </w:r>
        <w:del w:id="938" w:author="AARP Admin" w:date="2015-09-16T11:46:00Z">
          <w:r w:rsidR="00C07AD8" w:rsidDel="00982D17">
            <w:rPr>
              <w:rFonts w:ascii="Times New Roman" w:hAnsi="Times New Roman" w:cs="Times New Roman"/>
              <w:sz w:val="28"/>
              <w:szCs w:val="28"/>
            </w:rPr>
            <w:delText xml:space="preserve">that they </w:delText>
          </w:r>
        </w:del>
      </w:ins>
      <w:del w:id="939" w:author="AARP Admin" w:date="2015-09-16T11:46:00Z">
        <w:r w:rsidR="001B05EC" w:rsidRPr="00DC3394" w:rsidDel="00982D17">
          <w:rPr>
            <w:rFonts w:ascii="Times New Roman" w:hAnsi="Times New Roman" w:cs="Times New Roman"/>
            <w:sz w:val="28"/>
            <w:szCs w:val="28"/>
          </w:rPr>
          <w:delText xml:space="preserve"> </w:delText>
        </w:r>
      </w:del>
      <w:del w:id="940" w:author="Michael Anft" w:date="2015-09-10T15:44:00Z">
        <w:r w:rsidR="001B05EC" w:rsidRPr="00DC3394" w:rsidDel="00C07AD8">
          <w:rPr>
            <w:rFonts w:ascii="Times New Roman" w:hAnsi="Times New Roman" w:cs="Times New Roman"/>
            <w:sz w:val="28"/>
            <w:szCs w:val="28"/>
          </w:rPr>
          <w:delText xml:space="preserve">and </w:delText>
        </w:r>
      </w:del>
      <w:r w:rsidR="001B05EC" w:rsidRPr="00DC3394">
        <w:rPr>
          <w:rFonts w:ascii="Times New Roman" w:hAnsi="Times New Roman" w:cs="Times New Roman"/>
          <w:sz w:val="28"/>
          <w:szCs w:val="28"/>
        </w:rPr>
        <w:t>bring</w:t>
      </w:r>
      <w:r w:rsidR="00105736" w:rsidRPr="00DC3394">
        <w:rPr>
          <w:rFonts w:ascii="Times New Roman" w:hAnsi="Times New Roman" w:cs="Times New Roman"/>
          <w:sz w:val="28"/>
          <w:szCs w:val="28"/>
        </w:rPr>
        <w:t xml:space="preserve"> gunplay to the neighborhood, say that younger men </w:t>
      </w:r>
      <w:del w:id="941" w:author="AARP Admin" w:date="2015-09-15T08:55:00Z">
        <w:r w:rsidR="00105736" w:rsidRPr="00DC3394" w:rsidDel="00126DBE">
          <w:rPr>
            <w:rFonts w:ascii="Times New Roman" w:hAnsi="Times New Roman" w:cs="Times New Roman"/>
            <w:sz w:val="28"/>
            <w:szCs w:val="28"/>
          </w:rPr>
          <w:delText>have</w:delText>
        </w:r>
        <w:r w:rsidR="00F55FB3" w:rsidRPr="00DC3394" w:rsidDel="00126DBE">
          <w:rPr>
            <w:rFonts w:ascii="Times New Roman" w:hAnsi="Times New Roman" w:cs="Times New Roman"/>
            <w:sz w:val="28"/>
            <w:szCs w:val="28"/>
          </w:rPr>
          <w:delText xml:space="preserve"> faced</w:delText>
        </w:r>
      </w:del>
      <w:ins w:id="942" w:author="AARP Admin" w:date="2015-09-15T08:55:00Z">
        <w:r w:rsidR="00126DBE">
          <w:rPr>
            <w:rFonts w:ascii="Times New Roman" w:hAnsi="Times New Roman" w:cs="Times New Roman"/>
            <w:sz w:val="28"/>
            <w:szCs w:val="28"/>
          </w:rPr>
          <w:t>face</w:t>
        </w:r>
      </w:ins>
      <w:r w:rsidR="00F55FB3" w:rsidRPr="00DC3394">
        <w:rPr>
          <w:rFonts w:ascii="Times New Roman" w:hAnsi="Times New Roman" w:cs="Times New Roman"/>
          <w:sz w:val="28"/>
          <w:szCs w:val="28"/>
        </w:rPr>
        <w:t xml:space="preserve"> indignities </w:t>
      </w:r>
      <w:ins w:id="943" w:author="AARP Admin" w:date="2015-09-15T08:55:00Z">
        <w:r w:rsidR="00126DBE">
          <w:rPr>
            <w:rFonts w:ascii="Times New Roman" w:hAnsi="Times New Roman" w:cs="Times New Roman"/>
            <w:sz w:val="28"/>
            <w:szCs w:val="28"/>
          </w:rPr>
          <w:t xml:space="preserve">at the hands of cops </w:t>
        </w:r>
      </w:ins>
      <w:del w:id="944" w:author="AARP Admin" w:date="2015-09-15T08:55:00Z">
        <w:r w:rsidR="00F55FB3" w:rsidRPr="00DC3394" w:rsidDel="00126DBE">
          <w:rPr>
            <w:rFonts w:ascii="Times New Roman" w:hAnsi="Times New Roman" w:cs="Times New Roman"/>
            <w:sz w:val="28"/>
            <w:szCs w:val="28"/>
          </w:rPr>
          <w:delText xml:space="preserve">and pain </w:delText>
        </w:r>
      </w:del>
      <w:r w:rsidR="00F55FB3" w:rsidRPr="00DC3394">
        <w:rPr>
          <w:rFonts w:ascii="Times New Roman" w:hAnsi="Times New Roman" w:cs="Times New Roman"/>
          <w:sz w:val="28"/>
          <w:szCs w:val="28"/>
        </w:rPr>
        <w:t>that they n</w:t>
      </w:r>
      <w:r w:rsidR="001B05EC" w:rsidRPr="00DC3394">
        <w:rPr>
          <w:rFonts w:ascii="Times New Roman" w:hAnsi="Times New Roman" w:cs="Times New Roman"/>
          <w:sz w:val="28"/>
          <w:szCs w:val="28"/>
        </w:rPr>
        <w:t xml:space="preserve">ever </w:t>
      </w:r>
      <w:del w:id="945" w:author="AARP Admin" w:date="2015-09-16T11:47:00Z">
        <w:r w:rsidR="001B05EC" w:rsidRPr="00DC3394" w:rsidDel="00982D17">
          <w:rPr>
            <w:rFonts w:ascii="Times New Roman" w:hAnsi="Times New Roman" w:cs="Times New Roman"/>
            <w:sz w:val="28"/>
            <w:szCs w:val="28"/>
          </w:rPr>
          <w:delText xml:space="preserve">should </w:delText>
        </w:r>
      </w:del>
      <w:ins w:id="946" w:author="AARP Admin" w:date="2015-09-16T11:47:00Z">
        <w:r w:rsidR="00982D17">
          <w:rPr>
            <w:rFonts w:ascii="Times New Roman" w:hAnsi="Times New Roman" w:cs="Times New Roman"/>
            <w:sz w:val="28"/>
            <w:szCs w:val="28"/>
          </w:rPr>
          <w:t>should</w:t>
        </w:r>
        <w:r w:rsidR="00982D17" w:rsidRPr="00DC3394">
          <w:rPr>
            <w:rFonts w:ascii="Times New Roman" w:hAnsi="Times New Roman" w:cs="Times New Roman"/>
            <w:sz w:val="28"/>
            <w:szCs w:val="28"/>
          </w:rPr>
          <w:t xml:space="preserve"> </w:t>
        </w:r>
      </w:ins>
      <w:r w:rsidR="001B05EC" w:rsidRPr="00DC3394">
        <w:rPr>
          <w:rFonts w:ascii="Times New Roman" w:hAnsi="Times New Roman" w:cs="Times New Roman"/>
          <w:sz w:val="28"/>
          <w:szCs w:val="28"/>
        </w:rPr>
        <w:t xml:space="preserve">have. Around </w:t>
      </w:r>
      <w:r w:rsidR="00105736" w:rsidRPr="00DC3394">
        <w:rPr>
          <w:rFonts w:ascii="Times New Roman" w:hAnsi="Times New Roman" w:cs="Times New Roman"/>
          <w:sz w:val="28"/>
          <w:szCs w:val="28"/>
        </w:rPr>
        <w:t xml:space="preserve">the time of Gray’s arrest, </w:t>
      </w:r>
      <w:r w:rsidR="00F55FB3" w:rsidRPr="00DC3394">
        <w:rPr>
          <w:rFonts w:ascii="Times New Roman" w:hAnsi="Times New Roman" w:cs="Times New Roman"/>
          <w:sz w:val="28"/>
          <w:szCs w:val="28"/>
        </w:rPr>
        <w:t>it was routine to see police jack up people on corners</w:t>
      </w:r>
      <w:r w:rsidR="00105736" w:rsidRPr="00DC3394">
        <w:rPr>
          <w:rFonts w:ascii="Times New Roman" w:hAnsi="Times New Roman" w:cs="Times New Roman"/>
          <w:sz w:val="28"/>
          <w:szCs w:val="28"/>
        </w:rPr>
        <w:t>, Booze says</w:t>
      </w:r>
      <w:r w:rsidR="00F55FB3" w:rsidRPr="00DC3394">
        <w:rPr>
          <w:rFonts w:ascii="Times New Roman" w:hAnsi="Times New Roman" w:cs="Times New Roman"/>
          <w:sz w:val="28"/>
          <w:szCs w:val="28"/>
        </w:rPr>
        <w:t>.</w:t>
      </w:r>
      <w:ins w:id="947" w:author="AARP Admin" w:date="2015-09-15T08:56:00Z">
        <w:r w:rsidR="00126DBE">
          <w:rPr>
            <w:rFonts w:ascii="Times New Roman" w:hAnsi="Times New Roman" w:cs="Times New Roman"/>
            <w:sz w:val="28"/>
            <w:szCs w:val="28"/>
          </w:rPr>
          <w:t xml:space="preserve"> </w:t>
        </w:r>
      </w:ins>
    </w:p>
    <w:p w14:paraId="109B3151" w14:textId="1788E139" w:rsidR="00F55FB3" w:rsidRPr="00DC3394" w:rsidDel="006B0858" w:rsidRDefault="00F55FB3">
      <w:pPr>
        <w:rPr>
          <w:del w:id="948" w:author="AARP Admin" w:date="2015-09-16T12:02:00Z"/>
          <w:rFonts w:ascii="Times New Roman" w:hAnsi="Times New Roman" w:cs="Times New Roman"/>
          <w:sz w:val="28"/>
          <w:szCs w:val="28"/>
        </w:rPr>
      </w:pPr>
      <w:del w:id="949" w:author="AARP Admin" w:date="2015-09-15T08:56:00Z">
        <w:r w:rsidRPr="00DC3394" w:rsidDel="00126DBE">
          <w:rPr>
            <w:rFonts w:ascii="Times New Roman" w:hAnsi="Times New Roman" w:cs="Times New Roman"/>
            <w:sz w:val="28"/>
            <w:szCs w:val="28"/>
          </w:rPr>
          <w:delText xml:space="preserve">     </w:delText>
        </w:r>
      </w:del>
      <w:r w:rsidRPr="00DC3394">
        <w:rPr>
          <w:rFonts w:ascii="Times New Roman" w:hAnsi="Times New Roman" w:cs="Times New Roman"/>
          <w:sz w:val="28"/>
          <w:szCs w:val="28"/>
        </w:rPr>
        <w:t>“Then, they’d pull their pants down in front of the public</w:t>
      </w:r>
      <w:r w:rsidR="00105736" w:rsidRPr="00DC3394">
        <w:rPr>
          <w:rFonts w:ascii="Times New Roman" w:hAnsi="Times New Roman" w:cs="Times New Roman"/>
          <w:sz w:val="28"/>
          <w:szCs w:val="28"/>
        </w:rPr>
        <w:t xml:space="preserve"> to search them</w:t>
      </w:r>
      <w:r w:rsidRPr="00DC3394">
        <w:rPr>
          <w:rFonts w:ascii="Times New Roman" w:hAnsi="Times New Roman" w:cs="Times New Roman"/>
          <w:sz w:val="28"/>
          <w:szCs w:val="28"/>
        </w:rPr>
        <w:t xml:space="preserve">, or </w:t>
      </w:r>
      <w:proofErr w:type="spellStart"/>
      <w:r w:rsidRPr="00DC3394">
        <w:rPr>
          <w:rFonts w:ascii="Times New Roman" w:hAnsi="Times New Roman" w:cs="Times New Roman"/>
          <w:sz w:val="28"/>
          <w:szCs w:val="28"/>
        </w:rPr>
        <w:t>taser</w:t>
      </w:r>
      <w:proofErr w:type="spellEnd"/>
      <w:r w:rsidRPr="00DC3394">
        <w:rPr>
          <w:rFonts w:ascii="Times New Roman" w:hAnsi="Times New Roman" w:cs="Times New Roman"/>
          <w:sz w:val="28"/>
          <w:szCs w:val="28"/>
        </w:rPr>
        <w:t xml:space="preserve"> them, or throw them on the ground,” she says. “They wer</w:t>
      </w:r>
      <w:r w:rsidR="00105736" w:rsidRPr="00DC3394">
        <w:rPr>
          <w:rFonts w:ascii="Times New Roman" w:hAnsi="Times New Roman" w:cs="Times New Roman"/>
          <w:sz w:val="28"/>
          <w:szCs w:val="28"/>
        </w:rPr>
        <w:t xml:space="preserve">e getting away with murder </w:t>
      </w:r>
      <w:r w:rsidRPr="00DC3394">
        <w:rPr>
          <w:rFonts w:ascii="Times New Roman" w:hAnsi="Times New Roman" w:cs="Times New Roman"/>
          <w:sz w:val="28"/>
          <w:szCs w:val="28"/>
        </w:rPr>
        <w:t>the way they treated people.”</w:t>
      </w:r>
    </w:p>
    <w:p w14:paraId="2FCEA793" w14:textId="77777777" w:rsidR="00126DBE" w:rsidRDefault="00126DBE">
      <w:pPr>
        <w:rPr>
          <w:ins w:id="950" w:author="AARP Admin" w:date="2015-09-15T08:56:00Z"/>
          <w:rFonts w:ascii="Times New Roman" w:hAnsi="Times New Roman" w:cs="Times New Roman"/>
          <w:sz w:val="28"/>
          <w:szCs w:val="28"/>
        </w:rPr>
      </w:pPr>
    </w:p>
    <w:p w14:paraId="0C422DEE" w14:textId="103A92FA" w:rsidR="00A725D6" w:rsidRPr="00DC3394" w:rsidDel="00157A68" w:rsidRDefault="00F55FB3">
      <w:pPr>
        <w:rPr>
          <w:del w:id="951" w:author="AARP Admin" w:date="2015-09-16T12:00:00Z"/>
          <w:rFonts w:ascii="Times New Roman" w:hAnsi="Times New Roman" w:cs="Times New Roman"/>
          <w:sz w:val="28"/>
          <w:szCs w:val="28"/>
        </w:rPr>
      </w:pPr>
      <w:del w:id="952" w:author="AARP Admin" w:date="2015-09-15T08:56:00Z">
        <w:r w:rsidRPr="00DC3394" w:rsidDel="00126DBE">
          <w:rPr>
            <w:rFonts w:ascii="Times New Roman" w:hAnsi="Times New Roman" w:cs="Times New Roman"/>
            <w:sz w:val="28"/>
            <w:szCs w:val="28"/>
          </w:rPr>
          <w:delText xml:space="preserve">       </w:delText>
        </w:r>
      </w:del>
      <w:del w:id="953" w:author="AARP Admin" w:date="2015-09-16T11:58:00Z">
        <w:r w:rsidRPr="00DC3394" w:rsidDel="00157A68">
          <w:rPr>
            <w:rFonts w:ascii="Times New Roman" w:hAnsi="Times New Roman" w:cs="Times New Roman"/>
            <w:sz w:val="28"/>
            <w:szCs w:val="28"/>
          </w:rPr>
          <w:delText xml:space="preserve">Police have been too concerned “with </w:delText>
        </w:r>
        <w:r w:rsidR="00A725D6" w:rsidRPr="00DC3394" w:rsidDel="00157A68">
          <w:rPr>
            <w:rFonts w:ascii="Times New Roman" w:hAnsi="Times New Roman" w:cs="Times New Roman"/>
            <w:sz w:val="28"/>
            <w:szCs w:val="28"/>
          </w:rPr>
          <w:delText>quantities of arrests, not quality,” adds Warren Brown</w:delText>
        </w:r>
        <w:r w:rsidR="00187816" w:rsidRPr="00DC3394" w:rsidDel="00157A68">
          <w:rPr>
            <w:rFonts w:ascii="Times New Roman" w:hAnsi="Times New Roman" w:cs="Times New Roman"/>
            <w:sz w:val="28"/>
            <w:szCs w:val="28"/>
          </w:rPr>
          <w:delText xml:space="preserve">. </w:delText>
        </w:r>
        <w:r w:rsidRPr="00DC3394" w:rsidDel="00157A68">
          <w:rPr>
            <w:rFonts w:ascii="Times New Roman" w:hAnsi="Times New Roman" w:cs="Times New Roman"/>
            <w:sz w:val="28"/>
            <w:szCs w:val="28"/>
          </w:rPr>
          <w:delText>“They treat</w:delText>
        </w:r>
        <w:r w:rsidR="00105736" w:rsidRPr="00DC3394" w:rsidDel="00157A68">
          <w:rPr>
            <w:rFonts w:ascii="Times New Roman" w:hAnsi="Times New Roman" w:cs="Times New Roman"/>
            <w:sz w:val="28"/>
            <w:szCs w:val="28"/>
          </w:rPr>
          <w:delText xml:space="preserve"> the courts like a dumping ground and make an ever-increasing percentage of the population unemployable.”</w:delText>
        </w:r>
      </w:del>
    </w:p>
    <w:p w14:paraId="69C26F9B" w14:textId="77777777" w:rsidR="00126DBE" w:rsidRDefault="00126DBE">
      <w:pPr>
        <w:rPr>
          <w:ins w:id="954" w:author="AARP Admin" w:date="2015-09-15T08:56:00Z"/>
          <w:rFonts w:ascii="Times New Roman" w:hAnsi="Times New Roman" w:cs="Times New Roman"/>
          <w:sz w:val="28"/>
          <w:szCs w:val="28"/>
        </w:rPr>
      </w:pPr>
    </w:p>
    <w:p w14:paraId="0B7AAADF" w14:textId="6736BAA1" w:rsidR="00127BF1" w:rsidRPr="00DC3394" w:rsidDel="00652838" w:rsidRDefault="0088297E">
      <w:pPr>
        <w:rPr>
          <w:del w:id="955" w:author="AARP Admin" w:date="2015-09-15T09:08:00Z"/>
          <w:rFonts w:ascii="Times New Roman" w:hAnsi="Times New Roman" w:cs="Times New Roman"/>
          <w:sz w:val="28"/>
          <w:szCs w:val="28"/>
        </w:rPr>
      </w:pPr>
      <w:del w:id="956" w:author="AARP Admin" w:date="2015-09-15T08:56:00Z">
        <w:r w:rsidRPr="00DC3394" w:rsidDel="00126DBE">
          <w:rPr>
            <w:rFonts w:ascii="Times New Roman" w:hAnsi="Times New Roman" w:cs="Times New Roman"/>
            <w:sz w:val="28"/>
            <w:szCs w:val="28"/>
          </w:rPr>
          <w:delText xml:space="preserve">     </w:delText>
        </w:r>
        <w:r w:rsidR="000B055C" w:rsidRPr="00DC3394" w:rsidDel="00126DBE">
          <w:rPr>
            <w:rFonts w:ascii="Times New Roman" w:hAnsi="Times New Roman" w:cs="Times New Roman"/>
            <w:sz w:val="28"/>
            <w:szCs w:val="28"/>
          </w:rPr>
          <w:delText xml:space="preserve"> </w:delText>
        </w:r>
      </w:del>
      <w:del w:id="957" w:author="AARP Admin" w:date="2015-09-15T09:08:00Z">
        <w:r w:rsidRPr="00DC3394" w:rsidDel="00652838">
          <w:rPr>
            <w:rFonts w:ascii="Times New Roman" w:hAnsi="Times New Roman" w:cs="Times New Roman"/>
            <w:sz w:val="28"/>
            <w:szCs w:val="28"/>
          </w:rPr>
          <w:delText>Pettit says decriminalizing drugs would go a long way toward getting Sandtown closer to justice, though he admits it will be difficult to replace the income the illegal economy provides there. “</w:delText>
        </w:r>
        <w:r w:rsidR="00A752DD" w:rsidRPr="00DC3394" w:rsidDel="00652838">
          <w:rPr>
            <w:rFonts w:ascii="Times New Roman" w:hAnsi="Times New Roman" w:cs="Times New Roman"/>
            <w:sz w:val="28"/>
            <w:szCs w:val="28"/>
          </w:rPr>
          <w:delText>We managed to figure it out after he we did it with alcohol [after repealing prohibition],” he sa</w:delText>
        </w:r>
        <w:r w:rsidR="001B05EC" w:rsidRPr="00DC3394" w:rsidDel="00652838">
          <w:rPr>
            <w:rFonts w:ascii="Times New Roman" w:hAnsi="Times New Roman" w:cs="Times New Roman"/>
            <w:sz w:val="28"/>
            <w:szCs w:val="28"/>
          </w:rPr>
          <w:delText>ys. “We’ll just have to bite that</w:delText>
        </w:r>
        <w:r w:rsidR="00A752DD" w:rsidRPr="00DC3394" w:rsidDel="00652838">
          <w:rPr>
            <w:rFonts w:ascii="Times New Roman" w:hAnsi="Times New Roman" w:cs="Times New Roman"/>
            <w:sz w:val="28"/>
            <w:szCs w:val="28"/>
          </w:rPr>
          <w:delText xml:space="preserve"> bullet again.”</w:delText>
        </w:r>
      </w:del>
    </w:p>
    <w:p w14:paraId="75D910CE" w14:textId="3872B710" w:rsidR="0088297E" w:rsidRPr="00DC3394" w:rsidDel="00E35DA2" w:rsidRDefault="00127BF1">
      <w:pPr>
        <w:rPr>
          <w:del w:id="958" w:author="AARP Admin" w:date="2015-09-15T16:51:00Z"/>
          <w:rFonts w:ascii="Times New Roman" w:hAnsi="Times New Roman" w:cs="Times New Roman"/>
          <w:sz w:val="28"/>
          <w:szCs w:val="28"/>
        </w:rPr>
      </w:pPr>
      <w:del w:id="959" w:author="AARP Admin" w:date="2015-09-15T09:08:00Z">
        <w:r w:rsidRPr="00DC3394" w:rsidDel="00652838">
          <w:rPr>
            <w:rFonts w:ascii="Times New Roman" w:hAnsi="Times New Roman" w:cs="Times New Roman"/>
            <w:sz w:val="28"/>
            <w:szCs w:val="28"/>
          </w:rPr>
          <w:delText xml:space="preserve">    </w:delText>
        </w:r>
        <w:r w:rsidR="000B055C" w:rsidRPr="00DC3394" w:rsidDel="00652838">
          <w:rPr>
            <w:rFonts w:ascii="Times New Roman" w:hAnsi="Times New Roman" w:cs="Times New Roman"/>
            <w:sz w:val="28"/>
            <w:szCs w:val="28"/>
          </w:rPr>
          <w:delText xml:space="preserve"> </w:delText>
        </w:r>
        <w:r w:rsidRPr="00DC3394" w:rsidDel="00652838">
          <w:rPr>
            <w:rFonts w:ascii="Times New Roman" w:hAnsi="Times New Roman" w:cs="Times New Roman"/>
            <w:sz w:val="28"/>
            <w:szCs w:val="28"/>
          </w:rPr>
          <w:delText xml:space="preserve"> </w:delText>
        </w:r>
      </w:del>
      <w:del w:id="960" w:author="AARP Admin" w:date="2015-09-15T16:45:00Z">
        <w:r w:rsidRPr="00DC3394" w:rsidDel="006B660E">
          <w:rPr>
            <w:rFonts w:ascii="Times New Roman" w:hAnsi="Times New Roman" w:cs="Times New Roman"/>
            <w:sz w:val="28"/>
            <w:szCs w:val="28"/>
          </w:rPr>
          <w:delText>Police have endured</w:delText>
        </w:r>
        <w:r w:rsidR="0088297E" w:rsidRPr="00DC3394" w:rsidDel="006B660E">
          <w:rPr>
            <w:rFonts w:ascii="Times New Roman" w:hAnsi="Times New Roman" w:cs="Times New Roman"/>
            <w:sz w:val="28"/>
            <w:szCs w:val="28"/>
          </w:rPr>
          <w:delText xml:space="preserve"> a beating</w:delText>
        </w:r>
        <w:r w:rsidR="000B055C" w:rsidRPr="00DC3394" w:rsidDel="006B660E">
          <w:rPr>
            <w:rFonts w:ascii="Times New Roman" w:hAnsi="Times New Roman" w:cs="Times New Roman"/>
            <w:sz w:val="28"/>
            <w:szCs w:val="28"/>
          </w:rPr>
          <w:delText xml:space="preserve"> of their own</w:delText>
        </w:r>
        <w:r w:rsidR="0088297E" w:rsidRPr="00DC3394" w:rsidDel="006B660E">
          <w:rPr>
            <w:rFonts w:ascii="Times New Roman" w:hAnsi="Times New Roman" w:cs="Times New Roman"/>
            <w:sz w:val="28"/>
            <w:szCs w:val="28"/>
          </w:rPr>
          <w:delText xml:space="preserve">, literally and figuratively, </w:delText>
        </w:r>
      </w:del>
      <w:ins w:id="961" w:author="AARP Admin" w:date="2015-09-15T16:45:00Z">
        <w:r w:rsidR="006B660E">
          <w:rPr>
            <w:rFonts w:ascii="Times New Roman" w:hAnsi="Times New Roman" w:cs="Times New Roman"/>
            <w:sz w:val="28"/>
            <w:szCs w:val="28"/>
          </w:rPr>
          <w:t>S</w:t>
        </w:r>
      </w:ins>
      <w:del w:id="962" w:author="AARP Admin" w:date="2015-09-15T16:45:00Z">
        <w:r w:rsidR="0088297E" w:rsidRPr="00DC3394" w:rsidDel="006B660E">
          <w:rPr>
            <w:rFonts w:ascii="Times New Roman" w:hAnsi="Times New Roman" w:cs="Times New Roman"/>
            <w:sz w:val="28"/>
            <w:szCs w:val="28"/>
          </w:rPr>
          <w:delText>s</w:delText>
        </w:r>
      </w:del>
      <w:r w:rsidR="0088297E" w:rsidRPr="00DC3394">
        <w:rPr>
          <w:rFonts w:ascii="Times New Roman" w:hAnsi="Times New Roman" w:cs="Times New Roman"/>
          <w:sz w:val="28"/>
          <w:szCs w:val="28"/>
        </w:rPr>
        <w:t>ince Gray’s arrest</w:t>
      </w:r>
      <w:ins w:id="963" w:author="AARP Admin" w:date="2015-09-15T16:52:00Z">
        <w:r w:rsidR="00E35DA2">
          <w:rPr>
            <w:rFonts w:ascii="Times New Roman" w:hAnsi="Times New Roman" w:cs="Times New Roman"/>
            <w:sz w:val="28"/>
            <w:szCs w:val="28"/>
          </w:rPr>
          <w:t xml:space="preserve">, the cops </w:t>
        </w:r>
      </w:ins>
      <w:del w:id="964" w:author="AARP Admin" w:date="2015-09-15T16:52:00Z">
        <w:r w:rsidRPr="00DC3394" w:rsidDel="00E35DA2">
          <w:rPr>
            <w:rFonts w:ascii="Times New Roman" w:hAnsi="Times New Roman" w:cs="Times New Roman"/>
            <w:sz w:val="28"/>
            <w:szCs w:val="28"/>
          </w:rPr>
          <w:delText xml:space="preserve">. They </w:delText>
        </w:r>
      </w:del>
      <w:r w:rsidRPr="00DC3394">
        <w:rPr>
          <w:rFonts w:ascii="Times New Roman" w:hAnsi="Times New Roman" w:cs="Times New Roman"/>
          <w:sz w:val="28"/>
          <w:szCs w:val="28"/>
        </w:rPr>
        <w:t xml:space="preserve">have taken </w:t>
      </w:r>
      <w:r w:rsidR="0088297E" w:rsidRPr="00DC3394">
        <w:rPr>
          <w:rFonts w:ascii="Times New Roman" w:hAnsi="Times New Roman" w:cs="Times New Roman"/>
          <w:sz w:val="28"/>
          <w:szCs w:val="28"/>
        </w:rPr>
        <w:t xml:space="preserve">a noticeable step back from the aggressive approach of clearing corners that they used prior to Gray’s death, residents say. </w:t>
      </w:r>
      <w:r w:rsidR="00A752DD" w:rsidRPr="00DC3394">
        <w:rPr>
          <w:rFonts w:ascii="Times New Roman" w:hAnsi="Times New Roman" w:cs="Times New Roman"/>
          <w:sz w:val="28"/>
          <w:szCs w:val="28"/>
        </w:rPr>
        <w:t>There is a bit more breathing space.</w:t>
      </w:r>
    </w:p>
    <w:p w14:paraId="4F0310BC" w14:textId="6319C67D" w:rsidR="00A752DD" w:rsidRPr="00DC3394" w:rsidDel="00E35DA2" w:rsidRDefault="00A752DD">
      <w:pPr>
        <w:rPr>
          <w:del w:id="965" w:author="AARP Admin" w:date="2015-09-15T16:52:00Z"/>
          <w:rFonts w:ascii="Times New Roman" w:hAnsi="Times New Roman" w:cs="Times New Roman"/>
          <w:sz w:val="28"/>
          <w:szCs w:val="28"/>
        </w:rPr>
      </w:pPr>
      <w:del w:id="966" w:author="AARP Admin" w:date="2015-09-15T16:51:00Z">
        <w:r w:rsidRPr="00DC3394" w:rsidDel="00E35DA2">
          <w:rPr>
            <w:rFonts w:ascii="Times New Roman" w:hAnsi="Times New Roman" w:cs="Times New Roman"/>
            <w:sz w:val="28"/>
            <w:szCs w:val="28"/>
          </w:rPr>
          <w:delText xml:space="preserve">    </w:delText>
        </w:r>
        <w:r w:rsidR="000B055C" w:rsidRPr="00DC3394" w:rsidDel="00E35DA2">
          <w:rPr>
            <w:rFonts w:ascii="Times New Roman" w:hAnsi="Times New Roman" w:cs="Times New Roman"/>
            <w:sz w:val="28"/>
            <w:szCs w:val="28"/>
          </w:rPr>
          <w:delText xml:space="preserve"> </w:delText>
        </w:r>
        <w:r w:rsidRPr="00DC3394" w:rsidDel="00E35DA2">
          <w:rPr>
            <w:rFonts w:ascii="Times New Roman" w:hAnsi="Times New Roman" w:cs="Times New Roman"/>
            <w:sz w:val="28"/>
            <w:szCs w:val="28"/>
          </w:rPr>
          <w:delText xml:space="preserve"> Still, as police patrol the area, they see dealers on corners.</w:delText>
        </w:r>
        <w:r w:rsidR="00127BF1" w:rsidRPr="00DC3394" w:rsidDel="00E35DA2">
          <w:rPr>
            <w:rFonts w:ascii="Times New Roman" w:hAnsi="Times New Roman" w:cs="Times New Roman"/>
            <w:sz w:val="28"/>
            <w:szCs w:val="28"/>
          </w:rPr>
          <w:delText xml:space="preserve"> Most street drugs</w:delText>
        </w:r>
        <w:r w:rsidRPr="00DC3394" w:rsidDel="00E35DA2">
          <w:rPr>
            <w:rFonts w:ascii="Times New Roman" w:hAnsi="Times New Roman" w:cs="Times New Roman"/>
            <w:sz w:val="28"/>
            <w:szCs w:val="28"/>
          </w:rPr>
          <w:delText xml:space="preserve"> are </w:delText>
        </w:r>
        <w:r w:rsidR="00127BF1" w:rsidRPr="00DC3394" w:rsidDel="00E35DA2">
          <w:rPr>
            <w:rFonts w:ascii="Times New Roman" w:hAnsi="Times New Roman" w:cs="Times New Roman"/>
            <w:sz w:val="28"/>
            <w:szCs w:val="28"/>
          </w:rPr>
          <w:delText xml:space="preserve">still </w:delText>
        </w:r>
        <w:r w:rsidRPr="00DC3394" w:rsidDel="00E35DA2">
          <w:rPr>
            <w:rFonts w:ascii="Times New Roman" w:hAnsi="Times New Roman" w:cs="Times New Roman"/>
            <w:sz w:val="28"/>
            <w:szCs w:val="28"/>
          </w:rPr>
          <w:delText xml:space="preserve">illegal. They tear the city’s most vulnerable people apart. </w:delText>
        </w:r>
        <w:r w:rsidR="00127BF1" w:rsidRPr="00DC3394" w:rsidDel="00E35DA2">
          <w:rPr>
            <w:rFonts w:ascii="Times New Roman" w:hAnsi="Times New Roman" w:cs="Times New Roman"/>
            <w:sz w:val="28"/>
            <w:szCs w:val="28"/>
          </w:rPr>
          <w:delText>They bring violence with them. Protectin</w:delText>
        </w:r>
        <w:r w:rsidR="002E6558" w:rsidRPr="00DC3394" w:rsidDel="00E35DA2">
          <w:rPr>
            <w:rFonts w:ascii="Times New Roman" w:hAnsi="Times New Roman" w:cs="Times New Roman"/>
            <w:sz w:val="28"/>
            <w:szCs w:val="28"/>
          </w:rPr>
          <w:delText>g law-abiding citizens from all that</w:delText>
        </w:r>
        <w:r w:rsidR="00127BF1" w:rsidRPr="00DC3394" w:rsidDel="00E35DA2">
          <w:rPr>
            <w:rFonts w:ascii="Times New Roman" w:hAnsi="Times New Roman" w:cs="Times New Roman"/>
            <w:sz w:val="28"/>
            <w:szCs w:val="28"/>
          </w:rPr>
          <w:delText xml:space="preserve"> is paramount, just as it was before April 12.</w:delText>
        </w:r>
      </w:del>
    </w:p>
    <w:p w14:paraId="1D7B2B1E" w14:textId="61C12508" w:rsidR="00A752DD" w:rsidRPr="00DC3394" w:rsidDel="00E35DA2" w:rsidRDefault="00E35DA2">
      <w:pPr>
        <w:rPr>
          <w:del w:id="967" w:author="AARP Admin" w:date="2015-09-15T16:51:00Z"/>
          <w:rFonts w:ascii="Times New Roman" w:hAnsi="Times New Roman" w:cs="Times New Roman"/>
          <w:sz w:val="28"/>
          <w:szCs w:val="28"/>
        </w:rPr>
      </w:pPr>
      <w:ins w:id="968" w:author="AARP Admin" w:date="2015-09-15T16:52:00Z">
        <w:r>
          <w:rPr>
            <w:rFonts w:ascii="Times New Roman" w:hAnsi="Times New Roman" w:cs="Times New Roman"/>
            <w:sz w:val="28"/>
            <w:szCs w:val="28"/>
          </w:rPr>
          <w:t xml:space="preserve"> </w:t>
        </w:r>
      </w:ins>
      <w:del w:id="969" w:author="AARP Admin" w:date="2015-09-15T09:09:00Z">
        <w:r w:rsidR="00A752DD" w:rsidRPr="00DC3394" w:rsidDel="00553028">
          <w:rPr>
            <w:rFonts w:ascii="Times New Roman" w:hAnsi="Times New Roman" w:cs="Times New Roman"/>
            <w:sz w:val="28"/>
            <w:szCs w:val="28"/>
          </w:rPr>
          <w:delText xml:space="preserve">  </w:delText>
        </w:r>
        <w:r w:rsidR="000B055C" w:rsidRPr="00DC3394" w:rsidDel="00553028">
          <w:rPr>
            <w:rFonts w:ascii="Times New Roman" w:hAnsi="Times New Roman" w:cs="Times New Roman"/>
            <w:sz w:val="28"/>
            <w:szCs w:val="28"/>
          </w:rPr>
          <w:delText xml:space="preserve"> </w:delText>
        </w:r>
        <w:r w:rsidR="00A752DD" w:rsidRPr="00DC3394" w:rsidDel="00553028">
          <w:rPr>
            <w:rFonts w:ascii="Times New Roman" w:hAnsi="Times New Roman" w:cs="Times New Roman"/>
            <w:sz w:val="28"/>
            <w:szCs w:val="28"/>
          </w:rPr>
          <w:delText xml:space="preserve">  “When I look around Sandtown, I see a lot of nice people,” says Maj</w:delText>
        </w:r>
        <w:r w:rsidR="00127BF1" w:rsidRPr="00DC3394" w:rsidDel="00553028">
          <w:rPr>
            <w:rFonts w:ascii="Times New Roman" w:hAnsi="Times New Roman" w:cs="Times New Roman"/>
            <w:sz w:val="28"/>
            <w:szCs w:val="28"/>
          </w:rPr>
          <w:delText>or Sheree Briscoe, who was brought on</w:delText>
        </w:r>
        <w:r w:rsidR="00A752DD" w:rsidRPr="00DC3394" w:rsidDel="00553028">
          <w:rPr>
            <w:rFonts w:ascii="Times New Roman" w:hAnsi="Times New Roman" w:cs="Times New Roman"/>
            <w:sz w:val="28"/>
            <w:szCs w:val="28"/>
          </w:rPr>
          <w:delText xml:space="preserve"> to run Western District</w:delText>
        </w:r>
        <w:r w:rsidR="00127BF1" w:rsidRPr="00DC3394" w:rsidDel="00553028">
          <w:rPr>
            <w:rFonts w:ascii="Times New Roman" w:hAnsi="Times New Roman" w:cs="Times New Roman"/>
            <w:sz w:val="28"/>
            <w:szCs w:val="28"/>
          </w:rPr>
          <w:delText xml:space="preserve"> in May. “A lot of people </w:delText>
        </w:r>
      </w:del>
      <w:ins w:id="970" w:author="Michael Anft" w:date="2015-09-10T15:47:00Z">
        <w:del w:id="971" w:author="AARP Admin" w:date="2015-09-15T09:09:00Z">
          <w:r w:rsidR="004B265C" w:rsidDel="00553028">
            <w:rPr>
              <w:rFonts w:ascii="Times New Roman" w:hAnsi="Times New Roman" w:cs="Times New Roman"/>
              <w:sz w:val="28"/>
              <w:szCs w:val="28"/>
            </w:rPr>
            <w:delText>gather</w:delText>
          </w:r>
        </w:del>
      </w:ins>
      <w:del w:id="972" w:author="AARP Admin" w:date="2015-09-15T09:09:00Z">
        <w:r w:rsidR="00127BF1" w:rsidRPr="00DC3394" w:rsidDel="00553028">
          <w:rPr>
            <w:rFonts w:ascii="Times New Roman" w:hAnsi="Times New Roman" w:cs="Times New Roman"/>
            <w:sz w:val="28"/>
            <w:szCs w:val="28"/>
          </w:rPr>
          <w:delText>meet on the corners just to meet. Others are doing something else. It’s our job to separate that out.”</w:delText>
        </w:r>
      </w:del>
      <w:ins w:id="973" w:author="AARP Admin" w:date="2015-09-03T18:05:00Z">
        <w:del w:id="974" w:author="Michael Anft" w:date="2015-09-10T15:45:00Z">
          <w:r w:rsidR="00AF080C" w:rsidDel="00C07AD8">
            <w:rPr>
              <w:rFonts w:ascii="Times New Roman" w:hAnsi="Times New Roman" w:cs="Times New Roman"/>
              <w:sz w:val="28"/>
              <w:szCs w:val="28"/>
            </w:rPr>
            <w:delText>[WOULD BE GREAT TO SEE HER—ANY PHYSICAL DESCRIPTION? SHE’S NOT ACTUALLY WALKING AROUND THE NEIGHBORHOOD, IS SHE</w:delText>
          </w:r>
          <w:r>
            <w:rPr>
              <w:rFonts w:ascii="Times New Roman" w:hAnsi="Times New Roman" w:cs="Times New Roman"/>
              <w:sz w:val="28"/>
              <w:szCs w:val="28"/>
            </w:rPr>
            <w:delText xml:space="preserve">The </w:delText>
          </w:r>
        </w:del>
      </w:ins>
    </w:p>
    <w:p w14:paraId="0D0B7DC1" w14:textId="59322CC1" w:rsidR="00DE18B4" w:rsidRPr="00DC3394" w:rsidRDefault="00320868">
      <w:pPr>
        <w:rPr>
          <w:rFonts w:ascii="Times New Roman" w:hAnsi="Times New Roman" w:cs="Times New Roman"/>
          <w:sz w:val="28"/>
          <w:szCs w:val="28"/>
        </w:rPr>
      </w:pPr>
      <w:del w:id="975" w:author="AARP Admin" w:date="2015-09-15T16:51:00Z">
        <w:r w:rsidRPr="00DC3394" w:rsidDel="00E35DA2">
          <w:rPr>
            <w:rFonts w:ascii="Times New Roman" w:hAnsi="Times New Roman" w:cs="Times New Roman"/>
            <w:sz w:val="28"/>
            <w:szCs w:val="28"/>
          </w:rPr>
          <w:delText>S</w:delText>
        </w:r>
        <w:r w:rsidR="00CA633C" w:rsidRPr="00DC3394" w:rsidDel="00E35DA2">
          <w:rPr>
            <w:rFonts w:ascii="Times New Roman" w:hAnsi="Times New Roman" w:cs="Times New Roman"/>
            <w:sz w:val="28"/>
            <w:szCs w:val="28"/>
          </w:rPr>
          <w:delText xml:space="preserve">ince Briscoe took over in May, </w:delText>
        </w:r>
      </w:del>
      <w:ins w:id="976" w:author="AARP Admin" w:date="2015-09-15T16:52:00Z">
        <w:r w:rsidR="00E35DA2">
          <w:rPr>
            <w:rFonts w:ascii="Times New Roman" w:hAnsi="Times New Roman" w:cs="Times New Roman"/>
            <w:sz w:val="28"/>
            <w:szCs w:val="28"/>
          </w:rPr>
          <w:t xml:space="preserve">The </w:t>
        </w:r>
      </w:ins>
      <w:del w:id="977" w:author="AARP Admin" w:date="2015-09-15T16:52:00Z">
        <w:r w:rsidRPr="00DC3394" w:rsidDel="00E35DA2">
          <w:rPr>
            <w:rFonts w:ascii="Times New Roman" w:hAnsi="Times New Roman" w:cs="Times New Roman"/>
            <w:sz w:val="28"/>
            <w:szCs w:val="28"/>
          </w:rPr>
          <w:delText xml:space="preserve">the </w:delText>
        </w:r>
      </w:del>
      <w:r w:rsidRPr="00DC3394">
        <w:rPr>
          <w:rFonts w:ascii="Times New Roman" w:hAnsi="Times New Roman" w:cs="Times New Roman"/>
          <w:sz w:val="28"/>
          <w:szCs w:val="28"/>
        </w:rPr>
        <w:t xml:space="preserve">guys on </w:t>
      </w:r>
      <w:proofErr w:type="spellStart"/>
      <w:r w:rsidRPr="00DC3394">
        <w:rPr>
          <w:rFonts w:ascii="Times New Roman" w:hAnsi="Times New Roman" w:cs="Times New Roman"/>
          <w:sz w:val="28"/>
          <w:szCs w:val="28"/>
        </w:rPr>
        <w:t>Bakbury</w:t>
      </w:r>
      <w:proofErr w:type="spellEnd"/>
      <w:r w:rsidRPr="00DC3394">
        <w:rPr>
          <w:rFonts w:ascii="Times New Roman" w:hAnsi="Times New Roman" w:cs="Times New Roman"/>
          <w:sz w:val="28"/>
          <w:szCs w:val="28"/>
        </w:rPr>
        <w:t xml:space="preserve"> Court aren’t noticeably impressed. (“Police is police,” says one.) But </w:t>
      </w:r>
      <w:r w:rsidR="00CA633C" w:rsidRPr="00DC3394">
        <w:rPr>
          <w:rFonts w:ascii="Times New Roman" w:hAnsi="Times New Roman" w:cs="Times New Roman"/>
          <w:sz w:val="28"/>
          <w:szCs w:val="28"/>
        </w:rPr>
        <w:t xml:space="preserve">Earl Williams and others have seen improvements in how the </w:t>
      </w:r>
      <w:ins w:id="978" w:author="Michael Anft" w:date="2015-09-10T16:00:00Z">
        <w:r w:rsidR="00F2151A">
          <w:rPr>
            <w:rFonts w:ascii="Times New Roman" w:hAnsi="Times New Roman" w:cs="Times New Roman"/>
            <w:sz w:val="28"/>
            <w:szCs w:val="28"/>
          </w:rPr>
          <w:t xml:space="preserve">force </w:t>
        </w:r>
      </w:ins>
      <w:del w:id="979" w:author="Michael Anft" w:date="2015-09-10T16:00:00Z">
        <w:r w:rsidR="00CA633C" w:rsidRPr="00DC3394" w:rsidDel="00F2151A">
          <w:rPr>
            <w:rFonts w:ascii="Times New Roman" w:hAnsi="Times New Roman" w:cs="Times New Roman"/>
            <w:sz w:val="28"/>
            <w:szCs w:val="28"/>
          </w:rPr>
          <w:delText xml:space="preserve">police </w:delText>
        </w:r>
      </w:del>
      <w:r w:rsidR="00CA633C" w:rsidRPr="00DC3394">
        <w:rPr>
          <w:rFonts w:ascii="Times New Roman" w:hAnsi="Times New Roman" w:cs="Times New Roman"/>
          <w:sz w:val="28"/>
          <w:szCs w:val="28"/>
        </w:rPr>
        <w:t>treat</w:t>
      </w:r>
      <w:ins w:id="980" w:author="Michael Anft" w:date="2015-09-10T16:00:00Z">
        <w:r w:rsidR="00F2151A">
          <w:rPr>
            <w:rFonts w:ascii="Times New Roman" w:hAnsi="Times New Roman" w:cs="Times New Roman"/>
            <w:sz w:val="28"/>
            <w:szCs w:val="28"/>
          </w:rPr>
          <w:t>s</w:t>
        </w:r>
      </w:ins>
      <w:r w:rsidR="00CA633C" w:rsidRPr="00DC3394">
        <w:rPr>
          <w:rFonts w:ascii="Times New Roman" w:hAnsi="Times New Roman" w:cs="Times New Roman"/>
          <w:sz w:val="28"/>
          <w:szCs w:val="28"/>
        </w:rPr>
        <w:t xml:space="preserve"> </w:t>
      </w:r>
      <w:proofErr w:type="spellStart"/>
      <w:r w:rsidR="00CA633C" w:rsidRPr="00DC3394">
        <w:rPr>
          <w:rFonts w:ascii="Times New Roman" w:hAnsi="Times New Roman" w:cs="Times New Roman"/>
          <w:sz w:val="28"/>
          <w:szCs w:val="28"/>
        </w:rPr>
        <w:t>Sandtown</w:t>
      </w:r>
      <w:proofErr w:type="spellEnd"/>
      <w:ins w:id="981" w:author="AARP Admin" w:date="2015-09-16T12:02:00Z">
        <w:r w:rsidR="006B0858">
          <w:rPr>
            <w:rFonts w:ascii="Times New Roman" w:hAnsi="Times New Roman" w:cs="Times New Roman"/>
            <w:sz w:val="28"/>
            <w:szCs w:val="28"/>
          </w:rPr>
          <w:t xml:space="preserve"> since Briscoe’s arrival</w:t>
        </w:r>
      </w:ins>
      <w:r w:rsidRPr="00DC3394">
        <w:rPr>
          <w:rFonts w:ascii="Times New Roman" w:hAnsi="Times New Roman" w:cs="Times New Roman"/>
          <w:sz w:val="28"/>
          <w:szCs w:val="28"/>
        </w:rPr>
        <w:t>.</w:t>
      </w:r>
      <w:r w:rsidR="00FF3037" w:rsidRPr="00DC3394">
        <w:rPr>
          <w:rFonts w:ascii="Times New Roman" w:hAnsi="Times New Roman" w:cs="Times New Roman"/>
          <w:sz w:val="28"/>
          <w:szCs w:val="28"/>
        </w:rPr>
        <w:t xml:space="preserve"> “She comes to whatever meeting she’s invited to and listens,” Williams</w:t>
      </w:r>
      <w:r w:rsidR="00BB23AA" w:rsidRPr="00DC3394">
        <w:rPr>
          <w:rFonts w:ascii="Times New Roman" w:hAnsi="Times New Roman" w:cs="Times New Roman"/>
          <w:sz w:val="28"/>
          <w:szCs w:val="28"/>
        </w:rPr>
        <w:t xml:space="preserve"> says. “Things are different now. I haven’t seen anybody chased in a while.”</w:t>
      </w:r>
    </w:p>
    <w:p w14:paraId="24908B42" w14:textId="77777777" w:rsidR="00E35DA2" w:rsidRDefault="00E35DA2">
      <w:pPr>
        <w:rPr>
          <w:ins w:id="982" w:author="AARP Admin" w:date="2015-09-15T16:53:00Z"/>
          <w:rFonts w:ascii="Times New Roman" w:hAnsi="Times New Roman" w:cs="Times New Roman"/>
          <w:sz w:val="28"/>
          <w:szCs w:val="28"/>
        </w:rPr>
      </w:pPr>
    </w:p>
    <w:p w14:paraId="14D3EBD1" w14:textId="474F7CAD" w:rsidR="00AC35A4" w:rsidRPr="00DC3394" w:rsidRDefault="00EA153C">
      <w:pPr>
        <w:rPr>
          <w:rFonts w:ascii="Times New Roman" w:hAnsi="Times New Roman" w:cs="Times New Roman"/>
          <w:sz w:val="28"/>
          <w:szCs w:val="28"/>
        </w:rPr>
      </w:pPr>
      <w:ins w:id="983" w:author="AARP Admin" w:date="2015-09-16T12:16:00Z">
        <w:r>
          <w:rPr>
            <w:rFonts w:ascii="Times New Roman" w:hAnsi="Times New Roman" w:cs="Times New Roman"/>
            <w:sz w:val="28"/>
            <w:szCs w:val="28"/>
          </w:rPr>
          <w:t>The death of Freddie Gray</w:t>
        </w:r>
      </w:ins>
      <w:ins w:id="984" w:author="AARP Admin" w:date="2015-09-16T12:17:00Z">
        <w:r>
          <w:rPr>
            <w:rFonts w:ascii="Times New Roman" w:hAnsi="Times New Roman" w:cs="Times New Roman"/>
            <w:sz w:val="28"/>
            <w:szCs w:val="28"/>
          </w:rPr>
          <w:t>—</w:t>
        </w:r>
      </w:ins>
      <w:ins w:id="985" w:author="AARP Admin" w:date="2015-09-16T12:16:00Z">
        <w:r>
          <w:rPr>
            <w:rFonts w:ascii="Times New Roman" w:hAnsi="Times New Roman" w:cs="Times New Roman"/>
            <w:sz w:val="28"/>
            <w:szCs w:val="28"/>
          </w:rPr>
          <w:t xml:space="preserve">and </w:t>
        </w:r>
      </w:ins>
      <w:ins w:id="986" w:author="AARP Admin" w:date="2015-09-16T12:17:00Z">
        <w:r>
          <w:rPr>
            <w:rFonts w:ascii="Times New Roman" w:hAnsi="Times New Roman" w:cs="Times New Roman"/>
            <w:sz w:val="28"/>
            <w:szCs w:val="28"/>
          </w:rPr>
          <w:t xml:space="preserve">the groundswell of protest that followed—has </w:t>
        </w:r>
      </w:ins>
      <w:ins w:id="987" w:author="AARP Admin" w:date="2015-09-16T12:29:00Z">
        <w:r w:rsidR="00471385">
          <w:rPr>
            <w:rFonts w:ascii="Times New Roman" w:hAnsi="Times New Roman" w:cs="Times New Roman"/>
            <w:sz w:val="28"/>
            <w:szCs w:val="28"/>
          </w:rPr>
          <w:t xml:space="preserve">already </w:t>
        </w:r>
      </w:ins>
      <w:ins w:id="988" w:author="AARP Admin" w:date="2015-09-16T12:18:00Z">
        <w:r>
          <w:rPr>
            <w:rFonts w:ascii="Times New Roman" w:hAnsi="Times New Roman" w:cs="Times New Roman"/>
            <w:sz w:val="28"/>
            <w:szCs w:val="28"/>
          </w:rPr>
          <w:t xml:space="preserve">spurred </w:t>
        </w:r>
      </w:ins>
      <w:ins w:id="989" w:author="AARP Admin" w:date="2015-09-16T12:16:00Z">
        <w:r>
          <w:rPr>
            <w:rFonts w:ascii="Times New Roman" w:hAnsi="Times New Roman" w:cs="Times New Roman"/>
            <w:sz w:val="28"/>
            <w:szCs w:val="28"/>
          </w:rPr>
          <w:t xml:space="preserve">other </w:t>
        </w:r>
      </w:ins>
      <w:ins w:id="990" w:author="AARP Admin" w:date="2015-09-16T12:18:00Z">
        <w:r>
          <w:rPr>
            <w:rFonts w:ascii="Times New Roman" w:hAnsi="Times New Roman" w:cs="Times New Roman"/>
            <w:sz w:val="28"/>
            <w:szCs w:val="28"/>
          </w:rPr>
          <w:t>changes</w:t>
        </w:r>
      </w:ins>
      <w:ins w:id="991" w:author="AARP Admin" w:date="2015-09-16T12:16:00Z">
        <w:r>
          <w:rPr>
            <w:rFonts w:ascii="Times New Roman" w:hAnsi="Times New Roman" w:cs="Times New Roman"/>
            <w:sz w:val="28"/>
            <w:szCs w:val="28"/>
          </w:rPr>
          <w:t xml:space="preserve">. </w:t>
        </w:r>
      </w:ins>
      <w:del w:id="992" w:author="AARP Admin" w:date="2015-09-15T16:53:00Z">
        <w:r w:rsidR="00AC35A4" w:rsidRPr="00DC3394" w:rsidDel="00E35DA2">
          <w:rPr>
            <w:rFonts w:ascii="Times New Roman" w:hAnsi="Times New Roman" w:cs="Times New Roman"/>
            <w:sz w:val="28"/>
            <w:szCs w:val="28"/>
          </w:rPr>
          <w:delText xml:space="preserve">     </w:delText>
        </w:r>
      </w:del>
      <w:del w:id="993" w:author="AARP Admin" w:date="2015-09-16T12:18:00Z">
        <w:r w:rsidR="00AC35A4" w:rsidRPr="00DC3394" w:rsidDel="00EA153C">
          <w:rPr>
            <w:rFonts w:ascii="Times New Roman" w:hAnsi="Times New Roman" w:cs="Times New Roman"/>
            <w:sz w:val="28"/>
            <w:szCs w:val="28"/>
          </w:rPr>
          <w:delText>While the streets have cooled a bit since April</w:delText>
        </w:r>
        <w:r w:rsidR="001C2DDA" w:rsidRPr="00DC3394" w:rsidDel="00EA153C">
          <w:rPr>
            <w:rFonts w:ascii="Times New Roman" w:hAnsi="Times New Roman" w:cs="Times New Roman"/>
            <w:sz w:val="28"/>
            <w:szCs w:val="28"/>
          </w:rPr>
          <w:delText xml:space="preserve"> and through the summer</w:delText>
        </w:r>
        <w:r w:rsidR="00AC35A4" w:rsidRPr="00DC3394" w:rsidDel="00EA153C">
          <w:rPr>
            <w:rFonts w:ascii="Times New Roman" w:hAnsi="Times New Roman" w:cs="Times New Roman"/>
            <w:sz w:val="28"/>
            <w:szCs w:val="28"/>
          </w:rPr>
          <w:delText>, other forces have been at work to offer young Sandtowne</w:delText>
        </w:r>
        <w:r w:rsidR="009A20F6" w:rsidRPr="00DC3394" w:rsidDel="00EA153C">
          <w:rPr>
            <w:rFonts w:ascii="Times New Roman" w:hAnsi="Times New Roman" w:cs="Times New Roman"/>
            <w:sz w:val="28"/>
            <w:szCs w:val="28"/>
          </w:rPr>
          <w:delText xml:space="preserve">rs </w:delText>
        </w:r>
        <w:r w:rsidR="00432576" w:rsidRPr="00DC3394" w:rsidDel="00EA153C">
          <w:rPr>
            <w:rFonts w:ascii="Times New Roman" w:hAnsi="Times New Roman" w:cs="Times New Roman"/>
            <w:sz w:val="28"/>
            <w:szCs w:val="28"/>
          </w:rPr>
          <w:delText xml:space="preserve">and others </w:delText>
        </w:r>
        <w:r w:rsidR="009A20F6" w:rsidRPr="00DC3394" w:rsidDel="00EA153C">
          <w:rPr>
            <w:rFonts w:ascii="Times New Roman" w:hAnsi="Times New Roman" w:cs="Times New Roman"/>
            <w:sz w:val="28"/>
            <w:szCs w:val="28"/>
          </w:rPr>
          <w:delText>with police records a way out</w:delText>
        </w:r>
        <w:r w:rsidR="00AC35A4" w:rsidRPr="00DC3394" w:rsidDel="00EA153C">
          <w:rPr>
            <w:rFonts w:ascii="Times New Roman" w:hAnsi="Times New Roman" w:cs="Times New Roman"/>
            <w:sz w:val="28"/>
            <w:szCs w:val="28"/>
          </w:rPr>
          <w:delText xml:space="preserve">. </w:delText>
        </w:r>
      </w:del>
      <w:r w:rsidR="00AC35A4" w:rsidRPr="00DC3394">
        <w:rPr>
          <w:rFonts w:ascii="Times New Roman" w:hAnsi="Times New Roman" w:cs="Times New Roman"/>
          <w:sz w:val="28"/>
          <w:szCs w:val="28"/>
        </w:rPr>
        <w:t>State laws th</w:t>
      </w:r>
      <w:r w:rsidR="000B055C" w:rsidRPr="00DC3394">
        <w:rPr>
          <w:rFonts w:ascii="Times New Roman" w:hAnsi="Times New Roman" w:cs="Times New Roman"/>
          <w:sz w:val="28"/>
          <w:szCs w:val="28"/>
        </w:rPr>
        <w:t>at went into effect</w:t>
      </w:r>
      <w:r w:rsidR="00AC35A4" w:rsidRPr="00DC3394">
        <w:rPr>
          <w:rFonts w:ascii="Times New Roman" w:hAnsi="Times New Roman" w:cs="Times New Roman"/>
          <w:sz w:val="28"/>
          <w:szCs w:val="28"/>
        </w:rPr>
        <w:t xml:space="preserve"> in October allow </w:t>
      </w:r>
      <w:r w:rsidR="009A20F6" w:rsidRPr="00DC3394">
        <w:rPr>
          <w:rFonts w:ascii="Times New Roman" w:hAnsi="Times New Roman" w:cs="Times New Roman"/>
          <w:sz w:val="28"/>
          <w:szCs w:val="28"/>
        </w:rPr>
        <w:t>people arrested but not convicted of crimes to expunge their records. Petty marijuana convictions can now be wiped clean as well. A “Second Chances Act</w:t>
      </w:r>
      <w:r w:rsidR="00432576" w:rsidRPr="00DC3394">
        <w:rPr>
          <w:rFonts w:ascii="Times New Roman" w:hAnsi="Times New Roman" w:cs="Times New Roman"/>
          <w:sz w:val="28"/>
          <w:szCs w:val="28"/>
        </w:rPr>
        <w:t>” shields nonviolent m</w:t>
      </w:r>
      <w:r w:rsidR="000B055C" w:rsidRPr="00DC3394">
        <w:rPr>
          <w:rFonts w:ascii="Times New Roman" w:hAnsi="Times New Roman" w:cs="Times New Roman"/>
          <w:sz w:val="28"/>
          <w:szCs w:val="28"/>
        </w:rPr>
        <w:t>isdemeanor convictions</w:t>
      </w:r>
      <w:r w:rsidR="001C2DDA" w:rsidRPr="00DC3394">
        <w:rPr>
          <w:rFonts w:ascii="Times New Roman" w:hAnsi="Times New Roman" w:cs="Times New Roman"/>
          <w:sz w:val="28"/>
          <w:szCs w:val="28"/>
        </w:rPr>
        <w:t xml:space="preserve"> from public view after a</w:t>
      </w:r>
      <w:r w:rsidR="00432576" w:rsidRPr="00DC3394">
        <w:rPr>
          <w:rFonts w:ascii="Times New Roman" w:hAnsi="Times New Roman" w:cs="Times New Roman"/>
          <w:sz w:val="28"/>
          <w:szCs w:val="28"/>
        </w:rPr>
        <w:t xml:space="preserve"> 3</w:t>
      </w:r>
      <w:r w:rsidR="001C2DDA" w:rsidRPr="00DC3394">
        <w:rPr>
          <w:rFonts w:ascii="Times New Roman" w:hAnsi="Times New Roman" w:cs="Times New Roman"/>
          <w:sz w:val="28"/>
          <w:szCs w:val="28"/>
        </w:rPr>
        <w:t>-</w:t>
      </w:r>
      <w:r w:rsidR="00432576" w:rsidRPr="00DC3394">
        <w:rPr>
          <w:rFonts w:ascii="Times New Roman" w:hAnsi="Times New Roman" w:cs="Times New Roman"/>
          <w:sz w:val="28"/>
          <w:szCs w:val="28"/>
        </w:rPr>
        <w:t xml:space="preserve"> to 7</w:t>
      </w:r>
      <w:r w:rsidR="001C2DDA" w:rsidRPr="00DC3394">
        <w:rPr>
          <w:rFonts w:ascii="Times New Roman" w:hAnsi="Times New Roman" w:cs="Times New Roman"/>
          <w:sz w:val="28"/>
          <w:szCs w:val="28"/>
        </w:rPr>
        <w:t>-year period</w:t>
      </w:r>
      <w:r w:rsidR="00432576" w:rsidRPr="00DC3394">
        <w:rPr>
          <w:rFonts w:ascii="Times New Roman" w:hAnsi="Times New Roman" w:cs="Times New Roman"/>
          <w:sz w:val="28"/>
          <w:szCs w:val="28"/>
        </w:rPr>
        <w:t xml:space="preserve">, giving </w:t>
      </w:r>
      <w:del w:id="994" w:author="AARP Admin" w:date="2015-09-16T12:18:00Z">
        <w:r w:rsidR="00432576" w:rsidRPr="00DC3394" w:rsidDel="00EA153C">
          <w:rPr>
            <w:rFonts w:ascii="Times New Roman" w:hAnsi="Times New Roman" w:cs="Times New Roman"/>
            <w:sz w:val="28"/>
            <w:szCs w:val="28"/>
          </w:rPr>
          <w:delText xml:space="preserve">people </w:delText>
        </w:r>
      </w:del>
      <w:ins w:id="995" w:author="AARP Admin" w:date="2015-09-16T12:18:00Z">
        <w:r>
          <w:rPr>
            <w:rFonts w:ascii="Times New Roman" w:hAnsi="Times New Roman" w:cs="Times New Roman"/>
            <w:sz w:val="28"/>
            <w:szCs w:val="28"/>
          </w:rPr>
          <w:t>offenders</w:t>
        </w:r>
        <w:r w:rsidRPr="00DC3394">
          <w:rPr>
            <w:rFonts w:ascii="Times New Roman" w:hAnsi="Times New Roman" w:cs="Times New Roman"/>
            <w:sz w:val="28"/>
            <w:szCs w:val="28"/>
          </w:rPr>
          <w:t xml:space="preserve"> </w:t>
        </w:r>
      </w:ins>
      <w:r w:rsidR="00432576" w:rsidRPr="00DC3394">
        <w:rPr>
          <w:rFonts w:ascii="Times New Roman" w:hAnsi="Times New Roman" w:cs="Times New Roman"/>
          <w:sz w:val="28"/>
          <w:szCs w:val="28"/>
        </w:rPr>
        <w:t xml:space="preserve">a better shot at finding jobs. </w:t>
      </w:r>
      <w:r w:rsidR="00C46508" w:rsidRPr="00DC3394">
        <w:rPr>
          <w:rFonts w:ascii="Times New Roman" w:hAnsi="Times New Roman" w:cs="Times New Roman"/>
          <w:sz w:val="28"/>
          <w:szCs w:val="28"/>
        </w:rPr>
        <w:t>In August, the state</w:t>
      </w:r>
      <w:ins w:id="996" w:author="AARP Admin" w:date="2015-09-15T16:54:00Z">
        <w:r w:rsidR="00E35DA2">
          <w:rPr>
            <w:rFonts w:ascii="Times New Roman" w:hAnsi="Times New Roman" w:cs="Times New Roman"/>
            <w:sz w:val="28"/>
            <w:szCs w:val="28"/>
          </w:rPr>
          <w:t>’s Department of Justice</w:t>
        </w:r>
      </w:ins>
      <w:r w:rsidR="00C46508" w:rsidRPr="00DC3394">
        <w:rPr>
          <w:rFonts w:ascii="Times New Roman" w:hAnsi="Times New Roman" w:cs="Times New Roman"/>
          <w:sz w:val="28"/>
          <w:szCs w:val="28"/>
        </w:rPr>
        <w:t xml:space="preserve"> </w:t>
      </w:r>
      <w:r w:rsidR="00432576" w:rsidRPr="00DC3394">
        <w:rPr>
          <w:rFonts w:ascii="Times New Roman" w:hAnsi="Times New Roman" w:cs="Times New Roman"/>
          <w:sz w:val="28"/>
          <w:szCs w:val="28"/>
        </w:rPr>
        <w:t xml:space="preserve">issued </w:t>
      </w:r>
      <w:ins w:id="997" w:author="AARP Admin" w:date="2015-09-15T16:53:00Z">
        <w:r w:rsidR="00E35DA2">
          <w:rPr>
            <w:rFonts w:ascii="Times New Roman" w:hAnsi="Times New Roman" w:cs="Times New Roman"/>
            <w:sz w:val="28"/>
            <w:szCs w:val="28"/>
          </w:rPr>
          <w:t xml:space="preserve">new law enforcement </w:t>
        </w:r>
      </w:ins>
      <w:r w:rsidR="00432576" w:rsidRPr="00DC3394">
        <w:rPr>
          <w:rFonts w:ascii="Times New Roman" w:hAnsi="Times New Roman" w:cs="Times New Roman"/>
          <w:sz w:val="28"/>
          <w:szCs w:val="28"/>
        </w:rPr>
        <w:t>guidelines that strongly condemn racial profiling by police</w:t>
      </w:r>
      <w:ins w:id="998" w:author="AARP Admin" w:date="2015-09-15T16:54:00Z">
        <w:r w:rsidR="00E35DA2">
          <w:rPr>
            <w:rFonts w:ascii="Times New Roman" w:hAnsi="Times New Roman" w:cs="Times New Roman"/>
            <w:sz w:val="28"/>
            <w:szCs w:val="28"/>
          </w:rPr>
          <w:t xml:space="preserve">, making Maryland the first state </w:t>
        </w:r>
      </w:ins>
      <w:ins w:id="999" w:author="AARP Admin" w:date="2015-09-16T12:19:00Z">
        <w:r>
          <w:rPr>
            <w:rFonts w:ascii="Times New Roman" w:hAnsi="Times New Roman" w:cs="Times New Roman"/>
            <w:sz w:val="28"/>
            <w:szCs w:val="28"/>
          </w:rPr>
          <w:t xml:space="preserve">to </w:t>
        </w:r>
      </w:ins>
      <w:ins w:id="1000" w:author="AARP Admin" w:date="2015-09-15T16:54:00Z">
        <w:r w:rsidR="00E35DA2">
          <w:rPr>
            <w:rFonts w:ascii="Times New Roman" w:hAnsi="Times New Roman" w:cs="Times New Roman"/>
            <w:sz w:val="28"/>
            <w:szCs w:val="28"/>
          </w:rPr>
          <w:t xml:space="preserve">follow the federal </w:t>
        </w:r>
      </w:ins>
      <w:ins w:id="1001" w:author="AARP Admin" w:date="2015-09-15T16:55:00Z">
        <w:r w:rsidR="00E35DA2">
          <w:rPr>
            <w:rFonts w:ascii="Times New Roman" w:hAnsi="Times New Roman" w:cs="Times New Roman"/>
            <w:sz w:val="28"/>
            <w:szCs w:val="28"/>
          </w:rPr>
          <w:t>guidelines</w:t>
        </w:r>
      </w:ins>
      <w:ins w:id="1002" w:author="AARP Admin" w:date="2015-09-15T16:54:00Z">
        <w:r w:rsidR="00E35DA2">
          <w:rPr>
            <w:rFonts w:ascii="Times New Roman" w:hAnsi="Times New Roman" w:cs="Times New Roman"/>
            <w:sz w:val="28"/>
            <w:szCs w:val="28"/>
          </w:rPr>
          <w:t xml:space="preserve"> </w:t>
        </w:r>
      </w:ins>
      <w:ins w:id="1003" w:author="AARP Admin" w:date="2015-09-15T16:56:00Z">
        <w:r w:rsidR="00E35DA2">
          <w:rPr>
            <w:rFonts w:ascii="Times New Roman" w:hAnsi="Times New Roman" w:cs="Times New Roman"/>
            <w:sz w:val="28"/>
            <w:szCs w:val="28"/>
          </w:rPr>
          <w:t>banning discriminatory profiling issued in December 2014.</w:t>
        </w:r>
      </w:ins>
      <w:del w:id="1004" w:author="AARP Admin" w:date="2015-09-15T16:54:00Z">
        <w:r w:rsidR="00432576" w:rsidRPr="00DC3394" w:rsidDel="00E35DA2">
          <w:rPr>
            <w:rFonts w:ascii="Times New Roman" w:hAnsi="Times New Roman" w:cs="Times New Roman"/>
            <w:sz w:val="28"/>
            <w:szCs w:val="28"/>
          </w:rPr>
          <w:delText>.</w:delText>
        </w:r>
      </w:del>
    </w:p>
    <w:p w14:paraId="564ACC19" w14:textId="77777777" w:rsidR="00002E5A" w:rsidRDefault="00002E5A">
      <w:pPr>
        <w:rPr>
          <w:ins w:id="1005" w:author="AARP Admin" w:date="2015-09-16T10:16:00Z"/>
          <w:rFonts w:ascii="Times New Roman" w:hAnsi="Times New Roman" w:cs="Times New Roman"/>
          <w:sz w:val="28"/>
          <w:szCs w:val="28"/>
        </w:rPr>
      </w:pPr>
    </w:p>
    <w:p w14:paraId="062E329B" w14:textId="1D8D0D9A" w:rsidR="00C46508" w:rsidRPr="00DC3394" w:rsidRDefault="001C2DDA">
      <w:pPr>
        <w:rPr>
          <w:rFonts w:ascii="Times New Roman" w:hAnsi="Times New Roman" w:cs="Times New Roman"/>
          <w:sz w:val="28"/>
          <w:szCs w:val="28"/>
        </w:rPr>
      </w:pPr>
      <w:del w:id="1006" w:author="AARP Admin" w:date="2015-09-16T10:16:00Z">
        <w:r w:rsidRPr="00DC3394" w:rsidDel="00002E5A">
          <w:rPr>
            <w:rFonts w:ascii="Times New Roman" w:hAnsi="Times New Roman" w:cs="Times New Roman"/>
            <w:sz w:val="28"/>
            <w:szCs w:val="28"/>
          </w:rPr>
          <w:delText xml:space="preserve">    </w:delText>
        </w:r>
        <w:r w:rsidR="00C46508" w:rsidRPr="00DC3394" w:rsidDel="00002E5A">
          <w:rPr>
            <w:rFonts w:ascii="Times New Roman" w:hAnsi="Times New Roman" w:cs="Times New Roman"/>
            <w:sz w:val="28"/>
            <w:szCs w:val="28"/>
          </w:rPr>
          <w:delText xml:space="preserve"> </w:delText>
        </w:r>
      </w:del>
      <w:r w:rsidR="00C46508" w:rsidRPr="00DC3394">
        <w:rPr>
          <w:rFonts w:ascii="Times New Roman" w:hAnsi="Times New Roman" w:cs="Times New Roman"/>
          <w:sz w:val="28"/>
          <w:szCs w:val="28"/>
        </w:rPr>
        <w:t xml:space="preserve">City officials </w:t>
      </w:r>
      <w:r w:rsidRPr="00DC3394">
        <w:rPr>
          <w:rFonts w:ascii="Times New Roman" w:hAnsi="Times New Roman" w:cs="Times New Roman"/>
          <w:sz w:val="28"/>
          <w:szCs w:val="28"/>
        </w:rPr>
        <w:t>are looking to extend</w:t>
      </w:r>
      <w:r w:rsidR="00C46508" w:rsidRPr="00DC3394">
        <w:rPr>
          <w:rFonts w:ascii="Times New Roman" w:hAnsi="Times New Roman" w:cs="Times New Roman"/>
          <w:sz w:val="28"/>
          <w:szCs w:val="28"/>
        </w:rPr>
        <w:t xml:space="preserve"> the Safe Streets </w:t>
      </w:r>
      <w:ins w:id="1007" w:author="AARP Admin" w:date="2015-09-16T12:19:00Z">
        <w:r w:rsidR="00EA153C">
          <w:rPr>
            <w:rFonts w:ascii="Times New Roman" w:hAnsi="Times New Roman" w:cs="Times New Roman"/>
            <w:sz w:val="28"/>
            <w:szCs w:val="28"/>
          </w:rPr>
          <w:t xml:space="preserve">anti-violence </w:t>
        </w:r>
      </w:ins>
      <w:r w:rsidR="00C46508" w:rsidRPr="00DC3394">
        <w:rPr>
          <w:rFonts w:ascii="Times New Roman" w:hAnsi="Times New Roman" w:cs="Times New Roman"/>
          <w:sz w:val="28"/>
          <w:szCs w:val="28"/>
        </w:rPr>
        <w:t>program</w:t>
      </w:r>
      <w:ins w:id="1008" w:author="AARP Admin" w:date="2015-09-16T12:19:00Z">
        <w:r w:rsidR="00EA153C" w:rsidRPr="00EA153C">
          <w:rPr>
            <w:rFonts w:ascii="Times New Roman" w:hAnsi="Times New Roman" w:cs="Times New Roman"/>
            <w:sz w:val="28"/>
            <w:szCs w:val="28"/>
          </w:rPr>
          <w:t xml:space="preserve"> </w:t>
        </w:r>
        <w:r w:rsidR="00EA153C" w:rsidRPr="00DC3394">
          <w:rPr>
            <w:rFonts w:ascii="Times New Roman" w:hAnsi="Times New Roman" w:cs="Times New Roman"/>
            <w:sz w:val="28"/>
            <w:szCs w:val="28"/>
          </w:rPr>
          <w:t xml:space="preserve">to </w:t>
        </w:r>
        <w:proofErr w:type="spellStart"/>
        <w:r w:rsidR="00EA153C" w:rsidRPr="00DC3394">
          <w:rPr>
            <w:rFonts w:ascii="Times New Roman" w:hAnsi="Times New Roman" w:cs="Times New Roman"/>
            <w:sz w:val="28"/>
            <w:szCs w:val="28"/>
          </w:rPr>
          <w:t>Sandtown</w:t>
        </w:r>
        <w:proofErr w:type="spellEnd"/>
        <w:r w:rsidR="00EA153C">
          <w:rPr>
            <w:rFonts w:ascii="Times New Roman" w:hAnsi="Times New Roman" w:cs="Times New Roman"/>
            <w:sz w:val="28"/>
            <w:szCs w:val="28"/>
          </w:rPr>
          <w:t xml:space="preserve">. </w:t>
        </w:r>
      </w:ins>
      <w:del w:id="1009" w:author="AARP Admin" w:date="2015-09-16T12:19:00Z">
        <w:r w:rsidR="00C46508" w:rsidRPr="00DC3394" w:rsidDel="00EA153C">
          <w:rPr>
            <w:rFonts w:ascii="Times New Roman" w:hAnsi="Times New Roman" w:cs="Times New Roman"/>
            <w:sz w:val="28"/>
            <w:szCs w:val="28"/>
          </w:rPr>
          <w:delText>, which</w:delText>
        </w:r>
      </w:del>
      <w:ins w:id="1010" w:author="AARP Admin" w:date="2015-09-16T12:19:00Z">
        <w:r w:rsidR="00EA153C">
          <w:rPr>
            <w:rFonts w:ascii="Times New Roman" w:hAnsi="Times New Roman" w:cs="Times New Roman"/>
            <w:sz w:val="28"/>
            <w:szCs w:val="28"/>
          </w:rPr>
          <w:t>The program</w:t>
        </w:r>
      </w:ins>
      <w:ins w:id="1011" w:author="AARP Admin" w:date="2015-09-16T12:20:00Z">
        <w:r w:rsidR="00EA153C">
          <w:rPr>
            <w:rFonts w:ascii="Times New Roman" w:hAnsi="Times New Roman" w:cs="Times New Roman"/>
            <w:sz w:val="28"/>
            <w:szCs w:val="28"/>
          </w:rPr>
          <w:t>, based on the principles of violence interruption pioneered by Chicago</w:t>
        </w:r>
      </w:ins>
      <w:ins w:id="1012" w:author="AARP Admin" w:date="2015-09-16T12:21:00Z">
        <w:r w:rsidR="00471385">
          <w:rPr>
            <w:rFonts w:ascii="Times New Roman" w:hAnsi="Times New Roman" w:cs="Times New Roman"/>
            <w:sz w:val="28"/>
            <w:szCs w:val="28"/>
          </w:rPr>
          <w:t xml:space="preserve">’s </w:t>
        </w:r>
        <w:proofErr w:type="spellStart"/>
        <w:r w:rsidR="00471385">
          <w:rPr>
            <w:rFonts w:ascii="Times New Roman" w:hAnsi="Times New Roman" w:cs="Times New Roman"/>
            <w:sz w:val="28"/>
            <w:szCs w:val="28"/>
          </w:rPr>
          <w:t>CeaseFire</w:t>
        </w:r>
        <w:proofErr w:type="spellEnd"/>
        <w:r w:rsidR="00471385">
          <w:rPr>
            <w:rFonts w:ascii="Times New Roman" w:hAnsi="Times New Roman" w:cs="Times New Roman"/>
            <w:sz w:val="28"/>
            <w:szCs w:val="28"/>
          </w:rPr>
          <w:t xml:space="preserve"> program,</w:t>
        </w:r>
      </w:ins>
      <w:ins w:id="1013" w:author="AARP Admin" w:date="2015-09-16T12:19:00Z">
        <w:r w:rsidR="00EA153C">
          <w:rPr>
            <w:rFonts w:ascii="Times New Roman" w:hAnsi="Times New Roman" w:cs="Times New Roman"/>
            <w:sz w:val="28"/>
            <w:szCs w:val="28"/>
          </w:rPr>
          <w:t xml:space="preserve"> employs former </w:t>
        </w:r>
      </w:ins>
      <w:del w:id="1014" w:author="AARP Admin" w:date="2015-09-16T12:19:00Z">
        <w:r w:rsidR="00D07128" w:rsidRPr="00DC3394" w:rsidDel="00EA153C">
          <w:rPr>
            <w:rFonts w:ascii="Times New Roman" w:hAnsi="Times New Roman" w:cs="Times New Roman"/>
            <w:sz w:val="28"/>
            <w:szCs w:val="28"/>
          </w:rPr>
          <w:delText xml:space="preserve"> uses ex-convicts</w:delText>
        </w:r>
      </w:del>
      <w:ins w:id="1015" w:author="AARP Admin" w:date="2015-09-16T12:19:00Z">
        <w:r w:rsidR="00EA153C">
          <w:rPr>
            <w:rFonts w:ascii="Times New Roman" w:hAnsi="Times New Roman" w:cs="Times New Roman"/>
            <w:sz w:val="28"/>
            <w:szCs w:val="28"/>
          </w:rPr>
          <w:t>offenders</w:t>
        </w:r>
      </w:ins>
      <w:r w:rsidR="00D07128" w:rsidRPr="00DC3394">
        <w:rPr>
          <w:rFonts w:ascii="Times New Roman" w:hAnsi="Times New Roman" w:cs="Times New Roman"/>
          <w:sz w:val="28"/>
          <w:szCs w:val="28"/>
        </w:rPr>
        <w:t xml:space="preserve"> to defuse neighborhood disputes </w:t>
      </w:r>
      <w:ins w:id="1016" w:author="AARP Admin" w:date="2015-09-16T12:22:00Z">
        <w:r w:rsidR="00471385">
          <w:rPr>
            <w:rFonts w:ascii="Times New Roman" w:hAnsi="Times New Roman" w:cs="Times New Roman"/>
            <w:sz w:val="28"/>
            <w:szCs w:val="28"/>
          </w:rPr>
          <w:t xml:space="preserve">before they </w:t>
        </w:r>
      </w:ins>
      <w:del w:id="1017" w:author="AARP Admin" w:date="2015-09-16T12:22:00Z">
        <w:r w:rsidR="00D07128" w:rsidRPr="00DC3394" w:rsidDel="00471385">
          <w:rPr>
            <w:rFonts w:ascii="Times New Roman" w:hAnsi="Times New Roman" w:cs="Times New Roman"/>
            <w:sz w:val="28"/>
            <w:szCs w:val="28"/>
          </w:rPr>
          <w:delText>that often involve drugs</w:delText>
        </w:r>
      </w:del>
      <w:ins w:id="1018" w:author="Michael Anft" w:date="2015-09-11T11:50:00Z">
        <w:del w:id="1019" w:author="AARP Admin" w:date="2015-09-16T12:22:00Z">
          <w:r w:rsidR="00CC70B8" w:rsidDel="00471385">
            <w:rPr>
              <w:rFonts w:ascii="Times New Roman" w:hAnsi="Times New Roman" w:cs="Times New Roman"/>
              <w:sz w:val="28"/>
              <w:szCs w:val="28"/>
            </w:rPr>
            <w:delText xml:space="preserve"> and can turn</w:delText>
          </w:r>
        </w:del>
      </w:ins>
      <w:ins w:id="1020" w:author="AARP Admin" w:date="2015-09-16T12:22:00Z">
        <w:r w:rsidR="00471385">
          <w:rPr>
            <w:rFonts w:ascii="Times New Roman" w:hAnsi="Times New Roman" w:cs="Times New Roman"/>
            <w:sz w:val="28"/>
            <w:szCs w:val="28"/>
          </w:rPr>
          <w:t>escalate.</w:t>
        </w:r>
      </w:ins>
      <w:ins w:id="1021" w:author="Michael Anft" w:date="2015-09-11T11:50:00Z">
        <w:r w:rsidR="00CC70B8">
          <w:rPr>
            <w:rFonts w:ascii="Times New Roman" w:hAnsi="Times New Roman" w:cs="Times New Roman"/>
            <w:sz w:val="28"/>
            <w:szCs w:val="28"/>
          </w:rPr>
          <w:t xml:space="preserve"> </w:t>
        </w:r>
        <w:del w:id="1022" w:author="AARP Admin" w:date="2015-09-16T12:22:00Z">
          <w:r w:rsidR="00CC70B8" w:rsidDel="00471385">
            <w:rPr>
              <w:rFonts w:ascii="Times New Roman" w:hAnsi="Times New Roman" w:cs="Times New Roman"/>
              <w:sz w:val="28"/>
              <w:szCs w:val="28"/>
            </w:rPr>
            <w:delText>violent</w:delText>
          </w:r>
        </w:del>
      </w:ins>
      <w:del w:id="1023" w:author="AARP Admin" w:date="2015-09-16T12:22:00Z">
        <w:r w:rsidR="00D07128" w:rsidRPr="00DC3394" w:rsidDel="00471385">
          <w:rPr>
            <w:rFonts w:ascii="Times New Roman" w:hAnsi="Times New Roman" w:cs="Times New Roman"/>
            <w:sz w:val="28"/>
            <w:szCs w:val="28"/>
          </w:rPr>
          <w:delText>,</w:delText>
        </w:r>
      </w:del>
      <w:del w:id="1024" w:author="AARP Admin" w:date="2015-09-16T12:19:00Z">
        <w:r w:rsidR="00D07128" w:rsidRPr="00DC3394" w:rsidDel="00EA153C">
          <w:rPr>
            <w:rFonts w:ascii="Times New Roman" w:hAnsi="Times New Roman" w:cs="Times New Roman"/>
            <w:sz w:val="28"/>
            <w:szCs w:val="28"/>
          </w:rPr>
          <w:delText xml:space="preserve"> to Sandtown</w:delText>
        </w:r>
      </w:del>
      <w:del w:id="1025" w:author="AARP Admin" w:date="2015-09-16T12:22:00Z">
        <w:r w:rsidR="00D07128" w:rsidRPr="00DC3394" w:rsidDel="00471385">
          <w:rPr>
            <w:rFonts w:ascii="Times New Roman" w:hAnsi="Times New Roman" w:cs="Times New Roman"/>
            <w:sz w:val="28"/>
            <w:szCs w:val="28"/>
          </w:rPr>
          <w:delText xml:space="preserve">. </w:delText>
        </w:r>
      </w:del>
      <w:r w:rsidR="00D07128" w:rsidRPr="00DC3394">
        <w:rPr>
          <w:rFonts w:ascii="Times New Roman" w:hAnsi="Times New Roman" w:cs="Times New Roman"/>
          <w:sz w:val="28"/>
          <w:szCs w:val="28"/>
        </w:rPr>
        <w:t xml:space="preserve">The program </w:t>
      </w:r>
      <w:del w:id="1026" w:author="AARP Admin" w:date="2015-09-16T12:22:00Z">
        <w:r w:rsidR="00D07128" w:rsidRPr="00DC3394" w:rsidDel="00471385">
          <w:rPr>
            <w:rFonts w:ascii="Times New Roman" w:hAnsi="Times New Roman" w:cs="Times New Roman"/>
            <w:sz w:val="28"/>
            <w:szCs w:val="28"/>
          </w:rPr>
          <w:delText xml:space="preserve">has been rocked twice by scandal, but has a track record of </w:delText>
        </w:r>
      </w:del>
      <w:ins w:id="1027" w:author="AARP Admin" w:date="2015-09-16T12:22:00Z">
        <w:r w:rsidR="00471385">
          <w:rPr>
            <w:rFonts w:ascii="Times New Roman" w:hAnsi="Times New Roman" w:cs="Times New Roman"/>
            <w:sz w:val="28"/>
            <w:szCs w:val="28"/>
          </w:rPr>
          <w:t xml:space="preserve">been shown to be effective in </w:t>
        </w:r>
      </w:ins>
      <w:r w:rsidR="00D07128" w:rsidRPr="00DC3394">
        <w:rPr>
          <w:rFonts w:ascii="Times New Roman" w:hAnsi="Times New Roman" w:cs="Times New Roman"/>
          <w:sz w:val="28"/>
          <w:szCs w:val="28"/>
        </w:rPr>
        <w:t xml:space="preserve">lowering </w:t>
      </w:r>
      <w:ins w:id="1028" w:author="AARP Admin" w:date="2015-09-16T12:22:00Z">
        <w:r w:rsidR="00471385">
          <w:rPr>
            <w:rFonts w:ascii="Times New Roman" w:hAnsi="Times New Roman" w:cs="Times New Roman"/>
            <w:sz w:val="28"/>
            <w:szCs w:val="28"/>
          </w:rPr>
          <w:t xml:space="preserve">gun </w:t>
        </w:r>
      </w:ins>
      <w:r w:rsidR="00D07128" w:rsidRPr="00DC3394">
        <w:rPr>
          <w:rFonts w:ascii="Times New Roman" w:hAnsi="Times New Roman" w:cs="Times New Roman"/>
          <w:sz w:val="28"/>
          <w:szCs w:val="28"/>
        </w:rPr>
        <w:t xml:space="preserve">violence in the 6 </w:t>
      </w:r>
      <w:del w:id="1029" w:author="AARP Admin" w:date="2015-09-16T12:26:00Z">
        <w:r w:rsidR="00D07128" w:rsidRPr="00DC3394" w:rsidDel="00471385">
          <w:rPr>
            <w:rFonts w:ascii="Times New Roman" w:hAnsi="Times New Roman" w:cs="Times New Roman"/>
            <w:sz w:val="28"/>
            <w:szCs w:val="28"/>
          </w:rPr>
          <w:delText xml:space="preserve">neighborhoods </w:delText>
        </w:r>
      </w:del>
      <w:ins w:id="1030" w:author="AARP Admin" w:date="2015-09-16T12:26:00Z">
        <w:r w:rsidR="00471385">
          <w:rPr>
            <w:rFonts w:ascii="Times New Roman" w:hAnsi="Times New Roman" w:cs="Times New Roman"/>
            <w:sz w:val="28"/>
            <w:szCs w:val="28"/>
          </w:rPr>
          <w:t>sites</w:t>
        </w:r>
        <w:r w:rsidR="00471385" w:rsidRPr="00DC3394">
          <w:rPr>
            <w:rFonts w:ascii="Times New Roman" w:hAnsi="Times New Roman" w:cs="Times New Roman"/>
            <w:sz w:val="28"/>
            <w:szCs w:val="28"/>
          </w:rPr>
          <w:t xml:space="preserve"> </w:t>
        </w:r>
      </w:ins>
      <w:r w:rsidR="00D07128" w:rsidRPr="00DC3394">
        <w:rPr>
          <w:rFonts w:ascii="Times New Roman" w:hAnsi="Times New Roman" w:cs="Times New Roman"/>
          <w:sz w:val="28"/>
          <w:szCs w:val="28"/>
        </w:rPr>
        <w:t>where it has been used</w:t>
      </w:r>
      <w:ins w:id="1031" w:author="AARP Admin" w:date="2015-09-16T12:23:00Z">
        <w:r w:rsidR="00471385">
          <w:rPr>
            <w:rFonts w:ascii="Times New Roman" w:hAnsi="Times New Roman" w:cs="Times New Roman"/>
            <w:sz w:val="28"/>
            <w:szCs w:val="28"/>
          </w:rPr>
          <w:t xml:space="preserve">, </w:t>
        </w:r>
      </w:ins>
      <w:ins w:id="1032" w:author="AARP Admin" w:date="2015-09-16T12:26:00Z">
        <w:r w:rsidR="00471385">
          <w:rPr>
            <w:rFonts w:ascii="Times New Roman" w:hAnsi="Times New Roman" w:cs="Times New Roman"/>
            <w:sz w:val="28"/>
            <w:szCs w:val="28"/>
          </w:rPr>
          <w:t>but it</w:t>
        </w:r>
      </w:ins>
      <w:ins w:id="1033" w:author="AARP Admin" w:date="2015-09-16T12:27:00Z">
        <w:r w:rsidR="00471385">
          <w:rPr>
            <w:rFonts w:ascii="Times New Roman" w:hAnsi="Times New Roman" w:cs="Times New Roman"/>
            <w:sz w:val="28"/>
            <w:szCs w:val="28"/>
          </w:rPr>
          <w:t xml:space="preserve">’s also been rocked by troubles, most recently in July when police </w:t>
        </w:r>
      </w:ins>
      <w:ins w:id="1034" w:author="AARP Admin" w:date="2015-09-16T12:28:00Z">
        <w:r w:rsidR="00471385">
          <w:rPr>
            <w:rFonts w:ascii="Times New Roman" w:hAnsi="Times New Roman" w:cs="Times New Roman"/>
            <w:sz w:val="28"/>
            <w:szCs w:val="28"/>
          </w:rPr>
          <w:t xml:space="preserve">found guns and drugs stashed in </w:t>
        </w:r>
      </w:ins>
      <w:ins w:id="1035" w:author="AARP Admin" w:date="2015-09-16T12:29:00Z">
        <w:r w:rsidR="00471385">
          <w:rPr>
            <w:rFonts w:ascii="Times New Roman" w:hAnsi="Times New Roman" w:cs="Times New Roman"/>
            <w:sz w:val="28"/>
            <w:szCs w:val="28"/>
          </w:rPr>
          <w:t>an</w:t>
        </w:r>
      </w:ins>
      <w:ins w:id="1036" w:author="AARP Admin" w:date="2015-09-16T12:28:00Z">
        <w:r w:rsidR="00471385">
          <w:rPr>
            <w:rFonts w:ascii="Times New Roman" w:hAnsi="Times New Roman" w:cs="Times New Roman"/>
            <w:sz w:val="28"/>
            <w:szCs w:val="28"/>
          </w:rPr>
          <w:t xml:space="preserve"> East Baltimore program site office. </w:t>
        </w:r>
      </w:ins>
      <w:del w:id="1037" w:author="AARP Admin" w:date="2015-09-16T12:23:00Z">
        <w:r w:rsidR="00D07128" w:rsidRPr="00DC3394" w:rsidDel="00471385">
          <w:rPr>
            <w:rFonts w:ascii="Times New Roman" w:hAnsi="Times New Roman" w:cs="Times New Roman"/>
            <w:sz w:val="28"/>
            <w:szCs w:val="28"/>
          </w:rPr>
          <w:delText>.</w:delText>
        </w:r>
      </w:del>
    </w:p>
    <w:p w14:paraId="149C24B9" w14:textId="77777777" w:rsidR="00002E5A" w:rsidRDefault="00002E5A">
      <w:pPr>
        <w:rPr>
          <w:ins w:id="1038" w:author="AARP Admin" w:date="2015-09-16T10:16:00Z"/>
          <w:rFonts w:ascii="Times New Roman" w:hAnsi="Times New Roman" w:cs="Times New Roman"/>
          <w:sz w:val="28"/>
          <w:szCs w:val="28"/>
        </w:rPr>
      </w:pPr>
    </w:p>
    <w:p w14:paraId="0401B413" w14:textId="5D37D09A" w:rsidR="00385CAE" w:rsidRDefault="00EB3BCA">
      <w:pPr>
        <w:rPr>
          <w:ins w:id="1039" w:author="Michael Anft" w:date="2015-09-10T16:08:00Z"/>
          <w:rFonts w:ascii="Times New Roman" w:hAnsi="Times New Roman" w:cs="Times New Roman"/>
          <w:sz w:val="28"/>
          <w:szCs w:val="28"/>
        </w:rPr>
      </w:pPr>
      <w:ins w:id="1040" w:author="AARP Admin" w:date="2015-09-16T12:31:00Z">
        <w:r>
          <w:rPr>
            <w:rFonts w:ascii="Times New Roman" w:hAnsi="Times New Roman" w:cs="Times New Roman"/>
            <w:sz w:val="28"/>
            <w:szCs w:val="28"/>
          </w:rPr>
          <w:t>A constellation of programs, conferences, classes</w:t>
        </w:r>
      </w:ins>
      <w:ins w:id="1041" w:author="AARP Admin" w:date="2015-09-16T12:33:00Z">
        <w:r>
          <w:rPr>
            <w:rFonts w:ascii="Times New Roman" w:hAnsi="Times New Roman" w:cs="Times New Roman"/>
            <w:sz w:val="28"/>
            <w:szCs w:val="28"/>
          </w:rPr>
          <w:t>,</w:t>
        </w:r>
      </w:ins>
      <w:ins w:id="1042" w:author="AARP Admin" w:date="2015-09-16T12:31:00Z">
        <w:r>
          <w:rPr>
            <w:rFonts w:ascii="Times New Roman" w:hAnsi="Times New Roman" w:cs="Times New Roman"/>
            <w:sz w:val="28"/>
            <w:szCs w:val="28"/>
          </w:rPr>
          <w:t xml:space="preserve"> and seminars now carry Freddie Gray</w:t>
        </w:r>
      </w:ins>
      <w:ins w:id="1043" w:author="AARP Admin" w:date="2015-09-16T12:32:00Z">
        <w:r>
          <w:rPr>
            <w:rFonts w:ascii="Times New Roman" w:hAnsi="Times New Roman" w:cs="Times New Roman"/>
            <w:sz w:val="28"/>
            <w:szCs w:val="28"/>
          </w:rPr>
          <w:t xml:space="preserve">’s name, all part of a citywide conversation about </w:t>
        </w:r>
      </w:ins>
      <w:del w:id="1044" w:author="AARP Admin" w:date="2015-09-16T10:16:00Z">
        <w:r w:rsidR="00D07128" w:rsidRPr="00DC3394" w:rsidDel="00002E5A">
          <w:rPr>
            <w:rFonts w:ascii="Times New Roman" w:hAnsi="Times New Roman" w:cs="Times New Roman"/>
            <w:sz w:val="28"/>
            <w:szCs w:val="28"/>
          </w:rPr>
          <w:delText xml:space="preserve">     </w:delText>
        </w:r>
      </w:del>
      <w:del w:id="1045" w:author="AARP Admin" w:date="2015-09-16T12:31:00Z">
        <w:r w:rsidR="00D07128" w:rsidRPr="00DC3394" w:rsidDel="00FC55B3">
          <w:rPr>
            <w:rFonts w:ascii="Times New Roman" w:hAnsi="Times New Roman" w:cs="Times New Roman"/>
            <w:sz w:val="28"/>
            <w:szCs w:val="28"/>
          </w:rPr>
          <w:delText xml:space="preserve">Other </w:delText>
        </w:r>
        <w:r w:rsidR="00D07128" w:rsidRPr="00DC3394" w:rsidDel="00EB3BCA">
          <w:rPr>
            <w:rFonts w:ascii="Times New Roman" w:hAnsi="Times New Roman" w:cs="Times New Roman"/>
            <w:sz w:val="28"/>
            <w:szCs w:val="28"/>
          </w:rPr>
          <w:delText xml:space="preserve">signs </w:delText>
        </w:r>
      </w:del>
      <w:ins w:id="1046" w:author="AARP Admin" w:date="2015-09-16T12:32:00Z">
        <w:r>
          <w:rPr>
            <w:rFonts w:ascii="Times New Roman" w:hAnsi="Times New Roman" w:cs="Times New Roman"/>
            <w:sz w:val="28"/>
            <w:szCs w:val="28"/>
          </w:rPr>
          <w:t xml:space="preserve">what needs to be done. </w:t>
        </w:r>
      </w:ins>
      <w:ins w:id="1047" w:author="AARP Admin" w:date="2015-09-16T12:33:00Z">
        <w:r>
          <w:rPr>
            <w:rFonts w:ascii="Times New Roman" w:hAnsi="Times New Roman" w:cs="Times New Roman"/>
            <w:sz w:val="28"/>
            <w:szCs w:val="28"/>
          </w:rPr>
          <w:t>At</w:t>
        </w:r>
      </w:ins>
      <w:del w:id="1048" w:author="AARP Admin" w:date="2015-09-16T12:32:00Z">
        <w:r w:rsidR="00D07128" w:rsidRPr="00DC3394" w:rsidDel="00EB3BCA">
          <w:rPr>
            <w:rFonts w:ascii="Times New Roman" w:hAnsi="Times New Roman" w:cs="Times New Roman"/>
            <w:sz w:val="28"/>
            <w:szCs w:val="28"/>
          </w:rPr>
          <w:delText xml:space="preserve">that </w:delText>
        </w:r>
      </w:del>
      <w:del w:id="1049" w:author="AARP Admin" w:date="2015-09-16T12:33:00Z">
        <w:r w:rsidR="00D07128" w:rsidRPr="00DC3394" w:rsidDel="00EB3BCA">
          <w:rPr>
            <w:rFonts w:ascii="Times New Roman" w:hAnsi="Times New Roman" w:cs="Times New Roman"/>
            <w:sz w:val="28"/>
            <w:szCs w:val="28"/>
          </w:rPr>
          <w:delText>attention</w:delText>
        </w:r>
        <w:r w:rsidR="000B055C" w:rsidRPr="00DC3394" w:rsidDel="00EB3BCA">
          <w:rPr>
            <w:rFonts w:ascii="Times New Roman" w:hAnsi="Times New Roman" w:cs="Times New Roman"/>
            <w:sz w:val="28"/>
            <w:szCs w:val="28"/>
          </w:rPr>
          <w:delText xml:space="preserve"> has been paid following Gray</w:delText>
        </w:r>
        <w:r w:rsidR="00D07128" w:rsidRPr="00DC3394" w:rsidDel="00EB3BCA">
          <w:rPr>
            <w:rFonts w:ascii="Times New Roman" w:hAnsi="Times New Roman" w:cs="Times New Roman"/>
            <w:sz w:val="28"/>
            <w:szCs w:val="28"/>
          </w:rPr>
          <w:delText>’s death</w:delText>
        </w:r>
        <w:r w:rsidR="003225CA" w:rsidRPr="00DC3394" w:rsidDel="00EB3BCA">
          <w:rPr>
            <w:rFonts w:ascii="Times New Roman" w:hAnsi="Times New Roman" w:cs="Times New Roman"/>
            <w:sz w:val="28"/>
            <w:szCs w:val="28"/>
          </w:rPr>
          <w:delText xml:space="preserve"> include a course taught</w:delText>
        </w:r>
        <w:r w:rsidR="00D07128" w:rsidRPr="00DC3394" w:rsidDel="00EB3BCA">
          <w:rPr>
            <w:rFonts w:ascii="Times New Roman" w:hAnsi="Times New Roman" w:cs="Times New Roman"/>
            <w:sz w:val="28"/>
            <w:szCs w:val="28"/>
          </w:rPr>
          <w:delText xml:space="preserve"> </w:delText>
        </w:r>
      </w:del>
      <w:ins w:id="1050" w:author="Michael Anft" w:date="2015-09-10T16:01:00Z">
        <w:del w:id="1051" w:author="AARP Admin" w:date="2015-09-16T12:33:00Z">
          <w:r w:rsidR="00F2151A" w:rsidDel="00EB3BCA">
            <w:rPr>
              <w:rFonts w:ascii="Times New Roman" w:hAnsi="Times New Roman" w:cs="Times New Roman"/>
              <w:sz w:val="28"/>
              <w:szCs w:val="28"/>
            </w:rPr>
            <w:delText xml:space="preserve">this semester </w:delText>
          </w:r>
        </w:del>
      </w:ins>
      <w:del w:id="1052" w:author="AARP Admin" w:date="2015-09-16T12:33:00Z">
        <w:r w:rsidR="00D07128" w:rsidRPr="00DC3394" w:rsidDel="00EB3BCA">
          <w:rPr>
            <w:rFonts w:ascii="Times New Roman" w:hAnsi="Times New Roman" w:cs="Times New Roman"/>
            <w:sz w:val="28"/>
            <w:szCs w:val="28"/>
          </w:rPr>
          <w:delText>at</w:delText>
        </w:r>
      </w:del>
      <w:r w:rsidR="00D07128" w:rsidRPr="00DC3394">
        <w:rPr>
          <w:rFonts w:ascii="Times New Roman" w:hAnsi="Times New Roman" w:cs="Times New Roman"/>
          <w:sz w:val="28"/>
          <w:szCs w:val="28"/>
        </w:rPr>
        <w:t xml:space="preserve"> the University of Maryland School of Law</w:t>
      </w:r>
      <w:del w:id="1053" w:author="Michael Anft" w:date="2015-09-10T16:02:00Z">
        <w:r w:rsidR="003225CA" w:rsidRPr="00DC3394" w:rsidDel="00F2151A">
          <w:rPr>
            <w:rFonts w:ascii="Times New Roman" w:hAnsi="Times New Roman" w:cs="Times New Roman"/>
            <w:sz w:val="28"/>
            <w:szCs w:val="28"/>
          </w:rPr>
          <w:delText xml:space="preserve"> this fall</w:delText>
        </w:r>
      </w:del>
      <w:ins w:id="1054" w:author="AARP Admin" w:date="2015-09-16T12:33:00Z">
        <w:r>
          <w:rPr>
            <w:rFonts w:ascii="Times New Roman" w:hAnsi="Times New Roman" w:cs="Times New Roman"/>
            <w:sz w:val="28"/>
            <w:szCs w:val="28"/>
          </w:rPr>
          <w:t xml:space="preserve">, a new course called </w:t>
        </w:r>
      </w:ins>
      <w:del w:id="1055" w:author="AARP Admin" w:date="2015-09-16T12:33:00Z">
        <w:r w:rsidR="003225CA" w:rsidRPr="00DC3394" w:rsidDel="00EB3BCA">
          <w:rPr>
            <w:rFonts w:ascii="Times New Roman" w:hAnsi="Times New Roman" w:cs="Times New Roman"/>
            <w:sz w:val="28"/>
            <w:szCs w:val="28"/>
          </w:rPr>
          <w:delText xml:space="preserve">, called </w:delText>
        </w:r>
      </w:del>
      <w:r w:rsidR="003225CA" w:rsidRPr="00DC3394">
        <w:rPr>
          <w:rFonts w:ascii="Times New Roman" w:hAnsi="Times New Roman" w:cs="Times New Roman"/>
          <w:sz w:val="28"/>
          <w:szCs w:val="28"/>
        </w:rPr>
        <w:t>“Freddie Gray’s Baltimore: Past, Present and Moving Forward</w:t>
      </w:r>
      <w:del w:id="1056" w:author="AARP Admin" w:date="2015-09-16T12:33:00Z">
        <w:r w:rsidR="003225CA" w:rsidRPr="00DC3394" w:rsidDel="00EB3BCA">
          <w:rPr>
            <w:rFonts w:ascii="Times New Roman" w:hAnsi="Times New Roman" w:cs="Times New Roman"/>
            <w:sz w:val="28"/>
            <w:szCs w:val="28"/>
          </w:rPr>
          <w:delText>.</w:delText>
        </w:r>
      </w:del>
      <w:r w:rsidR="003225CA" w:rsidRPr="00DC3394">
        <w:rPr>
          <w:rFonts w:ascii="Times New Roman" w:hAnsi="Times New Roman" w:cs="Times New Roman"/>
          <w:sz w:val="28"/>
          <w:szCs w:val="28"/>
        </w:rPr>
        <w:t xml:space="preserve">” </w:t>
      </w:r>
      <w:ins w:id="1057" w:author="AARP Admin" w:date="2015-09-16T12:34:00Z">
        <w:r>
          <w:rPr>
            <w:rFonts w:ascii="Times New Roman" w:hAnsi="Times New Roman" w:cs="Times New Roman"/>
            <w:sz w:val="28"/>
            <w:szCs w:val="28"/>
          </w:rPr>
          <w:t xml:space="preserve">will </w:t>
        </w:r>
      </w:ins>
      <w:del w:id="1058" w:author="AARP Admin" w:date="2015-09-16T12:34:00Z">
        <w:r w:rsidR="003225CA" w:rsidRPr="00DC3394" w:rsidDel="00EB3BCA">
          <w:rPr>
            <w:rFonts w:ascii="Times New Roman" w:hAnsi="Times New Roman" w:cs="Times New Roman"/>
            <w:sz w:val="28"/>
            <w:szCs w:val="28"/>
          </w:rPr>
          <w:delText xml:space="preserve">The </w:delText>
        </w:r>
        <w:r w:rsidR="003225CA" w:rsidRPr="00DC3394" w:rsidDel="00EB3BCA">
          <w:rPr>
            <w:rFonts w:ascii="Times New Roman" w:hAnsi="Times New Roman" w:cs="Times New Roman"/>
            <w:sz w:val="28"/>
            <w:szCs w:val="28"/>
          </w:rPr>
          <w:lastRenderedPageBreak/>
          <w:delText xml:space="preserve">course, open to students from a variety of disciplines, will </w:delText>
        </w:r>
      </w:del>
      <w:r w:rsidR="003225CA" w:rsidRPr="00DC3394">
        <w:rPr>
          <w:rFonts w:ascii="Times New Roman" w:hAnsi="Times New Roman" w:cs="Times New Roman"/>
          <w:sz w:val="28"/>
          <w:szCs w:val="28"/>
        </w:rPr>
        <w:t xml:space="preserve">become an ongoing part of the curriculum. </w:t>
      </w:r>
    </w:p>
    <w:p w14:paraId="4A2FE991" w14:textId="77777777" w:rsidR="00002E5A" w:rsidRDefault="00002E5A">
      <w:pPr>
        <w:rPr>
          <w:ins w:id="1059" w:author="AARP Admin" w:date="2015-09-16T10:16:00Z"/>
          <w:rFonts w:ascii="Times New Roman" w:hAnsi="Times New Roman" w:cs="Times New Roman"/>
          <w:sz w:val="28"/>
          <w:szCs w:val="28"/>
        </w:rPr>
      </w:pPr>
    </w:p>
    <w:p w14:paraId="71AD5C7D" w14:textId="0C5B7E2F" w:rsidR="00385CAE" w:rsidRDefault="006D586B">
      <w:pPr>
        <w:rPr>
          <w:ins w:id="1060" w:author="Michael Anft" w:date="2015-09-10T16:10:00Z"/>
          <w:rFonts w:ascii="Times New Roman" w:hAnsi="Times New Roman" w:cs="Times New Roman"/>
          <w:sz w:val="28"/>
          <w:szCs w:val="28"/>
        </w:rPr>
      </w:pPr>
      <w:ins w:id="1061" w:author="Michael Anft" w:date="2015-09-10T16:08:00Z">
        <w:del w:id="1062" w:author="AARP Admin" w:date="2015-09-16T10:16:00Z">
          <w:r w:rsidDel="00002E5A">
            <w:rPr>
              <w:rFonts w:ascii="Times New Roman" w:hAnsi="Times New Roman" w:cs="Times New Roman"/>
              <w:sz w:val="28"/>
              <w:szCs w:val="28"/>
            </w:rPr>
            <w:delText xml:space="preserve">     </w:delText>
          </w:r>
        </w:del>
        <w:r>
          <w:rPr>
            <w:rFonts w:ascii="Times New Roman" w:hAnsi="Times New Roman" w:cs="Times New Roman"/>
            <w:sz w:val="28"/>
            <w:szCs w:val="28"/>
          </w:rPr>
          <w:t xml:space="preserve">The school </w:t>
        </w:r>
      </w:ins>
      <w:ins w:id="1063" w:author="Michael Anft" w:date="2015-09-11T10:22:00Z">
        <w:r>
          <w:rPr>
            <w:rFonts w:ascii="Times New Roman" w:hAnsi="Times New Roman" w:cs="Times New Roman"/>
            <w:sz w:val="28"/>
            <w:szCs w:val="28"/>
          </w:rPr>
          <w:t>has</w:t>
        </w:r>
      </w:ins>
      <w:ins w:id="1064" w:author="Michael Anft" w:date="2015-09-10T16:08:00Z">
        <w:r>
          <w:rPr>
            <w:rFonts w:ascii="Times New Roman" w:hAnsi="Times New Roman" w:cs="Times New Roman"/>
            <w:sz w:val="28"/>
            <w:szCs w:val="28"/>
          </w:rPr>
          <w:t xml:space="preserve"> </w:t>
        </w:r>
      </w:ins>
      <w:ins w:id="1065" w:author="Michael Anft" w:date="2015-09-11T10:22:00Z">
        <w:r>
          <w:rPr>
            <w:rFonts w:ascii="Times New Roman" w:hAnsi="Times New Roman" w:cs="Times New Roman"/>
            <w:sz w:val="28"/>
            <w:szCs w:val="28"/>
          </w:rPr>
          <w:t xml:space="preserve">expanded </w:t>
        </w:r>
      </w:ins>
      <w:ins w:id="1066" w:author="Michael Anft" w:date="2015-09-10T16:08:00Z">
        <w:r w:rsidR="00385CAE">
          <w:rPr>
            <w:rFonts w:ascii="Times New Roman" w:hAnsi="Times New Roman" w:cs="Times New Roman"/>
            <w:sz w:val="28"/>
            <w:szCs w:val="28"/>
          </w:rPr>
          <w:t xml:space="preserve">its work in </w:t>
        </w:r>
        <w:proofErr w:type="spellStart"/>
        <w:r w:rsidR="00385CAE">
          <w:rPr>
            <w:rFonts w:ascii="Times New Roman" w:hAnsi="Times New Roman" w:cs="Times New Roman"/>
            <w:sz w:val="28"/>
            <w:szCs w:val="28"/>
          </w:rPr>
          <w:t>Sandtown</w:t>
        </w:r>
        <w:proofErr w:type="spellEnd"/>
        <w:r w:rsidR="00385CAE">
          <w:rPr>
            <w:rFonts w:ascii="Times New Roman" w:hAnsi="Times New Roman" w:cs="Times New Roman"/>
            <w:sz w:val="28"/>
            <w:szCs w:val="28"/>
          </w:rPr>
          <w:t xml:space="preserve"> and neighborhoods like it</w:t>
        </w:r>
      </w:ins>
      <w:ins w:id="1067" w:author="Michael Anft" w:date="2015-09-11T10:22:00Z">
        <w:r>
          <w:rPr>
            <w:rFonts w:ascii="Times New Roman" w:hAnsi="Times New Roman" w:cs="Times New Roman"/>
            <w:sz w:val="28"/>
            <w:szCs w:val="28"/>
          </w:rPr>
          <w:t xml:space="preserve"> in the past year</w:t>
        </w:r>
      </w:ins>
      <w:ins w:id="1068" w:author="Michael Anft" w:date="2015-09-10T16:08:00Z">
        <w:r w:rsidR="00385CAE">
          <w:rPr>
            <w:rFonts w:ascii="Times New Roman" w:hAnsi="Times New Roman" w:cs="Times New Roman"/>
            <w:sz w:val="28"/>
            <w:szCs w:val="28"/>
          </w:rPr>
          <w:t>, l</w:t>
        </w:r>
      </w:ins>
      <w:ins w:id="1069" w:author="Michael Anft" w:date="2015-09-10T16:09:00Z">
        <w:r w:rsidR="00385CAE">
          <w:rPr>
            <w:rFonts w:ascii="Times New Roman" w:hAnsi="Times New Roman" w:cs="Times New Roman"/>
            <w:sz w:val="28"/>
            <w:szCs w:val="28"/>
          </w:rPr>
          <w:t>inking up with nonprofit groups and a student bar association to teach kids from four urban high schools their legal rights</w:t>
        </w:r>
      </w:ins>
      <w:ins w:id="1070" w:author="Michael Anft" w:date="2015-09-10T16:10:00Z">
        <w:r w:rsidR="00385CAE">
          <w:rPr>
            <w:rFonts w:ascii="Times New Roman" w:hAnsi="Times New Roman" w:cs="Times New Roman"/>
            <w:sz w:val="28"/>
            <w:szCs w:val="28"/>
          </w:rPr>
          <w:t>.</w:t>
        </w:r>
      </w:ins>
      <w:ins w:id="1071" w:author="Michael Anft" w:date="2015-09-11T10:22:00Z">
        <w:r>
          <w:rPr>
            <w:rFonts w:ascii="Times New Roman" w:hAnsi="Times New Roman" w:cs="Times New Roman"/>
            <w:sz w:val="28"/>
            <w:szCs w:val="28"/>
          </w:rPr>
          <w:t xml:space="preserve"> More than 50 sat in while Marilyn Mosby and others told them about their constitutional protections</w:t>
        </w:r>
      </w:ins>
      <w:ins w:id="1072" w:author="AARP Admin" w:date="2015-09-16T12:34:00Z">
        <w:r w:rsidR="00EB3BCA">
          <w:rPr>
            <w:rFonts w:ascii="Times New Roman" w:hAnsi="Times New Roman" w:cs="Times New Roman"/>
            <w:sz w:val="28"/>
            <w:szCs w:val="28"/>
          </w:rPr>
          <w:t xml:space="preserve">; </w:t>
        </w:r>
      </w:ins>
      <w:ins w:id="1073" w:author="Michael Anft" w:date="2015-09-11T10:22:00Z">
        <w:del w:id="1074" w:author="AARP Admin" w:date="2015-09-16T12:34:00Z">
          <w:r w:rsidDel="00EB3BCA">
            <w:rPr>
              <w:rFonts w:ascii="Times New Roman" w:hAnsi="Times New Roman" w:cs="Times New Roman"/>
              <w:sz w:val="28"/>
              <w:szCs w:val="28"/>
            </w:rPr>
            <w:delText xml:space="preserve">, while </w:delText>
          </w:r>
        </w:del>
        <w:r>
          <w:rPr>
            <w:rFonts w:ascii="Times New Roman" w:hAnsi="Times New Roman" w:cs="Times New Roman"/>
            <w:sz w:val="28"/>
            <w:szCs w:val="28"/>
          </w:rPr>
          <w:t>a separate program led by law students</w:t>
        </w:r>
      </w:ins>
      <w:ins w:id="1075" w:author="Michael Anft" w:date="2015-09-11T10:30:00Z">
        <w:r w:rsidR="00367D39">
          <w:rPr>
            <w:rFonts w:ascii="Times New Roman" w:hAnsi="Times New Roman" w:cs="Times New Roman"/>
            <w:sz w:val="28"/>
            <w:szCs w:val="28"/>
          </w:rPr>
          <w:t xml:space="preserve"> holds workshops for middle school kids on freedom of speech.</w:t>
        </w:r>
      </w:ins>
    </w:p>
    <w:p w14:paraId="0BF289A8" w14:textId="77777777" w:rsidR="00002E5A" w:rsidRDefault="00002E5A">
      <w:pPr>
        <w:rPr>
          <w:ins w:id="1076" w:author="AARP Admin" w:date="2015-09-16T10:16:00Z"/>
          <w:rFonts w:ascii="Times New Roman" w:hAnsi="Times New Roman" w:cs="Times New Roman"/>
          <w:sz w:val="28"/>
          <w:szCs w:val="28"/>
        </w:rPr>
      </w:pPr>
    </w:p>
    <w:p w14:paraId="5E164309" w14:textId="327B7C62" w:rsidR="00D07128" w:rsidRPr="00DC3394" w:rsidRDefault="00EB3BCA">
      <w:pPr>
        <w:rPr>
          <w:rFonts w:ascii="Times New Roman" w:hAnsi="Times New Roman" w:cs="Times New Roman"/>
          <w:sz w:val="28"/>
          <w:szCs w:val="28"/>
        </w:rPr>
      </w:pPr>
      <w:ins w:id="1077" w:author="AARP Admin" w:date="2015-09-16T12:35:00Z">
        <w:r>
          <w:rPr>
            <w:rFonts w:ascii="Times New Roman" w:hAnsi="Times New Roman" w:cs="Times New Roman"/>
            <w:sz w:val="28"/>
            <w:szCs w:val="28"/>
          </w:rPr>
          <w:t xml:space="preserve">Freddie’s old bondman, </w:t>
        </w:r>
      </w:ins>
      <w:ins w:id="1078" w:author="Michael Anft" w:date="2015-09-10T16:10:00Z">
        <w:del w:id="1079" w:author="AARP Admin" w:date="2015-09-16T10:16:00Z">
          <w:r w:rsidR="00385CAE" w:rsidDel="00002E5A">
            <w:rPr>
              <w:rFonts w:ascii="Times New Roman" w:hAnsi="Times New Roman" w:cs="Times New Roman"/>
              <w:sz w:val="28"/>
              <w:szCs w:val="28"/>
            </w:rPr>
            <w:delText xml:space="preserve">     </w:delText>
          </w:r>
        </w:del>
        <w:proofErr w:type="spellStart"/>
        <w:r w:rsidR="00385CAE">
          <w:rPr>
            <w:rFonts w:ascii="Times New Roman" w:hAnsi="Times New Roman" w:cs="Times New Roman"/>
            <w:sz w:val="28"/>
            <w:szCs w:val="28"/>
          </w:rPr>
          <w:t>Toak</w:t>
        </w:r>
        <w:proofErr w:type="spellEnd"/>
        <w:r w:rsidR="00385CAE">
          <w:rPr>
            <w:rFonts w:ascii="Times New Roman" w:hAnsi="Times New Roman" w:cs="Times New Roman"/>
            <w:sz w:val="28"/>
            <w:szCs w:val="28"/>
          </w:rPr>
          <w:t xml:space="preserve"> Reid</w:t>
        </w:r>
      </w:ins>
      <w:ins w:id="1080" w:author="AARP Admin" w:date="2015-09-16T12:35:00Z">
        <w:r>
          <w:rPr>
            <w:rFonts w:ascii="Times New Roman" w:hAnsi="Times New Roman" w:cs="Times New Roman"/>
            <w:sz w:val="28"/>
            <w:szCs w:val="28"/>
          </w:rPr>
          <w:t>,</w:t>
        </w:r>
      </w:ins>
      <w:ins w:id="1081" w:author="Michael Anft" w:date="2015-09-10T16:10:00Z">
        <w:r w:rsidR="00385CAE">
          <w:rPr>
            <w:rFonts w:ascii="Times New Roman" w:hAnsi="Times New Roman" w:cs="Times New Roman"/>
            <w:sz w:val="28"/>
            <w:szCs w:val="28"/>
          </w:rPr>
          <w:t xml:space="preserve"> </w:t>
        </w:r>
        <w:del w:id="1082" w:author="AARP Admin" w:date="2015-09-16T10:16:00Z">
          <w:r w:rsidR="00385CAE" w:rsidDel="00002E5A">
            <w:rPr>
              <w:rFonts w:ascii="Times New Roman" w:hAnsi="Times New Roman" w:cs="Times New Roman"/>
              <w:sz w:val="28"/>
              <w:szCs w:val="28"/>
            </w:rPr>
            <w:delText>says he’s</w:delText>
          </w:r>
        </w:del>
      </w:ins>
      <w:ins w:id="1083" w:author="AARP Admin" w:date="2015-09-16T12:35:00Z">
        <w:r>
          <w:rPr>
            <w:rFonts w:ascii="Times New Roman" w:hAnsi="Times New Roman" w:cs="Times New Roman"/>
            <w:sz w:val="28"/>
            <w:szCs w:val="28"/>
          </w:rPr>
          <w:t>says he’s</w:t>
        </w:r>
      </w:ins>
      <w:ins w:id="1084" w:author="AARP Admin" w:date="2015-09-16T10:16:00Z">
        <w:r w:rsidR="00002E5A">
          <w:rPr>
            <w:rFonts w:ascii="Times New Roman" w:hAnsi="Times New Roman" w:cs="Times New Roman"/>
            <w:sz w:val="28"/>
            <w:szCs w:val="28"/>
          </w:rPr>
          <w:t xml:space="preserve"> getting</w:t>
        </w:r>
      </w:ins>
      <w:ins w:id="1085" w:author="Michael Anft" w:date="2015-09-10T16:10:00Z">
        <w:r w:rsidR="00385CAE">
          <w:rPr>
            <w:rFonts w:ascii="Times New Roman" w:hAnsi="Times New Roman" w:cs="Times New Roman"/>
            <w:sz w:val="28"/>
            <w:szCs w:val="28"/>
          </w:rPr>
          <w:t xml:space="preserve"> </w:t>
        </w:r>
        <w:del w:id="1086" w:author="AARP Admin" w:date="2015-09-16T10:17:00Z">
          <w:r w:rsidR="00385CAE" w:rsidDel="00002E5A">
            <w:rPr>
              <w:rFonts w:ascii="Times New Roman" w:hAnsi="Times New Roman" w:cs="Times New Roman"/>
              <w:sz w:val="28"/>
              <w:szCs w:val="28"/>
            </w:rPr>
            <w:delText xml:space="preserve">becoming </w:delText>
          </w:r>
        </w:del>
        <w:r w:rsidR="00385CAE">
          <w:rPr>
            <w:rFonts w:ascii="Times New Roman" w:hAnsi="Times New Roman" w:cs="Times New Roman"/>
            <w:sz w:val="28"/>
            <w:szCs w:val="28"/>
          </w:rPr>
          <w:t>involved with the law school</w:t>
        </w:r>
      </w:ins>
      <w:ins w:id="1087" w:author="Michael Anft" w:date="2015-09-10T16:11:00Z">
        <w:r w:rsidR="00385CAE">
          <w:rPr>
            <w:rFonts w:ascii="Times New Roman" w:hAnsi="Times New Roman" w:cs="Times New Roman"/>
            <w:sz w:val="28"/>
            <w:szCs w:val="28"/>
          </w:rPr>
          <w:t>’s</w:t>
        </w:r>
      </w:ins>
      <w:ins w:id="1088" w:author="Michael Anft" w:date="2015-09-10T16:10:00Z">
        <w:r w:rsidR="006D586B">
          <w:rPr>
            <w:rFonts w:ascii="Times New Roman" w:hAnsi="Times New Roman" w:cs="Times New Roman"/>
            <w:sz w:val="28"/>
            <w:szCs w:val="28"/>
          </w:rPr>
          <w:t xml:space="preserve"> efforts</w:t>
        </w:r>
      </w:ins>
      <w:ins w:id="1089" w:author="Michael Anft" w:date="2015-09-11T10:31:00Z">
        <w:r w:rsidR="00367D39">
          <w:rPr>
            <w:rFonts w:ascii="Times New Roman" w:hAnsi="Times New Roman" w:cs="Times New Roman"/>
            <w:sz w:val="28"/>
            <w:szCs w:val="28"/>
          </w:rPr>
          <w:t xml:space="preserve"> to inform kids of how to behave when confronted by police</w:t>
        </w:r>
      </w:ins>
      <w:ins w:id="1090" w:author="Michael Anft" w:date="2015-09-10T16:10:00Z">
        <w:r w:rsidR="006D586B">
          <w:rPr>
            <w:rFonts w:ascii="Times New Roman" w:hAnsi="Times New Roman" w:cs="Times New Roman"/>
            <w:sz w:val="28"/>
            <w:szCs w:val="28"/>
          </w:rPr>
          <w:t xml:space="preserve">. </w:t>
        </w:r>
      </w:ins>
      <w:ins w:id="1091" w:author="AARP Admin" w:date="2015-09-16T10:16:00Z">
        <w:r w:rsidR="00002E5A">
          <w:rPr>
            <w:rFonts w:ascii="Times New Roman" w:hAnsi="Times New Roman" w:cs="Times New Roman"/>
            <w:sz w:val="28"/>
            <w:szCs w:val="28"/>
          </w:rPr>
          <w:t xml:space="preserve">He </w:t>
        </w:r>
      </w:ins>
      <w:ins w:id="1092" w:author="Michael Anft" w:date="2015-09-11T10:30:00Z">
        <w:del w:id="1093" w:author="AARP Admin" w:date="2015-09-16T10:16:00Z">
          <w:r w:rsidR="00367D39" w:rsidDel="00002E5A">
            <w:rPr>
              <w:rFonts w:ascii="Times New Roman" w:hAnsi="Times New Roman" w:cs="Times New Roman"/>
              <w:sz w:val="28"/>
              <w:szCs w:val="28"/>
            </w:rPr>
            <w:delText>By doing so, h</w:delText>
          </w:r>
        </w:del>
      </w:ins>
      <w:ins w:id="1094" w:author="Michael Anft" w:date="2015-09-10T16:10:00Z">
        <w:del w:id="1095" w:author="AARP Admin" w:date="2015-09-16T10:16:00Z">
          <w:r w:rsidR="006D586B" w:rsidDel="00002E5A">
            <w:rPr>
              <w:rFonts w:ascii="Times New Roman" w:hAnsi="Times New Roman" w:cs="Times New Roman"/>
              <w:sz w:val="28"/>
              <w:szCs w:val="28"/>
            </w:rPr>
            <w:delText xml:space="preserve">e </w:delText>
          </w:r>
        </w:del>
        <w:r w:rsidR="006D586B">
          <w:rPr>
            <w:rFonts w:ascii="Times New Roman" w:hAnsi="Times New Roman" w:cs="Times New Roman"/>
            <w:sz w:val="28"/>
            <w:szCs w:val="28"/>
          </w:rPr>
          <w:t xml:space="preserve">hopes </w:t>
        </w:r>
      </w:ins>
      <w:ins w:id="1096" w:author="Michael Anft" w:date="2015-09-11T10:23:00Z">
        <w:r w:rsidR="006D586B">
          <w:rPr>
            <w:rFonts w:ascii="Times New Roman" w:hAnsi="Times New Roman" w:cs="Times New Roman"/>
            <w:sz w:val="28"/>
            <w:szCs w:val="28"/>
          </w:rPr>
          <w:t>to reach</w:t>
        </w:r>
      </w:ins>
      <w:ins w:id="1097" w:author="Michael Anft" w:date="2015-09-10T16:10:00Z">
        <w:r w:rsidR="00385CAE">
          <w:rPr>
            <w:rFonts w:ascii="Times New Roman" w:hAnsi="Times New Roman" w:cs="Times New Roman"/>
            <w:sz w:val="28"/>
            <w:szCs w:val="28"/>
          </w:rPr>
          <w:t xml:space="preserve"> a new generation of West Baltimore </w:t>
        </w:r>
      </w:ins>
      <w:del w:id="1098" w:author="Michael Anft" w:date="2015-09-10T16:11:00Z">
        <w:r w:rsidR="003225CA" w:rsidRPr="00DC3394" w:rsidDel="00385CAE">
          <w:rPr>
            <w:rFonts w:ascii="Times New Roman" w:hAnsi="Times New Roman" w:cs="Times New Roman"/>
            <w:sz w:val="28"/>
            <w:szCs w:val="28"/>
          </w:rPr>
          <w:delText xml:space="preserve">Meanwhile, Toak Reid says he works with people at the school to teach West Baltimore </w:delText>
        </w:r>
      </w:del>
      <w:r w:rsidR="003225CA" w:rsidRPr="00DC3394">
        <w:rPr>
          <w:rFonts w:ascii="Times New Roman" w:hAnsi="Times New Roman" w:cs="Times New Roman"/>
          <w:sz w:val="28"/>
          <w:szCs w:val="28"/>
        </w:rPr>
        <w:t>schoolchildren</w:t>
      </w:r>
      <w:ins w:id="1099" w:author="AARP Admin" w:date="2015-09-16T10:16:00Z">
        <w:r w:rsidR="00002E5A">
          <w:rPr>
            <w:rFonts w:ascii="Times New Roman" w:hAnsi="Times New Roman" w:cs="Times New Roman"/>
            <w:sz w:val="28"/>
            <w:szCs w:val="28"/>
          </w:rPr>
          <w:t xml:space="preserve">, he says, </w:t>
        </w:r>
      </w:ins>
      <w:del w:id="1100" w:author="AARP Admin" w:date="2015-09-16T10:16:00Z">
        <w:r w:rsidR="003225CA" w:rsidRPr="00DC3394" w:rsidDel="00002E5A">
          <w:rPr>
            <w:rFonts w:ascii="Times New Roman" w:hAnsi="Times New Roman" w:cs="Times New Roman"/>
            <w:sz w:val="28"/>
            <w:szCs w:val="28"/>
          </w:rPr>
          <w:delText xml:space="preserve"> </w:delText>
        </w:r>
      </w:del>
      <w:ins w:id="1101" w:author="Michael Anft" w:date="2015-09-10T16:12:00Z">
        <w:del w:id="1102" w:author="AARP Admin" w:date="2015-09-16T10:17:00Z">
          <w:r w:rsidR="004D0400" w:rsidDel="00002E5A">
            <w:rPr>
              <w:rFonts w:ascii="Times New Roman" w:hAnsi="Times New Roman" w:cs="Times New Roman"/>
              <w:sz w:val="28"/>
              <w:szCs w:val="28"/>
            </w:rPr>
            <w:delText>so</w:delText>
          </w:r>
        </w:del>
      </w:ins>
      <w:del w:id="1103" w:author="AARP Admin" w:date="2015-09-16T10:17:00Z">
        <w:r w:rsidR="003225CA" w:rsidRPr="00DC3394" w:rsidDel="00002E5A">
          <w:rPr>
            <w:rFonts w:ascii="Times New Roman" w:hAnsi="Times New Roman" w:cs="Times New Roman"/>
            <w:sz w:val="28"/>
            <w:szCs w:val="28"/>
          </w:rPr>
          <w:delText xml:space="preserve">about their rights </w:delText>
        </w:r>
        <w:r w:rsidR="00087253" w:rsidRPr="00DC3394" w:rsidDel="00002E5A">
          <w:rPr>
            <w:rFonts w:ascii="Times New Roman" w:hAnsi="Times New Roman" w:cs="Times New Roman"/>
            <w:sz w:val="28"/>
            <w:szCs w:val="28"/>
          </w:rPr>
          <w:delText xml:space="preserve">so </w:delText>
        </w:r>
      </w:del>
      <w:r w:rsidR="00087253" w:rsidRPr="00DC3394">
        <w:rPr>
          <w:rFonts w:ascii="Times New Roman" w:hAnsi="Times New Roman" w:cs="Times New Roman"/>
          <w:sz w:val="28"/>
          <w:szCs w:val="28"/>
        </w:rPr>
        <w:t>“</w:t>
      </w:r>
      <w:ins w:id="1104" w:author="AARP Admin" w:date="2015-09-16T10:17:00Z">
        <w:r w:rsidR="00002E5A">
          <w:rPr>
            <w:rFonts w:ascii="Times New Roman" w:hAnsi="Times New Roman" w:cs="Times New Roman"/>
            <w:sz w:val="28"/>
            <w:szCs w:val="28"/>
          </w:rPr>
          <w:t xml:space="preserve">so </w:t>
        </w:r>
      </w:ins>
      <w:ins w:id="1105" w:author="Michael Anft" w:date="2015-09-10T16:12:00Z">
        <w:r w:rsidR="00385CAE">
          <w:rPr>
            <w:rFonts w:ascii="Times New Roman" w:hAnsi="Times New Roman" w:cs="Times New Roman"/>
            <w:sz w:val="28"/>
            <w:szCs w:val="28"/>
          </w:rPr>
          <w:t>t</w:t>
        </w:r>
      </w:ins>
      <w:del w:id="1106" w:author="Michael Anft" w:date="2015-09-10T16:12:00Z">
        <w:r w:rsidR="00087253" w:rsidRPr="00DC3394" w:rsidDel="00385CAE">
          <w:rPr>
            <w:rFonts w:ascii="Times New Roman" w:hAnsi="Times New Roman" w:cs="Times New Roman"/>
            <w:sz w:val="28"/>
            <w:szCs w:val="28"/>
          </w:rPr>
          <w:delText>t</w:delText>
        </w:r>
      </w:del>
      <w:r w:rsidR="00087253" w:rsidRPr="00DC3394">
        <w:rPr>
          <w:rFonts w:ascii="Times New Roman" w:hAnsi="Times New Roman" w:cs="Times New Roman"/>
          <w:sz w:val="28"/>
          <w:szCs w:val="28"/>
        </w:rPr>
        <w:t>hey don’t</w:t>
      </w:r>
      <w:del w:id="1107" w:author="Michael Anft" w:date="2015-09-11T10:24:00Z">
        <w:r w:rsidR="00087253" w:rsidRPr="00DC3394" w:rsidDel="004D0400">
          <w:rPr>
            <w:rFonts w:ascii="Times New Roman" w:hAnsi="Times New Roman" w:cs="Times New Roman"/>
            <w:sz w:val="28"/>
            <w:szCs w:val="28"/>
          </w:rPr>
          <w:delText xml:space="preserve"> </w:delText>
        </w:r>
      </w:del>
      <w:ins w:id="1108" w:author="Michael Anft" w:date="2015-09-10T16:12:00Z">
        <w:r w:rsidR="00385CAE">
          <w:rPr>
            <w:rFonts w:ascii="Times New Roman" w:hAnsi="Times New Roman" w:cs="Times New Roman"/>
            <w:sz w:val="28"/>
            <w:szCs w:val="28"/>
          </w:rPr>
          <w:t xml:space="preserve"> </w:t>
        </w:r>
      </w:ins>
      <w:r w:rsidR="00087253" w:rsidRPr="00DC3394">
        <w:rPr>
          <w:rFonts w:ascii="Times New Roman" w:hAnsi="Times New Roman" w:cs="Times New Roman"/>
          <w:sz w:val="28"/>
          <w:szCs w:val="28"/>
        </w:rPr>
        <w:t>run like Freddie did</w:t>
      </w:r>
      <w:ins w:id="1109" w:author="Michael Anft" w:date="2015-09-10T16:12:00Z">
        <w:r w:rsidR="00385CAE">
          <w:rPr>
            <w:rFonts w:ascii="Times New Roman" w:hAnsi="Times New Roman" w:cs="Times New Roman"/>
            <w:sz w:val="28"/>
            <w:szCs w:val="28"/>
          </w:rPr>
          <w:t>.”</w:t>
        </w:r>
      </w:ins>
      <w:del w:id="1110" w:author="Michael Anft" w:date="2015-09-10T16:12:00Z">
        <w:r w:rsidR="00087253" w:rsidRPr="00DC3394" w:rsidDel="00385CAE">
          <w:rPr>
            <w:rFonts w:ascii="Times New Roman" w:hAnsi="Times New Roman" w:cs="Times New Roman"/>
            <w:sz w:val="28"/>
            <w:szCs w:val="28"/>
          </w:rPr>
          <w:delText>,” he says.</w:delText>
        </w:r>
      </w:del>
      <w:ins w:id="1111" w:author="AARP Admin" w:date="2015-09-03T18:07:00Z">
        <w:del w:id="1112" w:author="Michael Anft" w:date="2015-09-10T16:12:00Z">
          <w:r w:rsidR="00253BB8" w:rsidDel="00385CAE">
            <w:rPr>
              <w:rFonts w:ascii="Times New Roman" w:hAnsi="Times New Roman" w:cs="Times New Roman"/>
              <w:sz w:val="28"/>
              <w:szCs w:val="28"/>
            </w:rPr>
            <w:delText>[</w:delText>
          </w:r>
        </w:del>
      </w:ins>
      <w:ins w:id="1113" w:author="AARP Admin" w:date="2015-09-04T08:52:00Z">
        <w:del w:id="1114" w:author="Michael Anft" w:date="2015-09-10T16:08:00Z">
          <w:r w:rsidR="00A82D79" w:rsidDel="00385CAE">
            <w:rPr>
              <w:rFonts w:ascii="Times New Roman" w:hAnsi="Times New Roman" w:cs="Times New Roman"/>
              <w:sz w:val="28"/>
              <w:szCs w:val="28"/>
            </w:rPr>
            <w:delText xml:space="preserve">THIS TIDBIT FASCINATES ME—THIS CLASS ON HOW TO DEAL W/ COPS. </w:delText>
          </w:r>
        </w:del>
      </w:ins>
      <w:ins w:id="1115" w:author="AARP Admin" w:date="2015-09-04T08:53:00Z">
        <w:del w:id="1116" w:author="Michael Anft" w:date="2015-09-10T16:08:00Z">
          <w:r w:rsidR="00A82D79" w:rsidDel="00385CAE">
            <w:rPr>
              <w:rFonts w:ascii="Times New Roman" w:hAnsi="Times New Roman" w:cs="Times New Roman"/>
              <w:sz w:val="28"/>
              <w:szCs w:val="28"/>
            </w:rPr>
            <w:delText xml:space="preserve">ANY MORE ON THIS? </w:delText>
          </w:r>
        </w:del>
      </w:ins>
      <w:ins w:id="1117" w:author="AARP Admin" w:date="2015-09-04T08:52:00Z">
        <w:del w:id="1118" w:author="Michael Anft" w:date="2015-09-10T16:08:00Z">
          <w:r w:rsidR="00A82D79" w:rsidDel="00385CAE">
            <w:rPr>
              <w:rFonts w:ascii="Times New Roman" w:hAnsi="Times New Roman" w:cs="Times New Roman"/>
              <w:sz w:val="28"/>
              <w:szCs w:val="28"/>
            </w:rPr>
            <w:delText xml:space="preserve">AND IT DOES BRING THE STORY TO A FULL CIRCLE. </w:delText>
          </w:r>
        </w:del>
      </w:ins>
      <w:ins w:id="1119" w:author="AARP Admin" w:date="2015-09-03T18:07:00Z">
        <w:del w:id="1120" w:author="Michael Anft" w:date="2015-09-10T16:08:00Z">
          <w:r w:rsidR="00253BB8" w:rsidDel="00385CAE">
            <w:rPr>
              <w:rFonts w:ascii="Times New Roman" w:hAnsi="Times New Roman" w:cs="Times New Roman"/>
              <w:sz w:val="28"/>
              <w:szCs w:val="28"/>
            </w:rPr>
            <w:delText>MIGHT BE A CLOSING LINE?]</w:delText>
          </w:r>
        </w:del>
      </w:ins>
    </w:p>
    <w:p w14:paraId="4CE5A586" w14:textId="4C544E23" w:rsidR="00087253" w:rsidRPr="00DC3394" w:rsidDel="00F2151A" w:rsidRDefault="000B055C">
      <w:pPr>
        <w:rPr>
          <w:del w:id="1121" w:author="Michael Anft" w:date="2015-09-10T16:02:00Z"/>
          <w:rFonts w:ascii="Times New Roman" w:hAnsi="Times New Roman" w:cs="Times New Roman"/>
          <w:sz w:val="28"/>
          <w:szCs w:val="28"/>
        </w:rPr>
      </w:pPr>
      <w:r w:rsidRPr="00DC3394">
        <w:rPr>
          <w:rFonts w:ascii="Times New Roman" w:hAnsi="Times New Roman" w:cs="Times New Roman"/>
          <w:sz w:val="28"/>
          <w:szCs w:val="28"/>
        </w:rPr>
        <w:t xml:space="preserve"> </w:t>
      </w:r>
      <w:del w:id="1122" w:author="Michael Anft" w:date="2015-09-10T16:02:00Z">
        <w:r w:rsidRPr="00DC3394" w:rsidDel="00F2151A">
          <w:rPr>
            <w:rFonts w:ascii="Times New Roman" w:hAnsi="Times New Roman" w:cs="Times New Roman"/>
            <w:sz w:val="28"/>
            <w:szCs w:val="28"/>
          </w:rPr>
          <w:delText xml:space="preserve">    </w:delText>
        </w:r>
        <w:r w:rsidR="00087253" w:rsidRPr="00DC3394" w:rsidDel="00F2151A">
          <w:rPr>
            <w:rFonts w:ascii="Times New Roman" w:hAnsi="Times New Roman" w:cs="Times New Roman"/>
            <w:sz w:val="28"/>
            <w:szCs w:val="28"/>
          </w:rPr>
          <w:delText>Not everyone sees all the signs as hopeful, however. Without genuine opportunity for jobs and education, they say, Sandtown will continue to sink.</w:delText>
        </w:r>
      </w:del>
    </w:p>
    <w:p w14:paraId="229D5F38" w14:textId="3BA0C5F3" w:rsidR="00087253" w:rsidRPr="00DC3394" w:rsidDel="00F2151A" w:rsidRDefault="00087253">
      <w:pPr>
        <w:rPr>
          <w:del w:id="1123" w:author="Michael Anft" w:date="2015-09-10T16:02:00Z"/>
          <w:rFonts w:ascii="Times New Roman" w:hAnsi="Times New Roman" w:cs="Times New Roman"/>
          <w:sz w:val="28"/>
          <w:szCs w:val="28"/>
        </w:rPr>
      </w:pPr>
      <w:del w:id="1124" w:author="Michael Anft" w:date="2015-09-10T16:02:00Z">
        <w:r w:rsidRPr="00DC3394" w:rsidDel="00F2151A">
          <w:rPr>
            <w:rFonts w:ascii="Times New Roman" w:hAnsi="Times New Roman" w:cs="Times New Roman"/>
            <w:sz w:val="28"/>
            <w:szCs w:val="28"/>
          </w:rPr>
          <w:delText xml:space="preserve">     </w:delText>
        </w:r>
      </w:del>
    </w:p>
    <w:p w14:paraId="0B923E85" w14:textId="3603B560" w:rsidR="00101180" w:rsidRPr="00DC3394" w:rsidDel="00F2151A" w:rsidRDefault="00087253">
      <w:pPr>
        <w:rPr>
          <w:del w:id="1125" w:author="Michael Anft" w:date="2015-09-10T16:02:00Z"/>
          <w:rFonts w:ascii="Times New Roman" w:hAnsi="Times New Roman" w:cs="Times New Roman"/>
          <w:sz w:val="28"/>
          <w:szCs w:val="28"/>
        </w:rPr>
      </w:pPr>
      <w:del w:id="1126" w:author="Michael Anft" w:date="2015-09-10T16:02:00Z">
        <w:r w:rsidRPr="00DC3394" w:rsidDel="00F2151A">
          <w:rPr>
            <w:rFonts w:ascii="Times New Roman" w:hAnsi="Times New Roman" w:cs="Times New Roman"/>
            <w:sz w:val="28"/>
            <w:szCs w:val="28"/>
          </w:rPr>
          <w:delText xml:space="preserve">     </w:delText>
        </w:r>
        <w:r w:rsidR="00563B8A" w:rsidRPr="00DC3394" w:rsidDel="00F2151A">
          <w:rPr>
            <w:rFonts w:ascii="Times New Roman" w:hAnsi="Times New Roman" w:cs="Times New Roman"/>
            <w:sz w:val="28"/>
            <w:szCs w:val="28"/>
          </w:rPr>
          <w:delText xml:space="preserve">If Freddie Gray had survived that paddy wagon ride, he would have </w:delText>
        </w:r>
        <w:r w:rsidR="000B055C" w:rsidRPr="00DC3394" w:rsidDel="00F2151A">
          <w:rPr>
            <w:rFonts w:ascii="Times New Roman" w:hAnsi="Times New Roman" w:cs="Times New Roman"/>
            <w:sz w:val="28"/>
            <w:szCs w:val="28"/>
          </w:rPr>
          <w:delText>been tried for having a knife that may or may not been illegal</w:delText>
        </w:r>
        <w:r w:rsidR="00563B8A" w:rsidRPr="00DC3394" w:rsidDel="00F2151A">
          <w:rPr>
            <w:rFonts w:ascii="Times New Roman" w:hAnsi="Times New Roman" w:cs="Times New Roman"/>
            <w:sz w:val="28"/>
            <w:szCs w:val="28"/>
          </w:rPr>
          <w:delText>, maybe gone to jail for breaki</w:delText>
        </w:r>
        <w:r w:rsidR="004E3AE8" w:rsidRPr="00DC3394" w:rsidDel="00F2151A">
          <w:rPr>
            <w:rFonts w:ascii="Times New Roman" w:hAnsi="Times New Roman" w:cs="Times New Roman"/>
            <w:sz w:val="28"/>
            <w:szCs w:val="28"/>
          </w:rPr>
          <w:delText>ng probation, Brown adds</w:delText>
        </w:r>
        <w:r w:rsidR="00101180" w:rsidRPr="00DC3394" w:rsidDel="00F2151A">
          <w:rPr>
            <w:rFonts w:ascii="Times New Roman" w:hAnsi="Times New Roman" w:cs="Times New Roman"/>
            <w:sz w:val="28"/>
            <w:szCs w:val="28"/>
          </w:rPr>
          <w:delText xml:space="preserve">. </w:delText>
        </w:r>
        <w:r w:rsidR="00A725D6" w:rsidRPr="00DC3394" w:rsidDel="00F2151A">
          <w:rPr>
            <w:rFonts w:ascii="Times New Roman" w:hAnsi="Times New Roman" w:cs="Times New Roman"/>
            <w:sz w:val="28"/>
            <w:szCs w:val="28"/>
          </w:rPr>
          <w:delText>“They woul</w:delText>
        </w:r>
        <w:r w:rsidR="00101180" w:rsidRPr="00DC3394" w:rsidDel="00F2151A">
          <w:rPr>
            <w:rFonts w:ascii="Times New Roman" w:hAnsi="Times New Roman" w:cs="Times New Roman"/>
            <w:sz w:val="28"/>
            <w:szCs w:val="28"/>
          </w:rPr>
          <w:delText>d have just thrown him in court again and gone thr</w:delText>
        </w:r>
        <w:r w:rsidR="00213B53" w:rsidRPr="00DC3394" w:rsidDel="00F2151A">
          <w:rPr>
            <w:rFonts w:ascii="Times New Roman" w:hAnsi="Times New Roman" w:cs="Times New Roman"/>
            <w:sz w:val="28"/>
            <w:szCs w:val="28"/>
          </w:rPr>
          <w:delText>ough the motions. The system is</w:delText>
        </w:r>
        <w:r w:rsidR="00101180" w:rsidRPr="00DC3394" w:rsidDel="00F2151A">
          <w:rPr>
            <w:rFonts w:ascii="Times New Roman" w:hAnsi="Times New Roman" w:cs="Times New Roman"/>
            <w:sz w:val="28"/>
            <w:szCs w:val="28"/>
          </w:rPr>
          <w:delText xml:space="preserve"> nothing but dysfunction.”</w:delText>
        </w:r>
      </w:del>
    </w:p>
    <w:p w14:paraId="450229CA" w14:textId="3FCF2AA3" w:rsidR="00415C12" w:rsidRPr="00DC3394" w:rsidDel="00F2151A" w:rsidRDefault="004F7F96">
      <w:pPr>
        <w:rPr>
          <w:del w:id="1127" w:author="Michael Anft" w:date="2015-09-10T16:02:00Z"/>
          <w:rFonts w:ascii="Times New Roman" w:hAnsi="Times New Roman" w:cs="Times New Roman"/>
          <w:sz w:val="28"/>
          <w:szCs w:val="28"/>
        </w:rPr>
      </w:pPr>
      <w:ins w:id="1128" w:author="AARP Admin" w:date="2015-09-04T08:56:00Z">
        <w:del w:id="1129" w:author="Michael Anft" w:date="2015-09-10T16:02:00Z">
          <w:r w:rsidDel="00F2151A">
            <w:rPr>
              <w:rFonts w:ascii="Times New Roman" w:hAnsi="Times New Roman" w:cs="Times New Roman"/>
              <w:sz w:val="28"/>
              <w:szCs w:val="28"/>
            </w:rPr>
            <w:delText xml:space="preserve"> [NOT SURE ABOUT TELLING THE REST OF THE ARREST STORY AS THE ENDING—FEELS LIKE WE ALREADY KNOW THIS FROM THE LEDE. MAYBE JUST INTEGRATE BOOZE</w:delText>
          </w:r>
        </w:del>
      </w:ins>
      <w:ins w:id="1130" w:author="AARP Admin" w:date="2015-09-04T08:57:00Z">
        <w:del w:id="1131" w:author="Michael Anft" w:date="2015-09-10T16:02:00Z">
          <w:r w:rsidDel="00F2151A">
            <w:rPr>
              <w:rFonts w:ascii="Times New Roman" w:hAnsi="Times New Roman" w:cs="Times New Roman"/>
              <w:sz w:val="28"/>
              <w:szCs w:val="28"/>
            </w:rPr>
            <w:delText>’S POV INTO THE MAIN LEDE ACCOUNT ON FREDDIE’S LAST RUN?]</w:delText>
          </w:r>
        </w:del>
      </w:ins>
    </w:p>
    <w:p w14:paraId="404BE161" w14:textId="04253FC2" w:rsidR="00910D34" w:rsidRDefault="00910D34">
      <w:pPr>
        <w:rPr>
          <w:ins w:id="1132" w:author="AARP Admin" w:date="2015-09-04T08:57:00Z"/>
          <w:rFonts w:ascii="Times New Roman" w:hAnsi="Times New Roman" w:cs="Times New Roman"/>
          <w:sz w:val="28"/>
          <w:szCs w:val="28"/>
        </w:rPr>
      </w:pPr>
      <w:del w:id="1133" w:author="Michael Anft" w:date="2015-09-10T16:02:00Z">
        <w:r w:rsidRPr="00DC3394" w:rsidDel="00F2151A">
          <w:rPr>
            <w:rFonts w:ascii="Times New Roman" w:hAnsi="Times New Roman" w:cs="Times New Roman"/>
            <w:sz w:val="28"/>
            <w:szCs w:val="28"/>
          </w:rPr>
          <w:delText xml:space="preserve">     </w:delText>
        </w:r>
      </w:del>
    </w:p>
    <w:p w14:paraId="49DEC59B" w14:textId="77777777" w:rsidR="004F7F96" w:rsidRPr="00DC3394" w:rsidRDefault="004F7F96">
      <w:pPr>
        <w:rPr>
          <w:rFonts w:ascii="Times New Roman" w:hAnsi="Times New Roman" w:cs="Times New Roman"/>
          <w:sz w:val="28"/>
          <w:szCs w:val="28"/>
        </w:rPr>
      </w:pPr>
    </w:p>
    <w:p w14:paraId="41F5E594" w14:textId="11752F8B" w:rsidR="00E178D8" w:rsidRDefault="00E178D8">
      <w:pPr>
        <w:rPr>
          <w:ins w:id="1134" w:author="AARP Admin" w:date="2015-09-15T18:01:00Z"/>
          <w:rFonts w:ascii="Times New Roman" w:hAnsi="Times New Roman" w:cs="Times New Roman"/>
          <w:sz w:val="28"/>
          <w:szCs w:val="28"/>
        </w:rPr>
      </w:pPr>
      <w:ins w:id="1135" w:author="AARP Admin" w:date="2015-09-15T18:01:00Z">
        <w:r>
          <w:rPr>
            <w:rFonts w:ascii="Times New Roman" w:hAnsi="Times New Roman" w:cs="Times New Roman"/>
            <w:sz w:val="28"/>
            <w:szCs w:val="28"/>
          </w:rPr>
          <w:t xml:space="preserve">SIDEBAR </w:t>
        </w:r>
      </w:ins>
    </w:p>
    <w:p w14:paraId="2D14D7A3" w14:textId="4F1D96AA" w:rsidR="0065276A" w:rsidRDefault="00E178D8">
      <w:pPr>
        <w:rPr>
          <w:ins w:id="1136" w:author="AARP Admin" w:date="2015-09-16T10:20:00Z"/>
          <w:rFonts w:ascii="Times New Roman" w:hAnsi="Times New Roman" w:cs="Times New Roman"/>
          <w:sz w:val="28"/>
          <w:szCs w:val="28"/>
        </w:rPr>
      </w:pPr>
      <w:ins w:id="1137" w:author="AARP Admin" w:date="2015-09-15T18:01:00Z">
        <w:r>
          <w:rPr>
            <w:rFonts w:ascii="Times New Roman" w:hAnsi="Times New Roman" w:cs="Times New Roman"/>
            <w:sz w:val="28"/>
            <w:szCs w:val="28"/>
          </w:rPr>
          <w:t xml:space="preserve">HED: </w:t>
        </w:r>
      </w:ins>
      <w:ins w:id="1138" w:author="AARP Admin" w:date="2015-09-15T18:03:00Z">
        <w:r>
          <w:rPr>
            <w:rFonts w:ascii="Times New Roman" w:hAnsi="Times New Roman" w:cs="Times New Roman"/>
            <w:sz w:val="28"/>
            <w:szCs w:val="28"/>
          </w:rPr>
          <w:t>The Worst C</w:t>
        </w:r>
        <w:r w:rsidR="0065276A">
          <w:rPr>
            <w:rFonts w:ascii="Times New Roman" w:hAnsi="Times New Roman" w:cs="Times New Roman"/>
            <w:sz w:val="28"/>
            <w:szCs w:val="28"/>
          </w:rPr>
          <w:t>ity In America To Be Born Poor</w:t>
        </w:r>
      </w:ins>
    </w:p>
    <w:p w14:paraId="3F3635B3" w14:textId="13A15C70" w:rsidR="00CA633C" w:rsidRPr="00DC3394" w:rsidDel="00367D39" w:rsidRDefault="0065276A">
      <w:pPr>
        <w:rPr>
          <w:del w:id="1139" w:author="Michael Anft" w:date="2015-09-11T10:26:00Z"/>
          <w:rFonts w:ascii="Times New Roman" w:hAnsi="Times New Roman" w:cs="Times New Roman"/>
          <w:sz w:val="28"/>
          <w:szCs w:val="28"/>
        </w:rPr>
      </w:pPr>
      <w:ins w:id="1140" w:author="AARP Admin" w:date="2015-09-16T10:20:00Z">
        <w:r>
          <w:rPr>
            <w:rFonts w:ascii="Times New Roman" w:hAnsi="Times New Roman" w:cs="Times New Roman"/>
            <w:sz w:val="28"/>
            <w:szCs w:val="28"/>
          </w:rPr>
          <w:t xml:space="preserve">DEK: </w:t>
        </w:r>
      </w:ins>
      <w:r w:rsidR="00367D39">
        <w:rPr>
          <w:rFonts w:ascii="Times New Roman" w:hAnsi="Times New Roman" w:cs="Times New Roman"/>
          <w:sz w:val="28"/>
          <w:szCs w:val="28"/>
        </w:rPr>
        <w:t>Young, poor</w:t>
      </w:r>
      <w:r w:rsidR="00057AD7">
        <w:rPr>
          <w:rFonts w:ascii="Times New Roman" w:hAnsi="Times New Roman" w:cs="Times New Roman"/>
          <w:sz w:val="28"/>
          <w:szCs w:val="28"/>
        </w:rPr>
        <w:t>, male,</w:t>
      </w:r>
      <w:r w:rsidR="00367D39">
        <w:rPr>
          <w:rFonts w:ascii="Times New Roman" w:hAnsi="Times New Roman" w:cs="Times New Roman"/>
          <w:sz w:val="28"/>
          <w:szCs w:val="28"/>
        </w:rPr>
        <w:t xml:space="preserve"> and Baltimorean: As bad as it gets?</w:t>
      </w:r>
      <w:del w:id="1141" w:author="Michael Anft" w:date="2015-09-11T10:27:00Z">
        <w:r w:rsidR="00CA633C" w:rsidRPr="00DC3394" w:rsidDel="00367D39">
          <w:rPr>
            <w:rFonts w:ascii="Times New Roman" w:hAnsi="Times New Roman" w:cs="Times New Roman"/>
            <w:sz w:val="28"/>
            <w:szCs w:val="28"/>
          </w:rPr>
          <w:delText xml:space="preserve"> </w:delText>
        </w:r>
      </w:del>
      <w:ins w:id="1142" w:author="Michael Anft" w:date="2015-09-11T10:28:00Z">
        <w:r w:rsidR="00367D39">
          <w:rPr>
            <w:rFonts w:ascii="Times New Roman" w:hAnsi="Times New Roman" w:cs="Times New Roman"/>
            <w:sz w:val="28"/>
            <w:szCs w:val="28"/>
          </w:rPr>
          <w:t xml:space="preserve"> </w:t>
        </w:r>
      </w:ins>
      <w:del w:id="1143" w:author="Michael Anft" w:date="2015-09-11T10:26:00Z">
        <w:r w:rsidR="00CA633C" w:rsidRPr="00DC3394" w:rsidDel="00367D39">
          <w:rPr>
            <w:rFonts w:ascii="Times New Roman" w:hAnsi="Times New Roman" w:cs="Times New Roman"/>
            <w:sz w:val="28"/>
            <w:szCs w:val="28"/>
          </w:rPr>
          <w:delText xml:space="preserve">    </w:delText>
        </w:r>
      </w:del>
    </w:p>
    <w:p w14:paraId="1BCF9312" w14:textId="7847038A" w:rsidR="00101180" w:rsidRDefault="00101180">
      <w:pPr>
        <w:rPr>
          <w:ins w:id="1144" w:author="Michael Anft" w:date="2015-09-10T13:46:00Z"/>
          <w:rFonts w:ascii="Times New Roman" w:hAnsi="Times New Roman" w:cs="Times New Roman"/>
          <w:sz w:val="28"/>
          <w:szCs w:val="28"/>
        </w:rPr>
      </w:pPr>
    </w:p>
    <w:p w14:paraId="49AE5646" w14:textId="77777777" w:rsidR="00A10CFC" w:rsidRDefault="00A10CFC">
      <w:pPr>
        <w:rPr>
          <w:ins w:id="1145" w:author="Michael Anft" w:date="2015-09-10T13:46:00Z"/>
          <w:rFonts w:ascii="Times New Roman" w:hAnsi="Times New Roman" w:cs="Times New Roman"/>
          <w:sz w:val="28"/>
          <w:szCs w:val="28"/>
        </w:rPr>
      </w:pPr>
    </w:p>
    <w:p w14:paraId="258ACFD8" w14:textId="4C097CD7" w:rsidR="00374C7D" w:rsidRDefault="00374C7D">
      <w:pPr>
        <w:rPr>
          <w:ins w:id="1146" w:author="Michael Anft" w:date="2015-09-11T10:32:00Z"/>
          <w:rFonts w:ascii="Times New Roman" w:hAnsi="Times New Roman" w:cs="Times New Roman"/>
          <w:sz w:val="28"/>
          <w:szCs w:val="28"/>
        </w:rPr>
      </w:pPr>
      <w:ins w:id="1147" w:author="Michael Anft" w:date="2015-09-11T10:31:00Z">
        <w:del w:id="1148" w:author="AARP Admin" w:date="2015-09-16T12:36:00Z">
          <w:r w:rsidDel="00586CAB">
            <w:rPr>
              <w:rFonts w:ascii="Times New Roman" w:hAnsi="Times New Roman" w:cs="Times New Roman"/>
              <w:sz w:val="28"/>
              <w:szCs w:val="28"/>
            </w:rPr>
            <w:delText xml:space="preserve"> </w:delText>
          </w:r>
        </w:del>
        <w:del w:id="1149" w:author="AARP Admin" w:date="2015-09-16T10:17:00Z">
          <w:r w:rsidDel="00002E5A">
            <w:rPr>
              <w:rFonts w:ascii="Times New Roman" w:hAnsi="Times New Roman" w:cs="Times New Roman"/>
              <w:sz w:val="28"/>
              <w:szCs w:val="28"/>
            </w:rPr>
            <w:delText xml:space="preserve">   </w:delText>
          </w:r>
        </w:del>
      </w:ins>
      <w:del w:id="1150" w:author="Michael Anft" w:date="2015-09-11T10:24:00Z">
        <w:r w:rsidR="00A10CFC" w:rsidDel="00E105E5">
          <w:rPr>
            <w:rFonts w:ascii="Times New Roman" w:hAnsi="Times New Roman" w:cs="Times New Roman"/>
            <w:sz w:val="28"/>
            <w:szCs w:val="28"/>
          </w:rPr>
          <w:delText>[</w:delText>
        </w:r>
      </w:del>
      <w:r w:rsidR="00A10CFC" w:rsidRPr="00DC3394">
        <w:rPr>
          <w:rFonts w:ascii="Times New Roman" w:hAnsi="Times New Roman" w:cs="Times New Roman"/>
          <w:sz w:val="28"/>
          <w:szCs w:val="28"/>
        </w:rPr>
        <w:t xml:space="preserve">Merely by being </w:t>
      </w:r>
      <w:del w:id="1151" w:author="AARP Admin" w:date="2015-09-15T08:57:00Z">
        <w:r w:rsidR="00A10CFC" w:rsidRPr="00DC3394" w:rsidDel="0030021A">
          <w:rPr>
            <w:rFonts w:ascii="Times New Roman" w:hAnsi="Times New Roman" w:cs="Times New Roman"/>
            <w:sz w:val="28"/>
            <w:szCs w:val="28"/>
          </w:rPr>
          <w:delText xml:space="preserve">raised </w:delText>
        </w:r>
      </w:del>
      <w:ins w:id="1152" w:author="AARP Admin" w:date="2015-09-15T08:57:00Z">
        <w:r w:rsidR="0030021A">
          <w:rPr>
            <w:rFonts w:ascii="Times New Roman" w:hAnsi="Times New Roman" w:cs="Times New Roman"/>
            <w:sz w:val="28"/>
            <w:szCs w:val="28"/>
          </w:rPr>
          <w:t>raised</w:t>
        </w:r>
        <w:r w:rsidR="0030021A" w:rsidRPr="00DC3394">
          <w:rPr>
            <w:rFonts w:ascii="Times New Roman" w:hAnsi="Times New Roman" w:cs="Times New Roman"/>
            <w:sz w:val="28"/>
            <w:szCs w:val="28"/>
          </w:rPr>
          <w:t xml:space="preserve"> </w:t>
        </w:r>
      </w:ins>
      <w:r w:rsidR="00A10CFC" w:rsidRPr="00DC3394">
        <w:rPr>
          <w:rFonts w:ascii="Times New Roman" w:hAnsi="Times New Roman" w:cs="Times New Roman"/>
          <w:sz w:val="28"/>
          <w:szCs w:val="28"/>
        </w:rPr>
        <w:t xml:space="preserve">in a </w:t>
      </w:r>
      <w:del w:id="1153" w:author="AARP Admin" w:date="2015-09-16T10:21:00Z">
        <w:r w:rsidR="00A10CFC" w:rsidRPr="00DC3394" w:rsidDel="0065276A">
          <w:rPr>
            <w:rFonts w:ascii="Times New Roman" w:hAnsi="Times New Roman" w:cs="Times New Roman"/>
            <w:sz w:val="28"/>
            <w:szCs w:val="28"/>
          </w:rPr>
          <w:delText>poor</w:delText>
        </w:r>
      </w:del>
      <w:ins w:id="1154" w:author="Michael Anft" w:date="2015-09-11T11:03:00Z">
        <w:del w:id="1155" w:author="AARP Admin" w:date="2015-09-16T10:21:00Z">
          <w:r w:rsidR="00057AD7" w:rsidDel="0065276A">
            <w:rPr>
              <w:rFonts w:ascii="Times New Roman" w:hAnsi="Times New Roman" w:cs="Times New Roman"/>
              <w:sz w:val="28"/>
              <w:szCs w:val="28"/>
            </w:rPr>
            <w:delText xml:space="preserve"> </w:delText>
          </w:r>
        </w:del>
      </w:ins>
      <w:ins w:id="1156" w:author="AARP Admin" w:date="2015-09-16T10:21:00Z">
        <w:r w:rsidR="0065276A">
          <w:rPr>
            <w:rFonts w:ascii="Times New Roman" w:hAnsi="Times New Roman" w:cs="Times New Roman"/>
            <w:sz w:val="28"/>
            <w:szCs w:val="28"/>
          </w:rPr>
          <w:t xml:space="preserve">low-income </w:t>
        </w:r>
      </w:ins>
      <w:del w:id="1157" w:author="Michael Anft" w:date="2015-09-11T11:03:00Z">
        <w:r w:rsidR="00A10CFC" w:rsidRPr="00DC3394" w:rsidDel="00057AD7">
          <w:rPr>
            <w:rFonts w:ascii="Times New Roman" w:hAnsi="Times New Roman" w:cs="Times New Roman"/>
            <w:sz w:val="28"/>
            <w:szCs w:val="28"/>
          </w:rPr>
          <w:delText xml:space="preserve">, segregated </w:delText>
        </w:r>
      </w:del>
      <w:r w:rsidR="00A10CFC" w:rsidRPr="00DC3394">
        <w:rPr>
          <w:rFonts w:ascii="Times New Roman" w:hAnsi="Times New Roman" w:cs="Times New Roman"/>
          <w:sz w:val="28"/>
          <w:szCs w:val="28"/>
        </w:rPr>
        <w:t xml:space="preserve">Baltimore neighborhood, Freddie </w:t>
      </w:r>
      <w:ins w:id="1158" w:author="Michael Anft" w:date="2015-09-11T10:32:00Z">
        <w:r>
          <w:rPr>
            <w:rFonts w:ascii="Times New Roman" w:hAnsi="Times New Roman" w:cs="Times New Roman"/>
            <w:sz w:val="28"/>
            <w:szCs w:val="28"/>
          </w:rPr>
          <w:t xml:space="preserve">Gray </w:t>
        </w:r>
      </w:ins>
      <w:r w:rsidR="00A10CFC" w:rsidRPr="00DC3394">
        <w:rPr>
          <w:rFonts w:ascii="Times New Roman" w:hAnsi="Times New Roman" w:cs="Times New Roman"/>
          <w:sz w:val="28"/>
          <w:szCs w:val="28"/>
        </w:rPr>
        <w:t xml:space="preserve">was lost in a sea of disadvantage. A pair of Harvard economics professors produced a study in May </w:t>
      </w:r>
      <w:ins w:id="1159" w:author="Michael Anft" w:date="2015-09-11T11:55:00Z">
        <w:r w:rsidR="004A683E">
          <w:rPr>
            <w:rFonts w:ascii="Times New Roman" w:hAnsi="Times New Roman" w:cs="Times New Roman"/>
            <w:sz w:val="28"/>
            <w:szCs w:val="28"/>
          </w:rPr>
          <w:t>(</w:t>
        </w:r>
        <w:r w:rsidR="004A683E">
          <w:rPr>
            <w:rFonts w:ascii="Times New Roman" w:hAnsi="Times New Roman" w:cs="Times New Roman"/>
            <w:sz w:val="28"/>
            <w:szCs w:val="28"/>
          </w:rPr>
          <w:fldChar w:fldCharType="begin"/>
        </w:r>
        <w:r w:rsidR="004A683E">
          <w:rPr>
            <w:rFonts w:ascii="Times New Roman" w:hAnsi="Times New Roman" w:cs="Times New Roman"/>
            <w:sz w:val="28"/>
            <w:szCs w:val="28"/>
          </w:rPr>
          <w:instrText xml:space="preserve"> HYPERLINK "</w:instrText>
        </w:r>
        <w:r w:rsidR="004A683E" w:rsidRPr="004A683E">
          <w:rPr>
            <w:rFonts w:ascii="Times New Roman" w:hAnsi="Times New Roman" w:cs="Times New Roman"/>
            <w:sz w:val="28"/>
            <w:szCs w:val="28"/>
          </w:rPr>
          <w:instrText>http://www.equality-of-opportunity.org/images/nbhds_paper.pdf</w:instrText>
        </w:r>
        <w:r w:rsidR="004A683E">
          <w:rPr>
            <w:rFonts w:ascii="Times New Roman" w:hAnsi="Times New Roman" w:cs="Times New Roman"/>
            <w:sz w:val="28"/>
            <w:szCs w:val="28"/>
          </w:rPr>
          <w:instrText xml:space="preserve">" </w:instrText>
        </w:r>
        <w:r w:rsidR="004A683E">
          <w:rPr>
            <w:rFonts w:ascii="Times New Roman" w:hAnsi="Times New Roman" w:cs="Times New Roman"/>
            <w:sz w:val="28"/>
            <w:szCs w:val="28"/>
          </w:rPr>
          <w:fldChar w:fldCharType="separate"/>
        </w:r>
        <w:r w:rsidR="004A683E" w:rsidRPr="00A619DD">
          <w:rPr>
            <w:rStyle w:val="Hyperlink"/>
            <w:rFonts w:ascii="Times New Roman" w:hAnsi="Times New Roman" w:cs="Times New Roman"/>
            <w:sz w:val="28"/>
            <w:szCs w:val="28"/>
          </w:rPr>
          <w:t>http://www.equality-of-opportunity.org/images/nbhds_paper.pdf</w:t>
        </w:r>
        <w:r w:rsidR="004A683E">
          <w:rPr>
            <w:rFonts w:ascii="Times New Roman" w:hAnsi="Times New Roman" w:cs="Times New Roman"/>
            <w:sz w:val="28"/>
            <w:szCs w:val="28"/>
          </w:rPr>
          <w:fldChar w:fldCharType="end"/>
        </w:r>
        <w:r w:rsidR="004A683E">
          <w:rPr>
            <w:rFonts w:ascii="Times New Roman" w:hAnsi="Times New Roman" w:cs="Times New Roman"/>
            <w:sz w:val="28"/>
            <w:szCs w:val="28"/>
          </w:rPr>
          <w:t xml:space="preserve">) </w:t>
        </w:r>
      </w:ins>
      <w:r w:rsidR="00A10CFC" w:rsidRPr="00DC3394">
        <w:rPr>
          <w:rFonts w:ascii="Times New Roman" w:hAnsi="Times New Roman" w:cs="Times New Roman"/>
          <w:sz w:val="28"/>
          <w:szCs w:val="28"/>
        </w:rPr>
        <w:t xml:space="preserve">that showed that boys </w:t>
      </w:r>
      <w:ins w:id="1160" w:author="Michael Anft" w:date="2015-09-11T11:03:00Z">
        <w:r w:rsidR="00057AD7">
          <w:rPr>
            <w:rFonts w:ascii="Times New Roman" w:hAnsi="Times New Roman" w:cs="Times New Roman"/>
            <w:sz w:val="28"/>
            <w:szCs w:val="28"/>
          </w:rPr>
          <w:t>who grow up</w:t>
        </w:r>
      </w:ins>
      <w:del w:id="1161" w:author="Michael Anft" w:date="2015-09-11T11:03:00Z">
        <w:r w:rsidR="00A10CFC" w:rsidRPr="00DC3394" w:rsidDel="00057AD7">
          <w:rPr>
            <w:rFonts w:ascii="Times New Roman" w:hAnsi="Times New Roman" w:cs="Times New Roman"/>
            <w:sz w:val="28"/>
            <w:szCs w:val="28"/>
          </w:rPr>
          <w:delText>raised</w:delText>
        </w:r>
      </w:del>
      <w:r w:rsidR="00A10CFC" w:rsidRPr="00DC3394">
        <w:rPr>
          <w:rFonts w:ascii="Times New Roman" w:hAnsi="Times New Roman" w:cs="Times New Roman"/>
          <w:sz w:val="28"/>
          <w:szCs w:val="28"/>
        </w:rPr>
        <w:t xml:space="preserve"> in poor Baltimore families </w:t>
      </w:r>
      <w:ins w:id="1162" w:author="Michael Anft" w:date="2015-09-11T10:32:00Z">
        <w:r>
          <w:rPr>
            <w:rFonts w:ascii="Times New Roman" w:hAnsi="Times New Roman" w:cs="Times New Roman"/>
            <w:sz w:val="28"/>
            <w:szCs w:val="28"/>
          </w:rPr>
          <w:t xml:space="preserve">later </w:t>
        </w:r>
      </w:ins>
      <w:r w:rsidR="00A10CFC" w:rsidRPr="00DC3394">
        <w:rPr>
          <w:rFonts w:ascii="Times New Roman" w:hAnsi="Times New Roman" w:cs="Times New Roman"/>
          <w:sz w:val="28"/>
          <w:szCs w:val="28"/>
        </w:rPr>
        <w:t xml:space="preserve">earn 1.4 percent less as adults for every year they’ve lived in impoverished areas. For Freddie, who spent his entire childhood </w:t>
      </w:r>
      <w:ins w:id="1163" w:author="Michael Anft" w:date="2015-09-11T10:25:00Z">
        <w:r w:rsidR="00E105E5">
          <w:rPr>
            <w:rFonts w:ascii="Times New Roman" w:hAnsi="Times New Roman" w:cs="Times New Roman"/>
            <w:sz w:val="28"/>
            <w:szCs w:val="28"/>
          </w:rPr>
          <w:t xml:space="preserve">(defined in the study as 20 years) </w:t>
        </w:r>
      </w:ins>
      <w:r w:rsidR="00A10CFC" w:rsidRPr="00DC3394">
        <w:rPr>
          <w:rFonts w:ascii="Times New Roman" w:hAnsi="Times New Roman" w:cs="Times New Roman"/>
          <w:sz w:val="28"/>
          <w:szCs w:val="28"/>
        </w:rPr>
        <w:t xml:space="preserve">in </w:t>
      </w:r>
      <w:proofErr w:type="spellStart"/>
      <w:r w:rsidR="00A10CFC" w:rsidRPr="00DC3394">
        <w:rPr>
          <w:rFonts w:ascii="Times New Roman" w:hAnsi="Times New Roman" w:cs="Times New Roman"/>
          <w:sz w:val="28"/>
          <w:szCs w:val="28"/>
        </w:rPr>
        <w:t>Sandtown</w:t>
      </w:r>
      <w:proofErr w:type="spellEnd"/>
      <w:r w:rsidR="00A10CFC" w:rsidRPr="00DC3394">
        <w:rPr>
          <w:rFonts w:ascii="Times New Roman" w:hAnsi="Times New Roman" w:cs="Times New Roman"/>
          <w:sz w:val="28"/>
          <w:szCs w:val="28"/>
        </w:rPr>
        <w:t>, that meant he could expect 2</w:t>
      </w:r>
      <w:ins w:id="1164" w:author="Michael Anft" w:date="2015-09-11T10:25:00Z">
        <w:r w:rsidR="00E105E5">
          <w:rPr>
            <w:rFonts w:ascii="Times New Roman" w:hAnsi="Times New Roman" w:cs="Times New Roman"/>
            <w:sz w:val="28"/>
            <w:szCs w:val="28"/>
          </w:rPr>
          <w:t>8</w:t>
        </w:r>
      </w:ins>
      <w:del w:id="1165" w:author="Michael Anft" w:date="2015-09-11T10:25:00Z">
        <w:r w:rsidR="00A10CFC" w:rsidRPr="00DC3394" w:rsidDel="00E105E5">
          <w:rPr>
            <w:rFonts w:ascii="Times New Roman" w:hAnsi="Times New Roman" w:cs="Times New Roman"/>
            <w:sz w:val="28"/>
            <w:szCs w:val="28"/>
          </w:rPr>
          <w:delText>5.2</w:delText>
        </w:r>
      </w:del>
      <w:r w:rsidR="00A10CFC" w:rsidRPr="00DC3394">
        <w:rPr>
          <w:rFonts w:ascii="Times New Roman" w:hAnsi="Times New Roman" w:cs="Times New Roman"/>
          <w:sz w:val="28"/>
          <w:szCs w:val="28"/>
        </w:rPr>
        <w:t xml:space="preserve"> percent less in </w:t>
      </w:r>
      <w:ins w:id="1166" w:author="Michael Anft" w:date="2015-09-11T10:32:00Z">
        <w:r>
          <w:rPr>
            <w:rFonts w:ascii="Times New Roman" w:hAnsi="Times New Roman" w:cs="Times New Roman"/>
            <w:sz w:val="28"/>
            <w:szCs w:val="28"/>
          </w:rPr>
          <w:t>total adult income</w:t>
        </w:r>
      </w:ins>
      <w:del w:id="1167" w:author="Michael Anft" w:date="2015-09-11T10:32:00Z">
        <w:r w:rsidR="00A10CFC" w:rsidRPr="00DC3394" w:rsidDel="00374C7D">
          <w:rPr>
            <w:rFonts w:ascii="Times New Roman" w:hAnsi="Times New Roman" w:cs="Times New Roman"/>
            <w:sz w:val="28"/>
            <w:szCs w:val="28"/>
          </w:rPr>
          <w:delText>earnings</w:delText>
        </w:r>
      </w:del>
      <w:r w:rsidR="00A10CFC" w:rsidRPr="00DC3394">
        <w:rPr>
          <w:rFonts w:ascii="Times New Roman" w:hAnsi="Times New Roman" w:cs="Times New Roman"/>
          <w:sz w:val="28"/>
          <w:szCs w:val="28"/>
        </w:rPr>
        <w:t xml:space="preserve"> than children from average situations during his working life. </w:t>
      </w:r>
    </w:p>
    <w:p w14:paraId="728DFC00" w14:textId="77777777" w:rsidR="00586CAB" w:rsidRDefault="00586CAB">
      <w:pPr>
        <w:rPr>
          <w:ins w:id="1168" w:author="AARP Admin" w:date="2015-09-16T12:36:00Z"/>
          <w:rFonts w:ascii="Times New Roman" w:hAnsi="Times New Roman" w:cs="Times New Roman"/>
          <w:sz w:val="28"/>
          <w:szCs w:val="28"/>
        </w:rPr>
      </w:pPr>
    </w:p>
    <w:p w14:paraId="4439577F" w14:textId="2E439A94" w:rsidR="00A10CFC" w:rsidRPr="00DC3394" w:rsidRDefault="00374C7D">
      <w:pPr>
        <w:rPr>
          <w:rFonts w:ascii="Times New Roman" w:hAnsi="Times New Roman" w:cs="Times New Roman"/>
          <w:sz w:val="28"/>
          <w:szCs w:val="28"/>
        </w:rPr>
      </w:pPr>
      <w:ins w:id="1169" w:author="Michael Anft" w:date="2015-09-11T10:32:00Z">
        <w:del w:id="1170" w:author="AARP Admin" w:date="2015-09-16T12:36:00Z">
          <w:r w:rsidDel="00586CAB">
            <w:rPr>
              <w:rFonts w:ascii="Times New Roman" w:hAnsi="Times New Roman" w:cs="Times New Roman"/>
              <w:sz w:val="28"/>
              <w:szCs w:val="28"/>
            </w:rPr>
            <w:delText xml:space="preserve">     </w:delText>
          </w:r>
        </w:del>
      </w:ins>
      <w:r w:rsidR="00A10CFC" w:rsidRPr="00DC3394">
        <w:rPr>
          <w:rFonts w:ascii="Times New Roman" w:hAnsi="Times New Roman" w:cs="Times New Roman"/>
          <w:sz w:val="28"/>
          <w:szCs w:val="28"/>
        </w:rPr>
        <w:t>What’s more, Baltimore ranked wors</w:t>
      </w:r>
      <w:ins w:id="1171" w:author="Michael Anft" w:date="2015-09-11T10:39:00Z">
        <w:r w:rsidR="00717524">
          <w:rPr>
            <w:rFonts w:ascii="Times New Roman" w:hAnsi="Times New Roman" w:cs="Times New Roman"/>
            <w:sz w:val="28"/>
            <w:szCs w:val="28"/>
          </w:rPr>
          <w:t>t</w:t>
        </w:r>
      </w:ins>
      <w:del w:id="1172" w:author="Michael Anft" w:date="2015-09-11T10:39:00Z">
        <w:r w:rsidR="00A10CFC" w:rsidRPr="00DC3394" w:rsidDel="00717524">
          <w:rPr>
            <w:rFonts w:ascii="Times New Roman" w:hAnsi="Times New Roman" w:cs="Times New Roman"/>
            <w:sz w:val="28"/>
            <w:szCs w:val="28"/>
          </w:rPr>
          <w:delText>e</w:delText>
        </w:r>
      </w:del>
      <w:r w:rsidR="00A10CFC" w:rsidRPr="00DC3394">
        <w:rPr>
          <w:rFonts w:ascii="Times New Roman" w:hAnsi="Times New Roman" w:cs="Times New Roman"/>
          <w:sz w:val="28"/>
          <w:szCs w:val="28"/>
        </w:rPr>
        <w:t xml:space="preserve"> among the nation’s 100 largest cities or counties in this regard.</w:t>
      </w:r>
      <w:r w:rsidR="00A10CFC">
        <w:rPr>
          <w:rFonts w:ascii="Times New Roman" w:hAnsi="Times New Roman" w:cs="Times New Roman"/>
          <w:sz w:val="28"/>
          <w:szCs w:val="28"/>
        </w:rPr>
        <w:t xml:space="preserve"> </w:t>
      </w:r>
      <w:r w:rsidR="00C96B5C">
        <w:rPr>
          <w:rFonts w:ascii="Times New Roman" w:hAnsi="Times New Roman" w:cs="Times New Roman"/>
          <w:sz w:val="28"/>
          <w:szCs w:val="28"/>
        </w:rPr>
        <w:t xml:space="preserve">The city fits all too neatly into </w:t>
      </w:r>
      <w:r w:rsidR="004C7B0D">
        <w:rPr>
          <w:rFonts w:ascii="Times New Roman" w:hAnsi="Times New Roman" w:cs="Times New Roman"/>
          <w:sz w:val="28"/>
          <w:szCs w:val="28"/>
        </w:rPr>
        <w:t>a pattern the Harvard professors</w:t>
      </w:r>
      <w:r w:rsidR="00C96B5C">
        <w:rPr>
          <w:rFonts w:ascii="Times New Roman" w:hAnsi="Times New Roman" w:cs="Times New Roman"/>
          <w:sz w:val="28"/>
          <w:szCs w:val="28"/>
        </w:rPr>
        <w:t xml:space="preserve">, Raj </w:t>
      </w:r>
      <w:proofErr w:type="spellStart"/>
      <w:r w:rsidR="00C96B5C">
        <w:rPr>
          <w:rFonts w:ascii="Times New Roman" w:hAnsi="Times New Roman" w:cs="Times New Roman"/>
          <w:sz w:val="28"/>
          <w:szCs w:val="28"/>
        </w:rPr>
        <w:t>Chetty</w:t>
      </w:r>
      <w:proofErr w:type="spellEnd"/>
      <w:r w:rsidR="00C96B5C">
        <w:rPr>
          <w:rFonts w:ascii="Times New Roman" w:hAnsi="Times New Roman" w:cs="Times New Roman"/>
          <w:sz w:val="28"/>
          <w:szCs w:val="28"/>
        </w:rPr>
        <w:t xml:space="preserve"> and Nathaniel </w:t>
      </w:r>
      <w:proofErr w:type="spellStart"/>
      <w:r w:rsidR="00C96B5C">
        <w:rPr>
          <w:rFonts w:ascii="Times New Roman" w:hAnsi="Times New Roman" w:cs="Times New Roman"/>
          <w:sz w:val="28"/>
          <w:szCs w:val="28"/>
        </w:rPr>
        <w:t>Hendren</w:t>
      </w:r>
      <w:proofErr w:type="spellEnd"/>
      <w:r w:rsidR="00C96B5C">
        <w:rPr>
          <w:rFonts w:ascii="Times New Roman" w:hAnsi="Times New Roman" w:cs="Times New Roman"/>
          <w:sz w:val="28"/>
          <w:szCs w:val="28"/>
        </w:rPr>
        <w:t>, discovered</w:t>
      </w:r>
      <w:r w:rsidR="004C7B0D">
        <w:rPr>
          <w:rFonts w:ascii="Times New Roman" w:hAnsi="Times New Roman" w:cs="Times New Roman"/>
          <w:sz w:val="28"/>
          <w:szCs w:val="28"/>
        </w:rPr>
        <w:t xml:space="preserve"> during their research</w:t>
      </w:r>
      <w:r w:rsidR="00057AD7">
        <w:rPr>
          <w:rFonts w:ascii="Times New Roman" w:hAnsi="Times New Roman" w:cs="Times New Roman"/>
          <w:sz w:val="28"/>
          <w:szCs w:val="28"/>
        </w:rPr>
        <w:t xml:space="preserve"> of 5 million families who moved from one city or county to another</w:t>
      </w:r>
      <w:r w:rsidR="004C7B0D">
        <w:rPr>
          <w:rFonts w:ascii="Times New Roman" w:hAnsi="Times New Roman" w:cs="Times New Roman"/>
          <w:sz w:val="28"/>
          <w:szCs w:val="28"/>
        </w:rPr>
        <w:t>: Racially segregated areas surrounded by suburban sprawl are especially vuln</w:t>
      </w:r>
      <w:bookmarkStart w:id="1173" w:name="_GoBack"/>
      <w:bookmarkEnd w:id="1173"/>
      <w:r w:rsidR="004C7B0D">
        <w:rPr>
          <w:rFonts w:ascii="Times New Roman" w:hAnsi="Times New Roman" w:cs="Times New Roman"/>
          <w:sz w:val="28"/>
          <w:szCs w:val="28"/>
        </w:rPr>
        <w:t>erable to growing kids who are more likely to have dire adulthoods.</w:t>
      </w:r>
      <w:del w:id="1174" w:author="Michael Anft" w:date="2015-09-11T10:44:00Z">
        <w:r w:rsidR="00A10CFC" w:rsidDel="00C96B5C">
          <w:rPr>
            <w:rFonts w:ascii="Times New Roman" w:hAnsi="Times New Roman" w:cs="Times New Roman"/>
            <w:sz w:val="28"/>
            <w:szCs w:val="28"/>
          </w:rPr>
          <w:delText>WHAT ABOUT PULLING THIS INFO OUT INTO A SHORT SIDEBAR BUILT AROUND THIS STUDY? IT’S TIMELY, STILL. AND THERE’S SOMETHING ABOUT THE INSERTION OF THE STATS AND THE HARVARD PROFS THAT STRIKES A WONKY NOTE AT A TIME WHEN I’M INTO THE MORE MYTHO-POETIC VIBE OF THE MAIN STORY. AT THE SAME TIME, I’D ALSO LIKE A LITTLE MORE ON THE STUDY, SINCE SHOCKING TO SEE JUST HOW MUCH WORSE BMORE RANKED.]</w:delText>
        </w:r>
      </w:del>
    </w:p>
    <w:p w14:paraId="6644F9DB" w14:textId="77777777" w:rsidR="00586CAB" w:rsidRDefault="00586CAB">
      <w:pPr>
        <w:rPr>
          <w:ins w:id="1175" w:author="AARP Admin" w:date="2015-09-16T12:37:00Z"/>
          <w:rFonts w:ascii="Times New Roman" w:hAnsi="Times New Roman" w:cs="Times New Roman"/>
          <w:sz w:val="28"/>
          <w:szCs w:val="28"/>
        </w:rPr>
      </w:pPr>
    </w:p>
    <w:p w14:paraId="3F6F2933" w14:textId="431E034B" w:rsidR="00057AD7" w:rsidRDefault="00374C7D">
      <w:pPr>
        <w:rPr>
          <w:rFonts w:ascii="Times New Roman" w:hAnsi="Times New Roman" w:cs="Times New Roman"/>
          <w:sz w:val="28"/>
          <w:szCs w:val="28"/>
        </w:rPr>
      </w:pPr>
      <w:del w:id="1176" w:author="AARP Admin" w:date="2015-09-16T12:37:00Z">
        <w:r w:rsidDel="00586CAB">
          <w:rPr>
            <w:rFonts w:ascii="Times New Roman" w:hAnsi="Times New Roman" w:cs="Times New Roman"/>
            <w:sz w:val="28"/>
            <w:szCs w:val="28"/>
          </w:rPr>
          <w:delText xml:space="preserve">     </w:delText>
        </w:r>
        <w:r w:rsidR="00057AD7" w:rsidDel="00586CAB">
          <w:rPr>
            <w:rFonts w:ascii="Times New Roman" w:hAnsi="Times New Roman" w:cs="Times New Roman"/>
            <w:sz w:val="28"/>
            <w:szCs w:val="28"/>
          </w:rPr>
          <w:delText>Though Baltimore girls</w:delText>
        </w:r>
      </w:del>
      <w:ins w:id="1177" w:author="AARP Admin" w:date="2015-09-16T12:37:00Z">
        <w:r w:rsidR="00586CAB">
          <w:rPr>
            <w:rFonts w:ascii="Times New Roman" w:hAnsi="Times New Roman" w:cs="Times New Roman"/>
            <w:sz w:val="28"/>
            <w:szCs w:val="28"/>
          </w:rPr>
          <w:t>Girls</w:t>
        </w:r>
      </w:ins>
      <w:r w:rsidR="00057AD7">
        <w:rPr>
          <w:rFonts w:ascii="Times New Roman" w:hAnsi="Times New Roman" w:cs="Times New Roman"/>
          <w:sz w:val="28"/>
          <w:szCs w:val="28"/>
        </w:rPr>
        <w:t xml:space="preserve"> suffer too, losing about six percent in earnings as adults</w:t>
      </w:r>
      <w:ins w:id="1178" w:author="AARP Admin" w:date="2015-09-16T12:37:00Z">
        <w:r w:rsidR="00586CAB">
          <w:rPr>
            <w:rFonts w:ascii="Times New Roman" w:hAnsi="Times New Roman" w:cs="Times New Roman"/>
            <w:sz w:val="28"/>
            <w:szCs w:val="28"/>
          </w:rPr>
          <w:t xml:space="preserve">. But </w:t>
        </w:r>
      </w:ins>
      <w:del w:id="1179" w:author="AARP Admin" w:date="2015-09-16T12:37:00Z">
        <w:r w:rsidR="00057AD7" w:rsidDel="00586CAB">
          <w:rPr>
            <w:rFonts w:ascii="Times New Roman" w:hAnsi="Times New Roman" w:cs="Times New Roman"/>
            <w:sz w:val="28"/>
            <w:szCs w:val="28"/>
          </w:rPr>
          <w:delText xml:space="preserve">, </w:delText>
        </w:r>
      </w:del>
      <w:r w:rsidR="00057AD7">
        <w:rPr>
          <w:rFonts w:ascii="Times New Roman" w:hAnsi="Times New Roman" w:cs="Times New Roman"/>
          <w:sz w:val="28"/>
          <w:szCs w:val="28"/>
        </w:rPr>
        <w:t xml:space="preserve">the effect on boys is especially </w:t>
      </w:r>
      <w:del w:id="1180" w:author="AARP Admin" w:date="2015-09-16T12:37:00Z">
        <w:r w:rsidR="00057AD7" w:rsidDel="00586CAB">
          <w:rPr>
            <w:rFonts w:ascii="Times New Roman" w:hAnsi="Times New Roman" w:cs="Times New Roman"/>
            <w:sz w:val="28"/>
            <w:szCs w:val="28"/>
          </w:rPr>
          <w:delText>startling</w:delText>
        </w:r>
      </w:del>
      <w:ins w:id="1181" w:author="AARP Admin" w:date="2015-09-16T12:37:00Z">
        <w:r w:rsidR="00586CAB">
          <w:rPr>
            <w:rFonts w:ascii="Times New Roman" w:hAnsi="Times New Roman" w:cs="Times New Roman"/>
            <w:sz w:val="28"/>
            <w:szCs w:val="28"/>
          </w:rPr>
          <w:t>stark</w:t>
        </w:r>
      </w:ins>
      <w:r w:rsidR="00057AD7">
        <w:rPr>
          <w:rFonts w:ascii="Times New Roman" w:hAnsi="Times New Roman" w:cs="Times New Roman"/>
          <w:sz w:val="28"/>
          <w:szCs w:val="28"/>
        </w:rPr>
        <w:t xml:space="preserve">, says </w:t>
      </w:r>
      <w:proofErr w:type="spellStart"/>
      <w:r w:rsidR="00057AD7">
        <w:rPr>
          <w:rFonts w:ascii="Times New Roman" w:hAnsi="Times New Roman" w:cs="Times New Roman"/>
          <w:sz w:val="28"/>
          <w:szCs w:val="28"/>
        </w:rPr>
        <w:t>Chetty</w:t>
      </w:r>
      <w:proofErr w:type="spellEnd"/>
      <w:r w:rsidR="00057AD7">
        <w:rPr>
          <w:rFonts w:ascii="Times New Roman" w:hAnsi="Times New Roman" w:cs="Times New Roman"/>
          <w:sz w:val="28"/>
          <w:szCs w:val="28"/>
        </w:rPr>
        <w:t xml:space="preserve">. “What’s troublesome is that the situation we described in the study also generally means that those kids will later be faced with </w:t>
      </w:r>
      <w:r w:rsidR="00AC68EC">
        <w:rPr>
          <w:rFonts w:ascii="Times New Roman" w:hAnsi="Times New Roman" w:cs="Times New Roman"/>
          <w:sz w:val="28"/>
          <w:szCs w:val="28"/>
        </w:rPr>
        <w:t xml:space="preserve">a </w:t>
      </w:r>
      <w:r w:rsidR="00057AD7">
        <w:rPr>
          <w:rFonts w:ascii="Times New Roman" w:hAnsi="Times New Roman" w:cs="Times New Roman"/>
          <w:sz w:val="28"/>
          <w:szCs w:val="28"/>
        </w:rPr>
        <w:t xml:space="preserve">higher probability of jail </w:t>
      </w:r>
      <w:r w:rsidR="00057AD7">
        <w:rPr>
          <w:rFonts w:ascii="Times New Roman" w:hAnsi="Times New Roman" w:cs="Times New Roman"/>
          <w:sz w:val="28"/>
          <w:szCs w:val="28"/>
        </w:rPr>
        <w:lastRenderedPageBreak/>
        <w:t>time, drug use, and teen pregnancies. All of these things seem to go together.</w:t>
      </w:r>
      <w:r w:rsidR="00AC68EC">
        <w:rPr>
          <w:rFonts w:ascii="Times New Roman" w:hAnsi="Times New Roman" w:cs="Times New Roman"/>
          <w:sz w:val="28"/>
          <w:szCs w:val="28"/>
        </w:rPr>
        <w:t>”</w:t>
      </w:r>
    </w:p>
    <w:p w14:paraId="1B6CB169" w14:textId="77777777" w:rsidR="00586CAB" w:rsidRDefault="00586CAB">
      <w:pPr>
        <w:rPr>
          <w:ins w:id="1182" w:author="AARP Admin" w:date="2015-09-16T12:37:00Z"/>
          <w:rFonts w:ascii="Times New Roman" w:hAnsi="Times New Roman" w:cs="Times New Roman"/>
          <w:sz w:val="28"/>
          <w:szCs w:val="28"/>
        </w:rPr>
      </w:pPr>
    </w:p>
    <w:p w14:paraId="20C1C1ED" w14:textId="5E0FAAE4" w:rsidR="00A10CFC" w:rsidRDefault="00057AD7">
      <w:pPr>
        <w:rPr>
          <w:rFonts w:ascii="Times New Roman" w:hAnsi="Times New Roman" w:cs="Times New Roman"/>
          <w:sz w:val="28"/>
          <w:szCs w:val="28"/>
        </w:rPr>
      </w:pPr>
      <w:del w:id="1183" w:author="AARP Admin" w:date="2015-09-16T12:37:00Z">
        <w:r w:rsidDel="00586CAB">
          <w:rPr>
            <w:rFonts w:ascii="Times New Roman" w:hAnsi="Times New Roman" w:cs="Times New Roman"/>
            <w:sz w:val="28"/>
            <w:szCs w:val="28"/>
          </w:rPr>
          <w:delText xml:space="preserve">     </w:delText>
        </w:r>
      </w:del>
      <w:r w:rsidR="00374C7D">
        <w:rPr>
          <w:rFonts w:ascii="Times New Roman" w:hAnsi="Times New Roman" w:cs="Times New Roman"/>
          <w:sz w:val="28"/>
          <w:szCs w:val="28"/>
        </w:rPr>
        <w:t xml:space="preserve">The study doesn’t offer a template for avoiding such situations, though it strongly hints that </w:t>
      </w:r>
      <w:r w:rsidR="00C96B5C">
        <w:rPr>
          <w:rFonts w:ascii="Times New Roman" w:hAnsi="Times New Roman" w:cs="Times New Roman"/>
          <w:sz w:val="28"/>
          <w:szCs w:val="28"/>
        </w:rPr>
        <w:t xml:space="preserve">the children of families who get out of neighborhoods like </w:t>
      </w:r>
      <w:proofErr w:type="spellStart"/>
      <w:r w:rsidR="00C96B5C">
        <w:rPr>
          <w:rFonts w:ascii="Times New Roman" w:hAnsi="Times New Roman" w:cs="Times New Roman"/>
          <w:sz w:val="28"/>
          <w:szCs w:val="28"/>
        </w:rPr>
        <w:t>Sandtown</w:t>
      </w:r>
      <w:proofErr w:type="spellEnd"/>
      <w:r w:rsidR="00C96B5C">
        <w:rPr>
          <w:rFonts w:ascii="Times New Roman" w:hAnsi="Times New Roman" w:cs="Times New Roman"/>
          <w:sz w:val="28"/>
          <w:szCs w:val="28"/>
        </w:rPr>
        <w:t xml:space="preserve"> </w:t>
      </w:r>
      <w:del w:id="1184" w:author="AARP Admin" w:date="2015-09-16T12:38:00Z">
        <w:r w:rsidR="00C96B5C" w:rsidDel="00586CAB">
          <w:rPr>
            <w:rFonts w:ascii="Times New Roman" w:hAnsi="Times New Roman" w:cs="Times New Roman"/>
            <w:sz w:val="28"/>
            <w:szCs w:val="28"/>
          </w:rPr>
          <w:delText>and hea</w:delText>
        </w:r>
        <w:r w:rsidDel="00586CAB">
          <w:rPr>
            <w:rFonts w:ascii="Times New Roman" w:hAnsi="Times New Roman" w:cs="Times New Roman"/>
            <w:sz w:val="28"/>
            <w:szCs w:val="28"/>
          </w:rPr>
          <w:delText xml:space="preserve">d to the counties </w:delText>
        </w:r>
      </w:del>
      <w:r>
        <w:rPr>
          <w:rFonts w:ascii="Times New Roman" w:hAnsi="Times New Roman" w:cs="Times New Roman"/>
          <w:sz w:val="28"/>
          <w:szCs w:val="28"/>
        </w:rPr>
        <w:t xml:space="preserve">do </w:t>
      </w:r>
      <w:r w:rsidR="00C96B5C">
        <w:rPr>
          <w:rFonts w:ascii="Times New Roman" w:hAnsi="Times New Roman" w:cs="Times New Roman"/>
          <w:sz w:val="28"/>
          <w:szCs w:val="28"/>
        </w:rPr>
        <w:t>better</w:t>
      </w:r>
      <w:r w:rsidR="00D53855">
        <w:rPr>
          <w:rFonts w:ascii="Times New Roman" w:hAnsi="Times New Roman" w:cs="Times New Roman"/>
          <w:sz w:val="28"/>
          <w:szCs w:val="28"/>
        </w:rPr>
        <w:t>. Children who even</w:t>
      </w:r>
      <w:r w:rsidR="00CC70B8">
        <w:rPr>
          <w:rFonts w:ascii="Times New Roman" w:hAnsi="Times New Roman" w:cs="Times New Roman"/>
          <w:sz w:val="28"/>
          <w:szCs w:val="28"/>
        </w:rPr>
        <w:t>tually live in better areas</w:t>
      </w:r>
      <w:r w:rsidR="00D53855">
        <w:rPr>
          <w:rFonts w:ascii="Times New Roman" w:hAnsi="Times New Roman" w:cs="Times New Roman"/>
          <w:sz w:val="28"/>
          <w:szCs w:val="28"/>
        </w:rPr>
        <w:t xml:space="preserve"> earn higher incomes in </w:t>
      </w:r>
      <w:proofErr w:type="gramStart"/>
      <w:r w:rsidR="00D53855">
        <w:rPr>
          <w:rFonts w:ascii="Times New Roman" w:hAnsi="Times New Roman" w:cs="Times New Roman"/>
          <w:sz w:val="28"/>
          <w:szCs w:val="28"/>
        </w:rPr>
        <w:t>their</w:t>
      </w:r>
      <w:proofErr w:type="gramEnd"/>
      <w:r w:rsidR="00D53855">
        <w:rPr>
          <w:rFonts w:ascii="Times New Roman" w:hAnsi="Times New Roman" w:cs="Times New Roman"/>
          <w:sz w:val="28"/>
          <w:szCs w:val="28"/>
        </w:rPr>
        <w:t xml:space="preserve"> 20s, the study found, with each year lived in what the researchers call “higher-mobility communities” contributing to higher earnings.</w:t>
      </w:r>
    </w:p>
    <w:p w14:paraId="30307F80" w14:textId="2DD4722C" w:rsidR="00D53855" w:rsidRPr="00DC3394" w:rsidDel="00586CAB" w:rsidRDefault="00D53855">
      <w:pPr>
        <w:rPr>
          <w:del w:id="1185" w:author="AARP Admin" w:date="2015-09-16T12:38:00Z"/>
          <w:rFonts w:ascii="Times New Roman" w:hAnsi="Times New Roman" w:cs="Times New Roman"/>
          <w:sz w:val="28"/>
          <w:szCs w:val="28"/>
        </w:rPr>
      </w:pPr>
      <w:del w:id="1186" w:author="AARP Admin" w:date="2015-09-16T12:37:00Z">
        <w:r w:rsidDel="00586CAB">
          <w:rPr>
            <w:rFonts w:ascii="Times New Roman" w:hAnsi="Times New Roman" w:cs="Times New Roman"/>
            <w:sz w:val="28"/>
            <w:szCs w:val="28"/>
          </w:rPr>
          <w:delText xml:space="preserve">     </w:delText>
        </w:r>
      </w:del>
      <w:del w:id="1187" w:author="AARP Admin" w:date="2015-09-16T12:38:00Z">
        <w:r w:rsidDel="00586CAB">
          <w:rPr>
            <w:rFonts w:ascii="Times New Roman" w:hAnsi="Times New Roman" w:cs="Times New Roman"/>
            <w:sz w:val="28"/>
            <w:szCs w:val="28"/>
          </w:rPr>
          <w:delText xml:space="preserve">But what about those families who can’t </w:delText>
        </w:r>
        <w:r w:rsidR="00CC70B8" w:rsidDel="00586CAB">
          <w:rPr>
            <w:rFonts w:ascii="Times New Roman" w:hAnsi="Times New Roman" w:cs="Times New Roman"/>
            <w:sz w:val="28"/>
            <w:szCs w:val="28"/>
          </w:rPr>
          <w:delText xml:space="preserve">afford to </w:delText>
        </w:r>
        <w:r w:rsidDel="00586CAB">
          <w:rPr>
            <w:rFonts w:ascii="Times New Roman" w:hAnsi="Times New Roman" w:cs="Times New Roman"/>
            <w:sz w:val="28"/>
            <w:szCs w:val="28"/>
          </w:rPr>
          <w:delText>get out? The study doesn’t offer any answers there. For people, such as criminal defense attorneys, who regularly deal with residents of the city’</w:delText>
        </w:r>
        <w:r w:rsidR="00050D08" w:rsidDel="00586CAB">
          <w:rPr>
            <w:rFonts w:ascii="Times New Roman" w:hAnsi="Times New Roman" w:cs="Times New Roman"/>
            <w:sz w:val="28"/>
            <w:szCs w:val="28"/>
          </w:rPr>
          <w:delText>s too-far-</w:delText>
        </w:r>
        <w:r w:rsidDel="00586CAB">
          <w:rPr>
            <w:rFonts w:ascii="Times New Roman" w:hAnsi="Times New Roman" w:cs="Times New Roman"/>
            <w:sz w:val="28"/>
            <w:szCs w:val="28"/>
          </w:rPr>
          <w:delText>gone regions</w:delText>
        </w:r>
        <w:r w:rsidR="00411215" w:rsidDel="00586CAB">
          <w:rPr>
            <w:rFonts w:ascii="Times New Roman" w:hAnsi="Times New Roman" w:cs="Times New Roman"/>
            <w:sz w:val="28"/>
            <w:szCs w:val="28"/>
          </w:rPr>
          <w:delText>, only a generous slathering of public investment will rescue the kids that live in them.</w:delText>
        </w:r>
      </w:del>
    </w:p>
    <w:p w14:paraId="0549E732" w14:textId="4A2CC306" w:rsidR="00101180" w:rsidRPr="00DC3394" w:rsidDel="00411215" w:rsidRDefault="00411215">
      <w:pPr>
        <w:rPr>
          <w:del w:id="1188" w:author="Michael Anft" w:date="2015-09-11T11:18:00Z"/>
          <w:rFonts w:ascii="Times New Roman" w:hAnsi="Times New Roman" w:cs="Times New Roman"/>
          <w:sz w:val="28"/>
          <w:szCs w:val="28"/>
        </w:rPr>
      </w:pPr>
      <w:ins w:id="1189" w:author="Michael Anft" w:date="2015-09-11T11:18:00Z">
        <w:del w:id="1190" w:author="AARP Admin" w:date="2015-09-16T12:38:00Z">
          <w:r w:rsidDel="00586CAB">
            <w:rPr>
              <w:rFonts w:ascii="Times New Roman" w:hAnsi="Times New Roman" w:cs="Times New Roman"/>
              <w:sz w:val="28"/>
              <w:szCs w:val="28"/>
            </w:rPr>
            <w:delText xml:space="preserve">    </w:delText>
          </w:r>
        </w:del>
      </w:ins>
    </w:p>
    <w:p w14:paraId="09C4EB88" w14:textId="50B2F547" w:rsidR="00411215" w:rsidDel="00584FDA" w:rsidRDefault="004B265C">
      <w:pPr>
        <w:rPr>
          <w:del w:id="1191" w:author="AARP Admin" w:date="2015-09-15T17:54:00Z"/>
          <w:rFonts w:ascii="Times New Roman" w:hAnsi="Times New Roman" w:cs="Times New Roman"/>
          <w:sz w:val="28"/>
          <w:szCs w:val="28"/>
        </w:rPr>
      </w:pPr>
      <w:del w:id="1192" w:author="AARP Admin" w:date="2015-09-15T17:54:00Z">
        <w:r w:rsidDel="00584FDA">
          <w:rPr>
            <w:rFonts w:ascii="Times New Roman" w:hAnsi="Times New Roman" w:cs="Times New Roman"/>
            <w:sz w:val="28"/>
            <w:szCs w:val="28"/>
          </w:rPr>
          <w:delText>[</w:delText>
        </w:r>
        <w:r w:rsidRPr="00DC3394" w:rsidDel="00584FDA">
          <w:rPr>
            <w:rFonts w:ascii="Times New Roman" w:hAnsi="Times New Roman" w:cs="Times New Roman"/>
            <w:sz w:val="28"/>
            <w:szCs w:val="28"/>
          </w:rPr>
          <w:delText xml:space="preserve">“We need a Marshall Plan for these parts of Baltimore,” says </w:delText>
        </w:r>
        <w:r w:rsidR="00411215" w:rsidDel="00584FDA">
          <w:rPr>
            <w:rFonts w:ascii="Times New Roman" w:hAnsi="Times New Roman" w:cs="Times New Roman"/>
            <w:sz w:val="28"/>
            <w:szCs w:val="28"/>
          </w:rPr>
          <w:delText xml:space="preserve">Warren </w:delText>
        </w:r>
        <w:r w:rsidRPr="00DC3394" w:rsidDel="00584FDA">
          <w:rPr>
            <w:rFonts w:ascii="Times New Roman" w:hAnsi="Times New Roman" w:cs="Times New Roman"/>
            <w:sz w:val="28"/>
            <w:szCs w:val="28"/>
          </w:rPr>
          <w:delText>Brown</w:delText>
        </w:r>
        <w:r w:rsidR="00411215" w:rsidDel="00584FDA">
          <w:rPr>
            <w:rFonts w:ascii="Times New Roman" w:hAnsi="Times New Roman" w:cs="Times New Roman"/>
            <w:sz w:val="28"/>
            <w:szCs w:val="28"/>
          </w:rPr>
          <w:delText>, an attorney who has represented hundreds of young men trapped in a poverty-to-jail cycle</w:delText>
        </w:r>
        <w:r w:rsidRPr="00DC3394" w:rsidDel="00584FDA">
          <w:rPr>
            <w:rFonts w:ascii="Times New Roman" w:hAnsi="Times New Roman" w:cs="Times New Roman"/>
            <w:sz w:val="28"/>
            <w:szCs w:val="28"/>
          </w:rPr>
          <w:delText xml:space="preserve">. </w:delText>
        </w:r>
        <w:r w:rsidR="00411215" w:rsidDel="00584FDA">
          <w:rPr>
            <w:rFonts w:ascii="Times New Roman" w:hAnsi="Times New Roman" w:cs="Times New Roman"/>
            <w:sz w:val="28"/>
            <w:szCs w:val="28"/>
          </w:rPr>
          <w:delText>Otherwise, we’ll be looking to the police to control people who have little choice as to how they live.</w:delText>
        </w:r>
      </w:del>
    </w:p>
    <w:p w14:paraId="067F9F7B" w14:textId="1BA5C725" w:rsidR="004B265C" w:rsidRPr="00DC3394" w:rsidRDefault="00411215">
      <w:pPr>
        <w:rPr>
          <w:rFonts w:ascii="Times New Roman" w:hAnsi="Times New Roman" w:cs="Times New Roman"/>
          <w:sz w:val="28"/>
          <w:szCs w:val="28"/>
        </w:rPr>
      </w:pPr>
      <w:del w:id="1193" w:author="AARP Admin" w:date="2015-09-15T17:54:00Z">
        <w:r w:rsidDel="00584FDA">
          <w:rPr>
            <w:rFonts w:ascii="Times New Roman" w:hAnsi="Times New Roman" w:cs="Times New Roman"/>
            <w:sz w:val="28"/>
            <w:szCs w:val="28"/>
          </w:rPr>
          <w:delText xml:space="preserve">    </w:delText>
        </w:r>
        <w:r w:rsidR="004B265C" w:rsidRPr="00DC3394" w:rsidDel="00584FDA">
          <w:rPr>
            <w:rFonts w:ascii="Times New Roman" w:hAnsi="Times New Roman" w:cs="Times New Roman"/>
            <w:sz w:val="28"/>
            <w:szCs w:val="28"/>
          </w:rPr>
          <w:delText>“What are the plans for uneducated, unemployed people here for the next 10 to 15 years?</w:delText>
        </w:r>
        <w:r w:rsidDel="00584FDA">
          <w:rPr>
            <w:rFonts w:ascii="Times New Roman" w:hAnsi="Times New Roman" w:cs="Times New Roman"/>
            <w:sz w:val="28"/>
            <w:szCs w:val="28"/>
          </w:rPr>
          <w:delText>,” Brown asks.</w:delText>
        </w:r>
        <w:r w:rsidR="004B265C" w:rsidRPr="00DC3394" w:rsidDel="00584FDA">
          <w:rPr>
            <w:rFonts w:ascii="Times New Roman" w:hAnsi="Times New Roman" w:cs="Times New Roman"/>
            <w:sz w:val="28"/>
            <w:szCs w:val="28"/>
          </w:rPr>
          <w:delText xml:space="preserve"> </w:delText>
        </w:r>
        <w:r w:rsidDel="00584FDA">
          <w:rPr>
            <w:rFonts w:ascii="Times New Roman" w:hAnsi="Times New Roman" w:cs="Times New Roman"/>
            <w:sz w:val="28"/>
            <w:szCs w:val="28"/>
          </w:rPr>
          <w:delText>“</w:delText>
        </w:r>
        <w:r w:rsidR="004B265C" w:rsidRPr="00DC3394" w:rsidDel="00584FDA">
          <w:rPr>
            <w:rFonts w:ascii="Times New Roman" w:hAnsi="Times New Roman" w:cs="Times New Roman"/>
            <w:sz w:val="28"/>
            <w:szCs w:val="28"/>
          </w:rPr>
          <w:delText>They’re treated like the nuclear waste from power plants. They’re contained. The police are charged with enforcing that containment.”</w:delText>
        </w:r>
        <w:r w:rsidR="004B265C" w:rsidDel="00584FDA">
          <w:rPr>
            <w:rFonts w:ascii="Times New Roman" w:hAnsi="Times New Roman" w:cs="Times New Roman"/>
            <w:sz w:val="28"/>
            <w:szCs w:val="28"/>
          </w:rPr>
          <w:delText xml:space="preserve"> </w:delText>
        </w:r>
      </w:del>
      <w:del w:id="1194" w:author="Michael Anft" w:date="2015-09-11T11:19:00Z">
        <w:r w:rsidR="004B265C" w:rsidDel="00411215">
          <w:rPr>
            <w:rFonts w:ascii="Times New Roman" w:hAnsi="Times New Roman" w:cs="Times New Roman"/>
            <w:sz w:val="28"/>
            <w:szCs w:val="28"/>
          </w:rPr>
          <w:delText>GOOD LINE; NOT SURE IT BELONGS HERE. FEELS A LITTLE UNCONNECTED.]</w:delText>
        </w:r>
      </w:del>
    </w:p>
    <w:p w14:paraId="29FF2409" w14:textId="77777777" w:rsidR="004F3F5A" w:rsidRPr="00DC3394" w:rsidRDefault="004F3F5A">
      <w:pPr>
        <w:rPr>
          <w:rFonts w:ascii="Times New Roman" w:hAnsi="Times New Roman" w:cs="Times New Roman"/>
          <w:sz w:val="28"/>
          <w:szCs w:val="28"/>
        </w:rPr>
      </w:pPr>
    </w:p>
    <w:p w14:paraId="3C163B0C" w14:textId="587F9A32" w:rsidR="004F3F5A" w:rsidRPr="00DC3394" w:rsidDel="00411215" w:rsidRDefault="004F3F5A">
      <w:pPr>
        <w:rPr>
          <w:del w:id="1195" w:author="Michael Anft" w:date="2015-09-11T11:21:00Z"/>
          <w:rFonts w:ascii="Times New Roman" w:hAnsi="Times New Roman" w:cs="Times New Roman"/>
          <w:sz w:val="28"/>
          <w:szCs w:val="28"/>
        </w:rPr>
      </w:pPr>
    </w:p>
    <w:p w14:paraId="3BE403AA" w14:textId="0E824D1B" w:rsidR="004F3F5A" w:rsidRPr="00DC3394" w:rsidRDefault="004F3F5A">
      <w:pPr>
        <w:rPr>
          <w:rFonts w:ascii="Times New Roman" w:hAnsi="Times New Roman" w:cs="Times New Roman"/>
          <w:sz w:val="28"/>
          <w:szCs w:val="28"/>
        </w:rPr>
      </w:pPr>
      <w:del w:id="1196" w:author="Michael Anft" w:date="2015-09-11T11:21:00Z">
        <w:r w:rsidRPr="00DC3394" w:rsidDel="00411215">
          <w:rPr>
            <w:rFonts w:ascii="Times New Roman" w:hAnsi="Times New Roman" w:cs="Times New Roman"/>
            <w:sz w:val="28"/>
            <w:szCs w:val="28"/>
          </w:rPr>
          <w:delText>[Briscoe on making apologies.]</w:delText>
        </w:r>
      </w:del>
      <w:ins w:id="1197" w:author="AARP Admin" w:date="2015-09-03T18:08:00Z">
        <w:del w:id="1198" w:author="Michael Anft" w:date="2015-09-11T11:21:00Z">
          <w:r w:rsidR="00575532" w:rsidDel="00411215">
            <w:rPr>
              <w:rFonts w:ascii="Times New Roman" w:hAnsi="Times New Roman" w:cs="Times New Roman"/>
              <w:sz w:val="28"/>
              <w:szCs w:val="28"/>
            </w:rPr>
            <w:delText xml:space="preserve"> [YES? TELL ME MORE!]</w:delText>
          </w:r>
        </w:del>
      </w:ins>
    </w:p>
    <w:sectPr w:rsidR="004F3F5A" w:rsidRPr="00DC3394" w:rsidSect="006154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AARP Admin" w:date="2015-09-11T14:10:00Z" w:initials="AA">
    <w:p w14:paraId="0BB628EC" w14:textId="21AF5BC7" w:rsidR="00FC55B3" w:rsidRDefault="00FC55B3">
      <w:pPr>
        <w:pStyle w:val="CommentText"/>
        <w:rPr>
          <w:rFonts w:hint="eastAsia"/>
        </w:rPr>
      </w:pPr>
      <w:r>
        <w:rPr>
          <w:rStyle w:val="CommentReference"/>
          <w:rFonts w:hint="eastAsia"/>
        </w:rPr>
        <w:annotationRef/>
      </w:r>
      <w:r>
        <w:t xml:space="preserve">Not sure I get this. Seafood in prison? </w:t>
      </w:r>
      <w:r>
        <w:rPr>
          <w:rFonts w:hint="eastAsia"/>
        </w:rPr>
        <w:t>I</w:t>
      </w:r>
      <w:r>
        <w:t>s Moore also a frequent arrestee? M</w:t>
      </w:r>
      <w:r>
        <w:rPr>
          <w:rFonts w:hint="eastAsia"/>
        </w:rPr>
        <w:t>a</w:t>
      </w:r>
      <w:r>
        <w:t xml:space="preserve">ybe a little more </w:t>
      </w:r>
      <w:r>
        <w:rPr>
          <w:rFonts w:hint="eastAsia"/>
        </w:rPr>
        <w:t>explanation</w:t>
      </w:r>
      <w:r>
        <w:t xml:space="preserve"> about what</w:t>
      </w:r>
      <w:r>
        <w:rPr>
          <w:rFonts w:hint="eastAsia"/>
        </w:rPr>
        <w:t>’</w:t>
      </w:r>
      <w:r>
        <w:t>s going on here Or maybe I</w:t>
      </w:r>
      <w:r>
        <w:rPr>
          <w:rFonts w:hint="eastAsia"/>
        </w:rPr>
        <w:t>’</w:t>
      </w:r>
      <w:r>
        <w:t xml:space="preserve">m </w:t>
      </w:r>
      <w:r>
        <w:rPr>
          <w:rFonts w:hint="eastAsia"/>
        </w:rPr>
        <w:t>just</w:t>
      </w:r>
      <w:r>
        <w:t xml:space="preserve"> thick.</w:t>
      </w:r>
    </w:p>
  </w:comment>
  <w:comment w:id="177" w:author="AARP Admin" w:date="2015-09-11T17:11:00Z" w:initials="AA">
    <w:p w14:paraId="32DC1753" w14:textId="324DF38B" w:rsidR="00FC55B3" w:rsidRDefault="00FC55B3">
      <w:pPr>
        <w:pStyle w:val="CommentText"/>
        <w:rPr>
          <w:rFonts w:hint="eastAsia"/>
        </w:rPr>
      </w:pPr>
      <w:ins w:id="181" w:author="AARP Admin" w:date="2015-09-11T17:11:00Z">
        <w:r>
          <w:rPr>
            <w:rStyle w:val="CommentReference"/>
            <w:rFonts w:hint="eastAsia"/>
          </w:rPr>
          <w:annotationRef/>
        </w:r>
      </w:ins>
      <w:r>
        <w:rPr>
          <w:rFonts w:hint="eastAsia"/>
        </w:rPr>
        <w:t>S</w:t>
      </w:r>
      <w:r>
        <w:t xml:space="preserve">omething about </w:t>
      </w:r>
      <w:r>
        <w:rPr>
          <w:rFonts w:hint="eastAsia"/>
        </w:rPr>
        <w:t>“</w:t>
      </w:r>
      <w:r>
        <w:t>parade</w:t>
      </w:r>
      <w:r>
        <w:rPr>
          <w:rFonts w:hint="eastAsia"/>
        </w:rPr>
        <w:t>”</w:t>
      </w:r>
      <w:r>
        <w:t xml:space="preserve"> sounds too festive.</w:t>
      </w:r>
    </w:p>
  </w:comment>
  <w:comment w:id="407" w:author="AARP Admin" w:date="2015-09-14T08:56:00Z" w:initials="AA">
    <w:p w14:paraId="0116118A" w14:textId="36A2E280" w:rsidR="00FC55B3" w:rsidRDefault="00FC55B3">
      <w:pPr>
        <w:pStyle w:val="CommentText"/>
        <w:rPr>
          <w:rFonts w:hint="eastAsia"/>
        </w:rPr>
      </w:pPr>
      <w:r>
        <w:rPr>
          <w:rStyle w:val="CommentReference"/>
          <w:rFonts w:hint="eastAsia"/>
        </w:rPr>
        <w:annotationRef/>
      </w:r>
      <w:r>
        <w:t xml:space="preserve">Has </w:t>
      </w:r>
      <w:proofErr w:type="spellStart"/>
      <w:r>
        <w:t>Sandtown</w:t>
      </w:r>
      <w:r>
        <w:rPr>
          <w:rFonts w:hint="eastAsia"/>
        </w:rPr>
        <w:t>’</w:t>
      </w:r>
      <w:r>
        <w:t>s</w:t>
      </w:r>
      <w:proofErr w:type="spellEnd"/>
      <w:r>
        <w:t xml:space="preserve"> closed? </w:t>
      </w:r>
    </w:p>
  </w:comment>
  <w:comment w:id="478" w:author="AARP Admin" w:date="2015-09-16T10:39:00Z" w:initials="AA">
    <w:p w14:paraId="3CC53CBB" w14:textId="77777777" w:rsidR="00FC55B3" w:rsidRDefault="00FC55B3" w:rsidP="00955226">
      <w:pPr>
        <w:pStyle w:val="CommentText"/>
        <w:rPr>
          <w:rFonts w:hint="eastAsia"/>
        </w:rPr>
      </w:pPr>
      <w:r>
        <w:rPr>
          <w:rStyle w:val="CommentReference"/>
          <w:rFonts w:hint="eastAsia"/>
        </w:rPr>
        <w:annotationRef/>
      </w:r>
      <w:r>
        <w:t xml:space="preserve">He just said </w:t>
      </w:r>
      <w:r>
        <w:rPr>
          <w:rFonts w:hint="eastAsia"/>
        </w:rPr>
        <w:t>“</w:t>
      </w:r>
      <w:r>
        <w:t>new tennis</w:t>
      </w:r>
      <w:r>
        <w:rPr>
          <w:rFonts w:hint="eastAsia"/>
        </w:rPr>
        <w:t>”</w:t>
      </w:r>
      <w:r>
        <w:t xml:space="preserve">? Is that a thing?  Not </w:t>
      </w:r>
      <w:r>
        <w:rPr>
          <w:rFonts w:hint="eastAsia"/>
        </w:rPr>
        <w:t>“</w:t>
      </w:r>
      <w:proofErr w:type="spellStart"/>
      <w:r>
        <w:rPr>
          <w:rFonts w:hint="eastAsia"/>
        </w:rPr>
        <w:t>tennies</w:t>
      </w:r>
      <w:proofErr w:type="spellEnd"/>
      <w:proofErr w:type="gramStart"/>
      <w:r>
        <w:rPr>
          <w:rFonts w:hint="eastAsia"/>
        </w:rPr>
        <w:t>”</w:t>
      </w:r>
      <w:r>
        <w:t xml:space="preserve"> ?</w:t>
      </w:r>
      <w:proofErr w:type="gramEnd"/>
    </w:p>
  </w:comment>
  <w:comment w:id="543" w:author="AARP Admin" w:date="2015-09-14T18:02:00Z" w:initials="AA">
    <w:p w14:paraId="78DB50BC" w14:textId="312E2E84" w:rsidR="00FC55B3" w:rsidRDefault="00FC55B3">
      <w:pPr>
        <w:pStyle w:val="CommentText"/>
        <w:rPr>
          <w:rFonts w:hint="eastAsia"/>
        </w:rPr>
      </w:pPr>
      <w:r>
        <w:rPr>
          <w:rStyle w:val="CommentReference"/>
          <w:rFonts w:hint="eastAsia"/>
        </w:rPr>
        <w:annotationRef/>
      </w:r>
      <w:r>
        <w:t xml:space="preserve">He just said </w:t>
      </w:r>
      <w:r>
        <w:rPr>
          <w:rFonts w:hint="eastAsia"/>
        </w:rPr>
        <w:t>“</w:t>
      </w:r>
      <w:r>
        <w:t>new tennis</w:t>
      </w:r>
      <w:r>
        <w:rPr>
          <w:rFonts w:hint="eastAsia"/>
        </w:rPr>
        <w:t>”</w:t>
      </w:r>
      <w:r>
        <w:t xml:space="preserve">? Is that a thing?  Not </w:t>
      </w:r>
      <w:r>
        <w:rPr>
          <w:rFonts w:hint="eastAsia"/>
        </w:rPr>
        <w:t>“</w:t>
      </w:r>
      <w:proofErr w:type="spellStart"/>
      <w:r>
        <w:rPr>
          <w:rFonts w:hint="eastAsia"/>
        </w:rPr>
        <w:t>tennies</w:t>
      </w:r>
      <w:proofErr w:type="spellEnd"/>
      <w:proofErr w:type="gramStart"/>
      <w:r>
        <w:rPr>
          <w:rFonts w:hint="eastAsia"/>
        </w:rPr>
        <w:t>”</w:t>
      </w:r>
      <w:r>
        <w:t xml:space="preserve"> ?</w:t>
      </w:r>
      <w:proofErr w:type="gramEnd"/>
    </w:p>
  </w:comment>
  <w:comment w:id="836" w:author="AARP Admin" w:date="2015-09-15T08:53:00Z" w:initials="AA">
    <w:p w14:paraId="066EFB55" w14:textId="46D07AAE" w:rsidR="00FC55B3" w:rsidRDefault="00FC55B3">
      <w:pPr>
        <w:pStyle w:val="CommentText"/>
        <w:rPr>
          <w:rFonts w:hint="eastAsia"/>
        </w:rPr>
      </w:pPr>
      <w:r>
        <w:rPr>
          <w:rStyle w:val="CommentReference"/>
          <w:rFonts w:hint="eastAsia"/>
        </w:rPr>
        <w:annotationRef/>
      </w:r>
      <w:r>
        <w:t xml:space="preserve">So, this investigator is a youngish </w:t>
      </w:r>
      <w:proofErr w:type="gramStart"/>
      <w:r>
        <w:t>black  male</w:t>
      </w:r>
      <w:proofErr w:type="gramEnd"/>
      <w:r>
        <w:t>, I surmise? We</w:t>
      </w:r>
      <w:r>
        <w:rPr>
          <w:rFonts w:hint="eastAsia"/>
        </w:rPr>
        <w:t>’</w:t>
      </w:r>
      <w:r>
        <w:t xml:space="preserve">ll have to know that to get the irony.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6B3B9" w14:textId="77777777" w:rsidR="00FC55B3" w:rsidRDefault="00FC55B3" w:rsidP="00E9373B">
      <w:pPr>
        <w:rPr>
          <w:rFonts w:hint="eastAsia"/>
        </w:rPr>
      </w:pPr>
      <w:r>
        <w:separator/>
      </w:r>
    </w:p>
  </w:endnote>
  <w:endnote w:type="continuationSeparator" w:id="0">
    <w:p w14:paraId="0D308CB6" w14:textId="77777777" w:rsidR="00FC55B3" w:rsidRDefault="00FC55B3" w:rsidP="00E937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06C3D" w14:textId="77777777" w:rsidR="00FC55B3" w:rsidRDefault="00FC55B3" w:rsidP="00E9373B">
      <w:pPr>
        <w:rPr>
          <w:rFonts w:hint="eastAsia"/>
        </w:rPr>
      </w:pPr>
      <w:r>
        <w:separator/>
      </w:r>
    </w:p>
  </w:footnote>
  <w:footnote w:type="continuationSeparator" w:id="0">
    <w:p w14:paraId="6F2F6397" w14:textId="77777777" w:rsidR="00FC55B3" w:rsidRDefault="00FC55B3" w:rsidP="00E9373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FE"/>
    <w:rsid w:val="00002E5A"/>
    <w:rsid w:val="0001471F"/>
    <w:rsid w:val="00020A47"/>
    <w:rsid w:val="000241C5"/>
    <w:rsid w:val="00050D08"/>
    <w:rsid w:val="000549C6"/>
    <w:rsid w:val="00057AD7"/>
    <w:rsid w:val="000674EF"/>
    <w:rsid w:val="00087253"/>
    <w:rsid w:val="000A6C67"/>
    <w:rsid w:val="000B055C"/>
    <w:rsid w:val="000E15B6"/>
    <w:rsid w:val="000F30CA"/>
    <w:rsid w:val="000F3F6F"/>
    <w:rsid w:val="00101180"/>
    <w:rsid w:val="00105736"/>
    <w:rsid w:val="00111AA2"/>
    <w:rsid w:val="00111D56"/>
    <w:rsid w:val="00113427"/>
    <w:rsid w:val="00113ABF"/>
    <w:rsid w:val="00121D44"/>
    <w:rsid w:val="00126DBE"/>
    <w:rsid w:val="00127BF1"/>
    <w:rsid w:val="00157A68"/>
    <w:rsid w:val="00170B07"/>
    <w:rsid w:val="00171C29"/>
    <w:rsid w:val="00180B71"/>
    <w:rsid w:val="001852CB"/>
    <w:rsid w:val="00187375"/>
    <w:rsid w:val="00187816"/>
    <w:rsid w:val="00193AA6"/>
    <w:rsid w:val="001B05EC"/>
    <w:rsid w:val="001C2DDA"/>
    <w:rsid w:val="001C7494"/>
    <w:rsid w:val="001E2DA1"/>
    <w:rsid w:val="001E5786"/>
    <w:rsid w:val="001F3A9D"/>
    <w:rsid w:val="001F428C"/>
    <w:rsid w:val="002022D6"/>
    <w:rsid w:val="00213B53"/>
    <w:rsid w:val="00222ED3"/>
    <w:rsid w:val="00253A2C"/>
    <w:rsid w:val="00253BB8"/>
    <w:rsid w:val="00273ED6"/>
    <w:rsid w:val="00291E54"/>
    <w:rsid w:val="00296203"/>
    <w:rsid w:val="002D0373"/>
    <w:rsid w:val="002D7564"/>
    <w:rsid w:val="002E5579"/>
    <w:rsid w:val="002E6558"/>
    <w:rsid w:val="0030021A"/>
    <w:rsid w:val="003041A5"/>
    <w:rsid w:val="00315F96"/>
    <w:rsid w:val="00320868"/>
    <w:rsid w:val="003225CA"/>
    <w:rsid w:val="00326A75"/>
    <w:rsid w:val="00343D69"/>
    <w:rsid w:val="003507C2"/>
    <w:rsid w:val="00357428"/>
    <w:rsid w:val="00367D39"/>
    <w:rsid w:val="00374C7D"/>
    <w:rsid w:val="00375286"/>
    <w:rsid w:val="00381DFF"/>
    <w:rsid w:val="0038373E"/>
    <w:rsid w:val="00385CAE"/>
    <w:rsid w:val="0039176C"/>
    <w:rsid w:val="00392AC2"/>
    <w:rsid w:val="00397EA7"/>
    <w:rsid w:val="003A3AA4"/>
    <w:rsid w:val="003D24FD"/>
    <w:rsid w:val="003D6212"/>
    <w:rsid w:val="003F2B19"/>
    <w:rsid w:val="003F3752"/>
    <w:rsid w:val="0040192E"/>
    <w:rsid w:val="00411215"/>
    <w:rsid w:val="00413BE8"/>
    <w:rsid w:val="00415C12"/>
    <w:rsid w:val="00421197"/>
    <w:rsid w:val="004241E4"/>
    <w:rsid w:val="00432576"/>
    <w:rsid w:val="00440092"/>
    <w:rsid w:val="00471385"/>
    <w:rsid w:val="0047191A"/>
    <w:rsid w:val="00481D51"/>
    <w:rsid w:val="00486CA2"/>
    <w:rsid w:val="00493884"/>
    <w:rsid w:val="004A40CF"/>
    <w:rsid w:val="004A683E"/>
    <w:rsid w:val="004A6D94"/>
    <w:rsid w:val="004A7EC0"/>
    <w:rsid w:val="004B265C"/>
    <w:rsid w:val="004B4357"/>
    <w:rsid w:val="004C5965"/>
    <w:rsid w:val="004C7B0D"/>
    <w:rsid w:val="004D0400"/>
    <w:rsid w:val="004D067C"/>
    <w:rsid w:val="004D7D7A"/>
    <w:rsid w:val="004E2967"/>
    <w:rsid w:val="004E3AE8"/>
    <w:rsid w:val="004F3F5A"/>
    <w:rsid w:val="004F59F6"/>
    <w:rsid w:val="004F7F96"/>
    <w:rsid w:val="00527F95"/>
    <w:rsid w:val="0053068B"/>
    <w:rsid w:val="00553028"/>
    <w:rsid w:val="0056078A"/>
    <w:rsid w:val="00563B8A"/>
    <w:rsid w:val="0056672C"/>
    <w:rsid w:val="00575532"/>
    <w:rsid w:val="005764E7"/>
    <w:rsid w:val="00584FDA"/>
    <w:rsid w:val="00586CAB"/>
    <w:rsid w:val="005A4CFD"/>
    <w:rsid w:val="005C19BD"/>
    <w:rsid w:val="005C1B87"/>
    <w:rsid w:val="005C5150"/>
    <w:rsid w:val="005C5B24"/>
    <w:rsid w:val="005C681D"/>
    <w:rsid w:val="005C72BF"/>
    <w:rsid w:val="005D63A7"/>
    <w:rsid w:val="005E0C83"/>
    <w:rsid w:val="005F010E"/>
    <w:rsid w:val="005F1A54"/>
    <w:rsid w:val="005F32B5"/>
    <w:rsid w:val="0060534F"/>
    <w:rsid w:val="006154B0"/>
    <w:rsid w:val="00632CB3"/>
    <w:rsid w:val="00641FDC"/>
    <w:rsid w:val="0065276A"/>
    <w:rsid w:val="00652838"/>
    <w:rsid w:val="0066304A"/>
    <w:rsid w:val="0066578A"/>
    <w:rsid w:val="00681212"/>
    <w:rsid w:val="006935C8"/>
    <w:rsid w:val="006B0858"/>
    <w:rsid w:val="006B64CB"/>
    <w:rsid w:val="006B660E"/>
    <w:rsid w:val="006C31EC"/>
    <w:rsid w:val="006C6C2E"/>
    <w:rsid w:val="006D586B"/>
    <w:rsid w:val="006E3F40"/>
    <w:rsid w:val="00717524"/>
    <w:rsid w:val="00730500"/>
    <w:rsid w:val="007441AF"/>
    <w:rsid w:val="00744798"/>
    <w:rsid w:val="00767F9B"/>
    <w:rsid w:val="00790DCF"/>
    <w:rsid w:val="007C0795"/>
    <w:rsid w:val="007E14B5"/>
    <w:rsid w:val="007F0662"/>
    <w:rsid w:val="00823C3B"/>
    <w:rsid w:val="00824FB9"/>
    <w:rsid w:val="00826BFD"/>
    <w:rsid w:val="00840160"/>
    <w:rsid w:val="00845A5F"/>
    <w:rsid w:val="00846AAE"/>
    <w:rsid w:val="00857ED5"/>
    <w:rsid w:val="008635C8"/>
    <w:rsid w:val="00874CC6"/>
    <w:rsid w:val="00881140"/>
    <w:rsid w:val="0088297E"/>
    <w:rsid w:val="00882CC7"/>
    <w:rsid w:val="008854A6"/>
    <w:rsid w:val="008A2D31"/>
    <w:rsid w:val="008A3408"/>
    <w:rsid w:val="008A77DA"/>
    <w:rsid w:val="008B3671"/>
    <w:rsid w:val="008B510C"/>
    <w:rsid w:val="008C05E3"/>
    <w:rsid w:val="008C0E41"/>
    <w:rsid w:val="008C1BC7"/>
    <w:rsid w:val="008D1CA4"/>
    <w:rsid w:val="008E4E56"/>
    <w:rsid w:val="008E6AE1"/>
    <w:rsid w:val="009065EB"/>
    <w:rsid w:val="00910D34"/>
    <w:rsid w:val="00916E05"/>
    <w:rsid w:val="0093208D"/>
    <w:rsid w:val="00955226"/>
    <w:rsid w:val="0096127C"/>
    <w:rsid w:val="00982D17"/>
    <w:rsid w:val="00985D39"/>
    <w:rsid w:val="009906EE"/>
    <w:rsid w:val="009A20F6"/>
    <w:rsid w:val="009B2FD1"/>
    <w:rsid w:val="009E1997"/>
    <w:rsid w:val="009E7F14"/>
    <w:rsid w:val="009F3B56"/>
    <w:rsid w:val="009F42EC"/>
    <w:rsid w:val="00A1049D"/>
    <w:rsid w:val="00A10CFC"/>
    <w:rsid w:val="00A36E4B"/>
    <w:rsid w:val="00A612C8"/>
    <w:rsid w:val="00A725D6"/>
    <w:rsid w:val="00A73877"/>
    <w:rsid w:val="00A752DD"/>
    <w:rsid w:val="00A76C0C"/>
    <w:rsid w:val="00A779D2"/>
    <w:rsid w:val="00A81209"/>
    <w:rsid w:val="00A82D79"/>
    <w:rsid w:val="00A84E00"/>
    <w:rsid w:val="00AA03D9"/>
    <w:rsid w:val="00AB019D"/>
    <w:rsid w:val="00AB2552"/>
    <w:rsid w:val="00AC0D88"/>
    <w:rsid w:val="00AC35A4"/>
    <w:rsid w:val="00AC68EC"/>
    <w:rsid w:val="00AD0FF2"/>
    <w:rsid w:val="00AD2DB1"/>
    <w:rsid w:val="00AD3CD6"/>
    <w:rsid w:val="00AD4268"/>
    <w:rsid w:val="00AE05DD"/>
    <w:rsid w:val="00AE21D6"/>
    <w:rsid w:val="00AE256E"/>
    <w:rsid w:val="00AF080C"/>
    <w:rsid w:val="00B02DF3"/>
    <w:rsid w:val="00B051FD"/>
    <w:rsid w:val="00B30843"/>
    <w:rsid w:val="00B35A22"/>
    <w:rsid w:val="00B43030"/>
    <w:rsid w:val="00B446AE"/>
    <w:rsid w:val="00B45D63"/>
    <w:rsid w:val="00B46543"/>
    <w:rsid w:val="00B664F1"/>
    <w:rsid w:val="00B66F62"/>
    <w:rsid w:val="00B72563"/>
    <w:rsid w:val="00B76FE2"/>
    <w:rsid w:val="00B8131C"/>
    <w:rsid w:val="00B921C6"/>
    <w:rsid w:val="00B96030"/>
    <w:rsid w:val="00BA1BAD"/>
    <w:rsid w:val="00BA4452"/>
    <w:rsid w:val="00BB23AA"/>
    <w:rsid w:val="00BB70BD"/>
    <w:rsid w:val="00BC655D"/>
    <w:rsid w:val="00BD0BC9"/>
    <w:rsid w:val="00BD3490"/>
    <w:rsid w:val="00BD364C"/>
    <w:rsid w:val="00BD67E3"/>
    <w:rsid w:val="00C07AD8"/>
    <w:rsid w:val="00C1462E"/>
    <w:rsid w:val="00C1568B"/>
    <w:rsid w:val="00C16D61"/>
    <w:rsid w:val="00C46508"/>
    <w:rsid w:val="00C57BA8"/>
    <w:rsid w:val="00C65DEC"/>
    <w:rsid w:val="00C9004C"/>
    <w:rsid w:val="00C92EDC"/>
    <w:rsid w:val="00C96B5C"/>
    <w:rsid w:val="00CA633C"/>
    <w:rsid w:val="00CC0744"/>
    <w:rsid w:val="00CC26DF"/>
    <w:rsid w:val="00CC527B"/>
    <w:rsid w:val="00CC70B8"/>
    <w:rsid w:val="00CC7156"/>
    <w:rsid w:val="00CE160D"/>
    <w:rsid w:val="00CF23EB"/>
    <w:rsid w:val="00CF62E8"/>
    <w:rsid w:val="00D01189"/>
    <w:rsid w:val="00D03AA4"/>
    <w:rsid w:val="00D07128"/>
    <w:rsid w:val="00D12114"/>
    <w:rsid w:val="00D36512"/>
    <w:rsid w:val="00D374F5"/>
    <w:rsid w:val="00D44422"/>
    <w:rsid w:val="00D53855"/>
    <w:rsid w:val="00D71EB9"/>
    <w:rsid w:val="00D92AA6"/>
    <w:rsid w:val="00DA2689"/>
    <w:rsid w:val="00DA70BF"/>
    <w:rsid w:val="00DC29FA"/>
    <w:rsid w:val="00DC3394"/>
    <w:rsid w:val="00DD471E"/>
    <w:rsid w:val="00DE18B4"/>
    <w:rsid w:val="00DE7558"/>
    <w:rsid w:val="00E105E5"/>
    <w:rsid w:val="00E15F2D"/>
    <w:rsid w:val="00E178D8"/>
    <w:rsid w:val="00E23D5A"/>
    <w:rsid w:val="00E35DA2"/>
    <w:rsid w:val="00E46BA8"/>
    <w:rsid w:val="00E638FA"/>
    <w:rsid w:val="00E7769D"/>
    <w:rsid w:val="00E82B20"/>
    <w:rsid w:val="00E919D7"/>
    <w:rsid w:val="00E932DD"/>
    <w:rsid w:val="00E9373B"/>
    <w:rsid w:val="00EA153C"/>
    <w:rsid w:val="00EB3BCA"/>
    <w:rsid w:val="00EC15FE"/>
    <w:rsid w:val="00EC17C5"/>
    <w:rsid w:val="00EC77A7"/>
    <w:rsid w:val="00ED3FC8"/>
    <w:rsid w:val="00ED6201"/>
    <w:rsid w:val="00EF25FD"/>
    <w:rsid w:val="00EF4C87"/>
    <w:rsid w:val="00F0067D"/>
    <w:rsid w:val="00F1274C"/>
    <w:rsid w:val="00F2151A"/>
    <w:rsid w:val="00F30F9B"/>
    <w:rsid w:val="00F32905"/>
    <w:rsid w:val="00F40D8A"/>
    <w:rsid w:val="00F5023B"/>
    <w:rsid w:val="00F518C7"/>
    <w:rsid w:val="00F5255F"/>
    <w:rsid w:val="00F55FB3"/>
    <w:rsid w:val="00F62A57"/>
    <w:rsid w:val="00F63D25"/>
    <w:rsid w:val="00F96561"/>
    <w:rsid w:val="00FA1B1C"/>
    <w:rsid w:val="00FC4D06"/>
    <w:rsid w:val="00FC55B3"/>
    <w:rsid w:val="00FE1A49"/>
    <w:rsid w:val="00FF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8D3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2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2C8"/>
    <w:rPr>
      <w:rFonts w:ascii="Lucida Grande" w:hAnsi="Lucida Grande" w:cs="Lucida Grande"/>
      <w:sz w:val="18"/>
      <w:szCs w:val="18"/>
    </w:rPr>
  </w:style>
  <w:style w:type="character" w:styleId="Hyperlink">
    <w:name w:val="Hyperlink"/>
    <w:basedOn w:val="DefaultParagraphFont"/>
    <w:uiPriority w:val="99"/>
    <w:unhideWhenUsed/>
    <w:rsid w:val="004A683E"/>
    <w:rPr>
      <w:color w:val="0000FF" w:themeColor="hyperlink"/>
      <w:u w:val="single"/>
    </w:rPr>
  </w:style>
  <w:style w:type="character" w:styleId="CommentReference">
    <w:name w:val="annotation reference"/>
    <w:basedOn w:val="DefaultParagraphFont"/>
    <w:uiPriority w:val="99"/>
    <w:semiHidden/>
    <w:unhideWhenUsed/>
    <w:rsid w:val="007E14B5"/>
    <w:rPr>
      <w:sz w:val="18"/>
      <w:szCs w:val="18"/>
    </w:rPr>
  </w:style>
  <w:style w:type="paragraph" w:styleId="CommentText">
    <w:name w:val="annotation text"/>
    <w:basedOn w:val="Normal"/>
    <w:link w:val="CommentTextChar"/>
    <w:uiPriority w:val="99"/>
    <w:semiHidden/>
    <w:unhideWhenUsed/>
    <w:rsid w:val="007E14B5"/>
  </w:style>
  <w:style w:type="character" w:customStyle="1" w:styleId="CommentTextChar">
    <w:name w:val="Comment Text Char"/>
    <w:basedOn w:val="DefaultParagraphFont"/>
    <w:link w:val="CommentText"/>
    <w:uiPriority w:val="99"/>
    <w:semiHidden/>
    <w:rsid w:val="007E14B5"/>
  </w:style>
  <w:style w:type="paragraph" w:styleId="CommentSubject">
    <w:name w:val="annotation subject"/>
    <w:basedOn w:val="CommentText"/>
    <w:next w:val="CommentText"/>
    <w:link w:val="CommentSubjectChar"/>
    <w:uiPriority w:val="99"/>
    <w:semiHidden/>
    <w:unhideWhenUsed/>
    <w:rsid w:val="007E14B5"/>
    <w:rPr>
      <w:b/>
      <w:bCs/>
      <w:sz w:val="20"/>
      <w:szCs w:val="20"/>
    </w:rPr>
  </w:style>
  <w:style w:type="character" w:customStyle="1" w:styleId="CommentSubjectChar">
    <w:name w:val="Comment Subject Char"/>
    <w:basedOn w:val="CommentTextChar"/>
    <w:link w:val="CommentSubject"/>
    <w:uiPriority w:val="99"/>
    <w:semiHidden/>
    <w:rsid w:val="007E14B5"/>
    <w:rPr>
      <w:b/>
      <w:bCs/>
      <w:sz w:val="20"/>
      <w:szCs w:val="20"/>
    </w:rPr>
  </w:style>
  <w:style w:type="paragraph" w:styleId="Revision">
    <w:name w:val="Revision"/>
    <w:hidden/>
    <w:uiPriority w:val="99"/>
    <w:semiHidden/>
    <w:rsid w:val="00E23D5A"/>
  </w:style>
  <w:style w:type="paragraph" w:styleId="Header">
    <w:name w:val="header"/>
    <w:basedOn w:val="Normal"/>
    <w:link w:val="HeaderChar"/>
    <w:uiPriority w:val="99"/>
    <w:unhideWhenUsed/>
    <w:rsid w:val="00E9373B"/>
    <w:pPr>
      <w:tabs>
        <w:tab w:val="center" w:pos="4320"/>
        <w:tab w:val="right" w:pos="8640"/>
      </w:tabs>
    </w:pPr>
  </w:style>
  <w:style w:type="character" w:customStyle="1" w:styleId="HeaderChar">
    <w:name w:val="Header Char"/>
    <w:basedOn w:val="DefaultParagraphFont"/>
    <w:link w:val="Header"/>
    <w:uiPriority w:val="99"/>
    <w:rsid w:val="00E9373B"/>
  </w:style>
  <w:style w:type="paragraph" w:styleId="Footer">
    <w:name w:val="footer"/>
    <w:basedOn w:val="Normal"/>
    <w:link w:val="FooterChar"/>
    <w:uiPriority w:val="99"/>
    <w:unhideWhenUsed/>
    <w:rsid w:val="00E9373B"/>
    <w:pPr>
      <w:tabs>
        <w:tab w:val="center" w:pos="4320"/>
        <w:tab w:val="right" w:pos="8640"/>
      </w:tabs>
    </w:pPr>
  </w:style>
  <w:style w:type="character" w:customStyle="1" w:styleId="FooterChar">
    <w:name w:val="Footer Char"/>
    <w:basedOn w:val="DefaultParagraphFont"/>
    <w:link w:val="Footer"/>
    <w:uiPriority w:val="99"/>
    <w:rsid w:val="00E937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2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2C8"/>
    <w:rPr>
      <w:rFonts w:ascii="Lucida Grande" w:hAnsi="Lucida Grande" w:cs="Lucida Grande"/>
      <w:sz w:val="18"/>
      <w:szCs w:val="18"/>
    </w:rPr>
  </w:style>
  <w:style w:type="character" w:styleId="Hyperlink">
    <w:name w:val="Hyperlink"/>
    <w:basedOn w:val="DefaultParagraphFont"/>
    <w:uiPriority w:val="99"/>
    <w:unhideWhenUsed/>
    <w:rsid w:val="004A683E"/>
    <w:rPr>
      <w:color w:val="0000FF" w:themeColor="hyperlink"/>
      <w:u w:val="single"/>
    </w:rPr>
  </w:style>
  <w:style w:type="character" w:styleId="CommentReference">
    <w:name w:val="annotation reference"/>
    <w:basedOn w:val="DefaultParagraphFont"/>
    <w:uiPriority w:val="99"/>
    <w:semiHidden/>
    <w:unhideWhenUsed/>
    <w:rsid w:val="007E14B5"/>
    <w:rPr>
      <w:sz w:val="18"/>
      <w:szCs w:val="18"/>
    </w:rPr>
  </w:style>
  <w:style w:type="paragraph" w:styleId="CommentText">
    <w:name w:val="annotation text"/>
    <w:basedOn w:val="Normal"/>
    <w:link w:val="CommentTextChar"/>
    <w:uiPriority w:val="99"/>
    <w:semiHidden/>
    <w:unhideWhenUsed/>
    <w:rsid w:val="007E14B5"/>
  </w:style>
  <w:style w:type="character" w:customStyle="1" w:styleId="CommentTextChar">
    <w:name w:val="Comment Text Char"/>
    <w:basedOn w:val="DefaultParagraphFont"/>
    <w:link w:val="CommentText"/>
    <w:uiPriority w:val="99"/>
    <w:semiHidden/>
    <w:rsid w:val="007E14B5"/>
  </w:style>
  <w:style w:type="paragraph" w:styleId="CommentSubject">
    <w:name w:val="annotation subject"/>
    <w:basedOn w:val="CommentText"/>
    <w:next w:val="CommentText"/>
    <w:link w:val="CommentSubjectChar"/>
    <w:uiPriority w:val="99"/>
    <w:semiHidden/>
    <w:unhideWhenUsed/>
    <w:rsid w:val="007E14B5"/>
    <w:rPr>
      <w:b/>
      <w:bCs/>
      <w:sz w:val="20"/>
      <w:szCs w:val="20"/>
    </w:rPr>
  </w:style>
  <w:style w:type="character" w:customStyle="1" w:styleId="CommentSubjectChar">
    <w:name w:val="Comment Subject Char"/>
    <w:basedOn w:val="CommentTextChar"/>
    <w:link w:val="CommentSubject"/>
    <w:uiPriority w:val="99"/>
    <w:semiHidden/>
    <w:rsid w:val="007E14B5"/>
    <w:rPr>
      <w:b/>
      <w:bCs/>
      <w:sz w:val="20"/>
      <w:szCs w:val="20"/>
    </w:rPr>
  </w:style>
  <w:style w:type="paragraph" w:styleId="Revision">
    <w:name w:val="Revision"/>
    <w:hidden/>
    <w:uiPriority w:val="99"/>
    <w:semiHidden/>
    <w:rsid w:val="00E23D5A"/>
  </w:style>
  <w:style w:type="paragraph" w:styleId="Header">
    <w:name w:val="header"/>
    <w:basedOn w:val="Normal"/>
    <w:link w:val="HeaderChar"/>
    <w:uiPriority w:val="99"/>
    <w:unhideWhenUsed/>
    <w:rsid w:val="00E9373B"/>
    <w:pPr>
      <w:tabs>
        <w:tab w:val="center" w:pos="4320"/>
        <w:tab w:val="right" w:pos="8640"/>
      </w:tabs>
    </w:pPr>
  </w:style>
  <w:style w:type="character" w:customStyle="1" w:styleId="HeaderChar">
    <w:name w:val="Header Char"/>
    <w:basedOn w:val="DefaultParagraphFont"/>
    <w:link w:val="Header"/>
    <w:uiPriority w:val="99"/>
    <w:rsid w:val="00E9373B"/>
  </w:style>
  <w:style w:type="paragraph" w:styleId="Footer">
    <w:name w:val="footer"/>
    <w:basedOn w:val="Normal"/>
    <w:link w:val="FooterChar"/>
    <w:uiPriority w:val="99"/>
    <w:unhideWhenUsed/>
    <w:rsid w:val="00E9373B"/>
    <w:pPr>
      <w:tabs>
        <w:tab w:val="center" w:pos="4320"/>
        <w:tab w:val="right" w:pos="8640"/>
      </w:tabs>
    </w:pPr>
  </w:style>
  <w:style w:type="character" w:customStyle="1" w:styleId="FooterChar">
    <w:name w:val="Footer Char"/>
    <w:basedOn w:val="DefaultParagraphFont"/>
    <w:link w:val="Footer"/>
    <w:uiPriority w:val="99"/>
    <w:rsid w:val="00E9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7595</Words>
  <Characters>43296</Characters>
  <Application>Microsoft Macintosh Word</Application>
  <DocSecurity>0</DocSecurity>
  <Lines>360</Lines>
  <Paragraphs>101</Paragraphs>
  <ScaleCrop>false</ScaleCrop>
  <Company>Michael Anft</Company>
  <LinksUpToDate>false</LinksUpToDate>
  <CharactersWithSpaces>50790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Anft</dc:creator>
  <cp:keywords/>
  <dc:description/>
  <cp:lastModifiedBy>AARP Admin</cp:lastModifiedBy>
  <cp:revision>6</cp:revision>
  <dcterms:created xsi:type="dcterms:W3CDTF">2015-09-16T14:22:00Z</dcterms:created>
  <dcterms:modified xsi:type="dcterms:W3CDTF">2015-09-16T16:38:00Z</dcterms:modified>
</cp:coreProperties>
</file>